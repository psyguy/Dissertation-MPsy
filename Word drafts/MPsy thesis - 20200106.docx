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B86" w:rsidRDefault="00921160">
      <w:pPr>
        <w:pStyle w:val="Title"/>
      </w:pPr>
      <w:commentRangeStart w:id="0"/>
      <w:commentRangeStart w:id="1"/>
      <w:r w:rsidRPr="00921160">
        <w:t>Adaptive</w:t>
      </w:r>
      <w:commentRangeEnd w:id="0"/>
      <w:r w:rsidR="009472F4">
        <w:rPr>
          <w:rStyle w:val="CommentReference"/>
          <w:rFonts w:asciiTheme="minorHAnsi" w:eastAsiaTheme="minorEastAsia" w:hAnsiTheme="minorHAnsi" w:cstheme="minorBidi"/>
        </w:rPr>
        <w:commentReference w:id="0"/>
      </w:r>
      <w:commentRangeEnd w:id="1"/>
      <w:r w:rsidR="00447F02">
        <w:rPr>
          <w:rStyle w:val="CommentReference"/>
          <w:rFonts w:asciiTheme="minorHAnsi" w:eastAsiaTheme="minorEastAsia" w:hAnsiTheme="minorHAnsi" w:cstheme="minorBidi"/>
        </w:rPr>
        <w:commentReference w:id="1"/>
      </w:r>
      <w:r w:rsidRPr="00921160">
        <w:t xml:space="preserve"> Rewiring on Logistic Maps with Heterogeneous Parameters</w:t>
      </w:r>
    </w:p>
    <w:p w:rsidR="004D6B86" w:rsidRDefault="00CF2DD3">
      <w:pPr>
        <w:pStyle w:val="Title2"/>
      </w:pPr>
      <w:sdt>
        <w:sdtPr>
          <w:alias w:val="Enter Author Name(s), First M. Last, Omit Titles and Degrees:"/>
          <w:tag w:val="Enter Author Name(s), First M. Last, Omit Titles and Degrees:"/>
          <w:id w:val="-523712377"/>
          <w:placeholder>
            <w:docPart w:val="9866802F070144AA9ED405C695A5D101"/>
          </w:placeholder>
          <w:temporary/>
          <w:showingPlcHdr/>
          <w15:appearance w15:val="hidden"/>
        </w:sdtPr>
        <w:sdtContent>
          <w:r w:rsidR="00A4757D">
            <w:t>Author Name(s), First M. Last, Omit Titles and Degrees</w:t>
          </w:r>
        </w:sdtContent>
      </w:sdt>
    </w:p>
    <w:p w:rsidR="004D6B86" w:rsidRDefault="00CF2DD3">
      <w:pPr>
        <w:pStyle w:val="Title2"/>
      </w:pPr>
      <w:sdt>
        <w:sdtPr>
          <w:alias w:val="Enter institutional affiliation(s):"/>
          <w:tag w:val="Enter institutional affiliation(s):"/>
          <w:id w:val="2102991146"/>
          <w:placeholder>
            <w:docPart w:val="5B3989CE85C44E7B80F231AEF5198B9C"/>
          </w:placeholder>
          <w:temporary/>
          <w:showingPlcHdr/>
          <w15:appearance w15:val="hidden"/>
        </w:sdtPr>
        <w:sdtContent>
          <w:r w:rsidR="00A4757D">
            <w:t>Institutional Affiliation(s)</w:t>
          </w:r>
        </w:sdtContent>
      </w:sdt>
    </w:p>
    <w:p w:rsidR="004D6B86" w:rsidRDefault="00345333">
      <w:pPr>
        <w:pStyle w:val="Title"/>
      </w:pPr>
      <w:r>
        <w:t>Author Note</w:t>
      </w:r>
    </w:p>
    <w:sdt>
      <w:sdtPr>
        <w:alias w:val="Enter any grant/funding information &amp; complete corresponding address:"/>
        <w:tag w:val="Enter any grant/funding information &amp; complete corresponding address:"/>
        <w:id w:val="-1343462672"/>
        <w:placeholder>
          <w:docPart w:val="7374A8105150465C9BE16BA458E7E842"/>
        </w:placeholder>
        <w:temporary/>
        <w:showingPlcHdr/>
        <w15:appearance w15:val="hidden"/>
      </w:sdtPr>
      <w:sdtContent>
        <w:p w:rsidR="004D6B86" w:rsidRPr="00A4757D" w:rsidRDefault="00A4757D">
          <w:r>
            <w:t>Include any grant/funding information and a complete correspondence address.</w:t>
          </w:r>
        </w:p>
      </w:sdtContent>
    </w:sdt>
    <w:p w:rsidR="004D6B86" w:rsidRDefault="00345333">
      <w:pPr>
        <w:pStyle w:val="SectionTitle"/>
      </w:pPr>
      <w:r>
        <w:t>Abstract</w:t>
      </w:r>
    </w:p>
    <w:sdt>
      <w:sdtPr>
        <w:alias w:val="Enter abstract content:"/>
        <w:tag w:val="Enter abstract content:"/>
        <w:id w:val="1605225004"/>
        <w:placeholder>
          <w:docPart w:val="0D21763707B94ABF82BAEEB6AD158BD4"/>
        </w:placeholder>
        <w:temporary/>
        <w:showingPlcHdr/>
        <w15:appearance w15:val="hidden"/>
      </w:sdtPr>
      <w:sdtContent>
        <w:p w:rsidR="004D6B86" w:rsidRPr="004D4F8C" w:rsidRDefault="004D4F8C">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sdtContent>
    </w:sdt>
    <w:p w:rsidR="004D6B86" w:rsidRDefault="00345333">
      <w:r>
        <w:rPr>
          <w:rStyle w:val="Emphasis"/>
        </w:rPr>
        <w:t>Keywords</w:t>
      </w:r>
      <w:r w:rsidR="004D4F8C">
        <w:t xml:space="preserve">: </w:t>
      </w:r>
      <w:sdt>
        <w:sdtPr>
          <w:alias w:val="Enter keyword(s):"/>
          <w:tag w:val="Enter keyword(s):"/>
          <w:id w:val="1402711190"/>
          <w:placeholder>
            <w:docPart w:val="6E932D2222FB46C9803A69B534DCF1D5"/>
          </w:placeholder>
          <w:temporary/>
          <w:showingPlcHdr/>
          <w15:appearance w15:val="hidden"/>
        </w:sdtPr>
        <w:sdtContent>
          <w:r w:rsidR="004D4F8C" w:rsidRPr="00921160">
            <w:t>Add keywords here. To replace this (or any) tip text with your own, just select it and then start typing. Don’t include space to the right or left of the characters in your selection.</w:t>
          </w:r>
        </w:sdtContent>
      </w:sdt>
    </w:p>
    <w:p w:rsidR="006D7EE9" w:rsidRDefault="00921160" w:rsidP="006D7EE9">
      <w:pPr>
        <w:pStyle w:val="SectionTitle"/>
      </w:pPr>
      <w:r w:rsidRPr="00921160">
        <w:t>Adaptive Rewiring on Logistic Maps with Heterogeneous Parameters</w:t>
      </w:r>
    </w:p>
    <w:p w:rsidR="00921160" w:rsidRDefault="00822477" w:rsidP="00822477">
      <w:pPr>
        <w:pStyle w:val="Heading1"/>
      </w:pPr>
      <w:r>
        <w:t>Introduction</w:t>
      </w:r>
      <w:r w:rsidR="006D7EE9">
        <w:t xml:space="preserve"> </w:t>
      </w:r>
    </w:p>
    <w:p w:rsidR="004F3890" w:rsidRPr="00B15503" w:rsidRDefault="00BA2501" w:rsidP="00B2251E">
      <w:r>
        <w:rPr>
          <w:lang w:bidi="fa-IR"/>
        </w:rPr>
        <w:t>B</w:t>
      </w:r>
      <w:r w:rsidR="004F3890">
        <w:rPr>
          <w:lang w:bidi="fa-IR"/>
        </w:rPr>
        <w:t xml:space="preserve">rain </w:t>
      </w:r>
      <w:r w:rsidR="009655A5">
        <w:rPr>
          <w:lang w:bidi="fa-IR"/>
        </w:rPr>
        <w:t xml:space="preserve">network </w:t>
      </w:r>
      <w:r w:rsidR="004F3890">
        <w:rPr>
          <w:lang w:bidi="fa-IR"/>
        </w:rPr>
        <w:t xml:space="preserve">architecture </w:t>
      </w:r>
      <w:r w:rsidR="009655A5">
        <w:rPr>
          <w:lang w:bidi="fa-IR"/>
        </w:rPr>
        <w:t xml:space="preserve">is shaped dynamically </w:t>
      </w:r>
      <w:r w:rsidR="004F3890">
        <w:rPr>
          <w:lang w:bidi="fa-IR"/>
        </w:rPr>
        <w:t xml:space="preserve">through structural plasticity </w:t>
      </w:r>
      <w:r w:rsidR="009655A5">
        <w:rPr>
          <w:lang w:bidi="fa-IR"/>
        </w:rPr>
        <w:t>(</w:t>
      </w:r>
      <w:proofErr w:type="spellStart"/>
      <w:r w:rsidR="009655A5">
        <w:rPr>
          <w:lang w:bidi="fa-IR"/>
        </w:rPr>
        <w:t>Butz</w:t>
      </w:r>
      <w:proofErr w:type="spellEnd"/>
      <w:r w:rsidR="009655A5">
        <w:rPr>
          <w:lang w:bidi="fa-IR"/>
        </w:rPr>
        <w:t xml:space="preserve">, </w:t>
      </w:r>
      <w:proofErr w:type="spellStart"/>
      <w:r w:rsidR="009655A5">
        <w:rPr>
          <w:lang w:bidi="fa-IR"/>
        </w:rPr>
        <w:t>Wörgötter</w:t>
      </w:r>
      <w:proofErr w:type="spellEnd"/>
      <w:r w:rsidR="009655A5">
        <w:rPr>
          <w:lang w:bidi="fa-IR"/>
        </w:rPr>
        <w:t xml:space="preserve">, &amp; van </w:t>
      </w:r>
      <w:proofErr w:type="spellStart"/>
      <w:r w:rsidR="009655A5">
        <w:rPr>
          <w:lang w:bidi="fa-IR"/>
        </w:rPr>
        <w:t>Ooye</w:t>
      </w:r>
      <w:r w:rsidR="000174C6">
        <w:rPr>
          <w:lang w:bidi="fa-IR"/>
        </w:rPr>
        <w:t>n</w:t>
      </w:r>
      <w:proofErr w:type="spellEnd"/>
      <w:r w:rsidR="004F3890" w:rsidRPr="00B15503">
        <w:rPr>
          <w:lang w:bidi="fa-IR"/>
        </w:rPr>
        <w:t xml:space="preserve">, 2009). </w:t>
      </w:r>
      <w:r w:rsidR="00DE5E2F">
        <w:rPr>
          <w:lang w:bidi="fa-IR"/>
        </w:rPr>
        <w:t>Structural plasticity encompasses a variety of mechanisms, all</w:t>
      </w:r>
      <w:r w:rsidR="003A7A80">
        <w:rPr>
          <w:lang w:bidi="fa-IR"/>
        </w:rPr>
        <w:t xml:space="preserve"> of which</w:t>
      </w:r>
      <w:r w:rsidR="00DE5E2F">
        <w:rPr>
          <w:lang w:bidi="fa-IR"/>
        </w:rPr>
        <w:t xml:space="preserve"> </w:t>
      </w:r>
      <w:r w:rsidR="00BC2527">
        <w:rPr>
          <w:lang w:bidi="fa-IR"/>
        </w:rPr>
        <w:t>incorporate</w:t>
      </w:r>
      <w:r w:rsidR="00DE5E2F" w:rsidRPr="00B2251E">
        <w:rPr>
          <w:lang w:bidi="fa-IR"/>
        </w:rPr>
        <w:t xml:space="preserve"> the  </w:t>
      </w:r>
      <w:r w:rsidR="00DE5E2F" w:rsidRPr="00BE5049">
        <w:rPr>
          <w:i/>
          <w:lang w:bidi="fa-IR"/>
        </w:rPr>
        <w:t>functional connectivity</w:t>
      </w:r>
      <w:r w:rsidR="00BC2527" w:rsidRPr="00BC2527">
        <w:rPr>
          <w:lang w:bidi="fa-IR"/>
        </w:rPr>
        <w:t xml:space="preserve"> </w:t>
      </w:r>
      <w:r w:rsidR="00BC2527" w:rsidRPr="00B2251E">
        <w:rPr>
          <w:lang w:bidi="fa-IR"/>
        </w:rPr>
        <w:t xml:space="preserve">between </w:t>
      </w:r>
      <w:r w:rsidR="00BC2527">
        <w:rPr>
          <w:lang w:bidi="fa-IR"/>
        </w:rPr>
        <w:t>network</w:t>
      </w:r>
      <w:r w:rsidR="00BC2527" w:rsidRPr="00B2251E">
        <w:rPr>
          <w:lang w:bidi="fa-IR"/>
        </w:rPr>
        <w:t xml:space="preserve"> </w:t>
      </w:r>
      <w:r w:rsidR="00BC2527">
        <w:rPr>
          <w:lang w:bidi="fa-IR"/>
        </w:rPr>
        <w:t>components</w:t>
      </w:r>
      <w:r w:rsidR="00DE5E2F" w:rsidRPr="00B2251E">
        <w:rPr>
          <w:lang w:bidi="fa-IR"/>
        </w:rPr>
        <w:t>, i.e. the</w:t>
      </w:r>
      <w:r w:rsidR="003A7A80">
        <w:rPr>
          <w:lang w:bidi="fa-IR"/>
        </w:rPr>
        <w:t>ir</w:t>
      </w:r>
      <w:r w:rsidR="00DE5E2F" w:rsidRPr="00B2251E">
        <w:rPr>
          <w:lang w:bidi="fa-IR"/>
        </w:rPr>
        <w:t xml:space="preserve"> </w:t>
      </w:r>
      <w:r w:rsidR="003A7A80">
        <w:rPr>
          <w:lang w:bidi="fa-IR"/>
        </w:rPr>
        <w:t xml:space="preserve">mutual </w:t>
      </w:r>
      <w:r w:rsidR="00DE5E2F" w:rsidRPr="00B2251E">
        <w:rPr>
          <w:lang w:bidi="fa-IR"/>
        </w:rPr>
        <w:t xml:space="preserve">statistical dependencies </w:t>
      </w:r>
      <w:r>
        <w:rPr>
          <w:lang w:bidi="fa-IR"/>
        </w:rPr>
        <w:t>in neural activity</w:t>
      </w:r>
      <w:r w:rsidR="00DE5E2F" w:rsidRPr="00B2251E">
        <w:rPr>
          <w:lang w:bidi="fa-IR"/>
        </w:rPr>
        <w:t xml:space="preserve">  (</w:t>
      </w:r>
      <w:proofErr w:type="spellStart"/>
      <w:r w:rsidR="00DE5E2F" w:rsidRPr="00B2251E">
        <w:rPr>
          <w:lang w:bidi="fa-IR"/>
        </w:rPr>
        <w:fldChar w:fldCharType="begin"/>
      </w:r>
      <w:r w:rsidR="00DE5E2F" w:rsidRPr="00B2251E">
        <w:rPr>
          <w:lang w:bidi="fa-IR"/>
        </w:rPr>
        <w:instrText xml:space="preserve"> ADDIN ZOTERO_ITEM CSL_CITATION {"citationID":"NPZ4AgKh","properties":{"formattedCitation":"\\super 10,15\\nosupersub{}","plainCitation":"10,15","noteIndex":0},"citationItems":[{"id":139,"uris":["http://zotero.org/users/3736923/items/M59BEJLC"],"uri":["http://zotero.org/users/3736923/items/M59BEJLC"],"itemData":{"id":139,"type":"article-journal","container-title":"BMC Neuroscience","DOI":"10.1186/1471-2202-10-55","ISSN":"1471-2202","issue":"1","language":"en","source":"CrossRef","title":"Symbiotic relationship between brain structure and dynamics","URL":"https://bmcneurosci.biomedcentral.com/articles/10.1186/1471-2202-10-55","volume":"10","author":[{"family":"Rubinov","given":"Mikail"},{"family":"Sporns","given":"Olaf"},{"family":"Leeuwen","given":"Cees","non-dropping-particle":"van"},{"family":"Breakspear","given":"Michael"}],"accessed":{"date-parts":[["2019",7,15]]},"issued":{"date-parts":[["2009",12]]}},"label":"page"},{"id":37,"uris":["http://zotero.org/users/3736923/items/NZZAGW3M"],"uri":["http://zotero.org/users/3736923/items/NZZAGW3M"],"itemData":{"id":37,"type":"article-journal","container-title":"Nature Reviews Neuroscience","issue":"1","page":"17","source":"Google Scholar","title":"Communication dynamics in complex brain networks","volume":"19","author":[{"family":"Avena-Koenigsberger","given":"Andrea"},{"family":"Misic","given":"Bratislav"},{"family":"Sporns","given":"Olaf"}],"issued":{"date-parts":[["2018"]]}},"label":"page"}],"schema":"https://github.com/citation-style-language/schema/raw/master/csl-citation.json"} </w:instrText>
      </w:r>
      <w:r w:rsidR="00DE5E2F" w:rsidRPr="00B2251E">
        <w:rPr>
          <w:lang w:bidi="fa-IR"/>
        </w:rPr>
        <w:fldChar w:fldCharType="separate"/>
      </w:r>
      <w:r w:rsidR="009655A5" w:rsidRPr="00B2251E">
        <w:rPr>
          <w:lang w:bidi="fa-IR"/>
        </w:rPr>
        <w:t>Avena-Koenigsberger</w:t>
      </w:r>
      <w:proofErr w:type="spellEnd"/>
      <w:r w:rsidR="009655A5" w:rsidRPr="00B2251E">
        <w:rPr>
          <w:lang w:bidi="fa-IR"/>
        </w:rPr>
        <w:t xml:space="preserve">, Misic, &amp; Sporns, </w:t>
      </w:r>
      <w:r w:rsidR="00DE5E2F" w:rsidRPr="00B2251E">
        <w:rPr>
          <w:lang w:bidi="fa-IR"/>
        </w:rPr>
        <w:fldChar w:fldCharType="end"/>
      </w:r>
      <w:r w:rsidR="009655A5" w:rsidRPr="00B2251E">
        <w:rPr>
          <w:lang w:bidi="fa-IR"/>
        </w:rPr>
        <w:t xml:space="preserve">2018; </w:t>
      </w:r>
      <w:proofErr w:type="spellStart"/>
      <w:r w:rsidR="009655A5">
        <w:rPr>
          <w:lang w:bidi="fa-IR"/>
        </w:rPr>
        <w:t>Rubinov</w:t>
      </w:r>
      <w:proofErr w:type="spellEnd"/>
      <w:r w:rsidR="009655A5">
        <w:rPr>
          <w:lang w:bidi="fa-IR"/>
        </w:rPr>
        <w:t xml:space="preserve">, </w:t>
      </w:r>
      <w:proofErr w:type="spellStart"/>
      <w:r w:rsidR="009655A5">
        <w:rPr>
          <w:lang w:bidi="fa-IR"/>
        </w:rPr>
        <w:t>Sporns</w:t>
      </w:r>
      <w:proofErr w:type="spellEnd"/>
      <w:r w:rsidR="009655A5">
        <w:rPr>
          <w:lang w:bidi="fa-IR"/>
        </w:rPr>
        <w:t>, van Leeuwen, &amp; Breakspear, 2009).</w:t>
      </w:r>
      <w:r w:rsidR="009655A5" w:rsidRPr="00B2251E">
        <w:rPr>
          <w:lang w:bidi="fa-IR"/>
        </w:rPr>
        <w:t xml:space="preserve"> </w:t>
      </w:r>
      <w:r w:rsidR="004F3890" w:rsidRPr="00B15503">
        <w:rPr>
          <w:lang w:bidi="fa-IR"/>
        </w:rPr>
        <w:t>Th</w:t>
      </w:r>
      <w:ins w:id="2" w:author="Cees van Leeuwen" w:date="2020-01-06T12:52:00Z">
        <w:r w:rsidR="001D2BF5">
          <w:rPr>
            <w:lang w:bidi="fa-IR"/>
          </w:rPr>
          <w:t xml:space="preserve">e role of </w:t>
        </w:r>
        <w:r w:rsidR="00344D2A">
          <w:rPr>
            <w:lang w:bidi="fa-IR"/>
          </w:rPr>
          <w:t>functional connectivity in</w:t>
        </w:r>
      </w:ins>
      <w:ins w:id="3" w:author="Cees van Leeuwen" w:date="2020-01-06T12:55:00Z">
        <w:r w:rsidR="00344D2A">
          <w:rPr>
            <w:lang w:bidi="fa-IR"/>
          </w:rPr>
          <w:t xml:space="preserve"> driving</w:t>
        </w:r>
      </w:ins>
      <w:ins w:id="4" w:author="Cees van Leeuwen" w:date="2020-01-06T12:52:00Z">
        <w:r w:rsidR="00344D2A">
          <w:rPr>
            <w:lang w:bidi="fa-IR"/>
          </w:rPr>
          <w:t xml:space="preserve"> structural plasticity </w:t>
        </w:r>
      </w:ins>
      <w:r w:rsidR="004F3890" w:rsidRPr="00B15503">
        <w:rPr>
          <w:lang w:bidi="fa-IR"/>
        </w:rPr>
        <w:t xml:space="preserve">is </w:t>
      </w:r>
      <w:ins w:id="5" w:author="Cees van Leeuwen" w:date="2020-01-06T12:53:00Z">
        <w:r w:rsidR="00344D2A">
          <w:rPr>
            <w:lang w:bidi="fa-IR"/>
          </w:rPr>
          <w:t xml:space="preserve">a </w:t>
        </w:r>
      </w:ins>
      <w:r w:rsidR="009655A5">
        <w:rPr>
          <w:lang w:bidi="fa-IR"/>
        </w:rPr>
        <w:t xml:space="preserve">common </w:t>
      </w:r>
      <w:r w:rsidR="004F3890" w:rsidRPr="00B15503">
        <w:rPr>
          <w:lang w:bidi="fa-IR"/>
        </w:rPr>
        <w:t>principle</w:t>
      </w:r>
      <w:ins w:id="6" w:author="Cees van Leeuwen" w:date="2020-01-06T12:53:00Z">
        <w:r w:rsidR="00344D2A">
          <w:rPr>
            <w:lang w:bidi="fa-IR"/>
          </w:rPr>
          <w:t xml:space="preserve"> that</w:t>
        </w:r>
      </w:ins>
      <w:r w:rsidR="004F3890" w:rsidRPr="00B15503">
        <w:rPr>
          <w:lang w:bidi="fa-IR"/>
        </w:rPr>
        <w:t xml:space="preserve"> has become known as </w:t>
      </w:r>
      <w:r w:rsidR="004F3890" w:rsidRPr="00BE5049">
        <w:rPr>
          <w:i/>
          <w:lang w:bidi="fa-IR"/>
        </w:rPr>
        <w:t>adaptive rewiring</w:t>
      </w:r>
      <w:r w:rsidR="004F3890" w:rsidRPr="00B15503">
        <w:rPr>
          <w:lang w:bidi="fa-IR"/>
        </w:rPr>
        <w:t xml:space="preserve"> (</w:t>
      </w:r>
      <w:r w:rsidR="004F3890">
        <w:rPr>
          <w:lang w:bidi="fa-IR"/>
        </w:rPr>
        <w:t>Gong &amp; van Leeuwen, 2003, 2004;</w:t>
      </w:r>
      <w:r w:rsidR="004F3890" w:rsidRPr="00B15503">
        <w:rPr>
          <w:lang w:bidi="fa-IR"/>
        </w:rPr>
        <w:t xml:space="preserve"> Papadopoulos, Kim, </w:t>
      </w:r>
      <w:proofErr w:type="spellStart"/>
      <w:r w:rsidR="004F3890" w:rsidRPr="00B15503">
        <w:rPr>
          <w:lang w:bidi="fa-IR"/>
        </w:rPr>
        <w:t>Kurths</w:t>
      </w:r>
      <w:proofErr w:type="spellEnd"/>
      <w:r w:rsidR="004F3890" w:rsidRPr="00B15503">
        <w:rPr>
          <w:lang w:bidi="fa-IR"/>
        </w:rPr>
        <w:t>, &amp; Bassett, 2017).</w:t>
      </w:r>
      <w:r w:rsidR="004F3890" w:rsidRPr="00B15503">
        <w:t xml:space="preserve"> </w:t>
      </w:r>
      <w:r w:rsidR="004B0FA0">
        <w:t xml:space="preserve">Adaptive rewiring implements the Hebbian principle of  “what fires together, wires together” </w:t>
      </w:r>
      <w:commentRangeStart w:id="7"/>
      <w:r w:rsidR="00BC2527">
        <w:t>at</w:t>
      </w:r>
      <w:commentRangeEnd w:id="7"/>
      <w:r w:rsidR="004B0FA0">
        <w:rPr>
          <w:rStyle w:val="CommentReference"/>
        </w:rPr>
        <w:commentReference w:id="7"/>
      </w:r>
      <w:r w:rsidR="004B0FA0">
        <w:t xml:space="preserve"> </w:t>
      </w:r>
      <w:r w:rsidR="00BC2527">
        <w:t xml:space="preserve">the level of network </w:t>
      </w:r>
      <w:r w:rsidR="004B0FA0">
        <w:t>dynamics</w:t>
      </w:r>
      <w:r w:rsidR="00BC2527">
        <w:t>.</w:t>
      </w:r>
      <w:r w:rsidR="004B0FA0">
        <w:t xml:space="preserve"> </w:t>
      </w:r>
    </w:p>
    <w:p w:rsidR="00151023" w:rsidRDefault="009655A5" w:rsidP="0054723E">
      <w:r>
        <w:rPr>
          <w:lang w:bidi="fa-IR"/>
        </w:rPr>
        <w:t>Adaptive rewiring can be modeled in</w:t>
      </w:r>
      <w:del w:id="8" w:author="Cees van Leeuwen" w:date="2020-01-06T14:46:00Z">
        <w:r w:rsidDel="002C554C">
          <w:rPr>
            <w:lang w:bidi="fa-IR"/>
          </w:rPr>
          <w:delText xml:space="preserve"> abstract</w:delText>
        </w:r>
      </w:del>
      <w:r>
        <w:rPr>
          <w:lang w:bidi="fa-IR"/>
        </w:rPr>
        <w:t xml:space="preserve"> </w:t>
      </w:r>
      <w:r w:rsidR="00BA2501">
        <w:rPr>
          <w:lang w:bidi="fa-IR"/>
        </w:rPr>
        <w:t xml:space="preserve">dynamical </w:t>
      </w:r>
      <w:r>
        <w:rPr>
          <w:lang w:bidi="fa-IR"/>
        </w:rPr>
        <w:t>systems, in which</w:t>
      </w:r>
      <w:r w:rsidR="004F3890">
        <w:rPr>
          <w:lang w:bidi="fa-IR"/>
        </w:rPr>
        <w:t xml:space="preserve"> </w:t>
      </w:r>
      <w:r w:rsidR="00BC2527">
        <w:rPr>
          <w:lang w:bidi="fa-IR"/>
        </w:rPr>
        <w:t xml:space="preserve">the network components </w:t>
      </w:r>
      <w:r w:rsidR="003A7A80">
        <w:rPr>
          <w:lang w:bidi="fa-IR"/>
        </w:rPr>
        <w:t>may represent</w:t>
      </w:r>
      <w:r w:rsidR="00BC2527">
        <w:rPr>
          <w:lang w:bidi="fa-IR"/>
        </w:rPr>
        <w:t xml:space="preserve"> units at the scale of single neurons </w:t>
      </w:r>
      <w:r w:rsidR="00BC2527">
        <w:t>(</w:t>
      </w:r>
      <w:commentRangeStart w:id="9"/>
      <w:r w:rsidR="00BC2527">
        <w:t>Bi &amp; Poo, 2001)</w:t>
      </w:r>
      <w:commentRangeEnd w:id="9"/>
      <w:r w:rsidR="00BC2527">
        <w:rPr>
          <w:rStyle w:val="CommentReference"/>
        </w:rPr>
        <w:commentReference w:id="9"/>
      </w:r>
      <w:r w:rsidR="00BC2527">
        <w:t xml:space="preserve"> or </w:t>
      </w:r>
      <w:r>
        <w:rPr>
          <w:lang w:bidi="fa-IR"/>
        </w:rPr>
        <w:t>neural mass</w:t>
      </w:r>
      <w:r w:rsidR="00BC2527">
        <w:rPr>
          <w:lang w:bidi="fa-IR"/>
        </w:rPr>
        <w:t>es</w:t>
      </w:r>
      <w:r>
        <w:rPr>
          <w:lang w:bidi="fa-IR"/>
        </w:rPr>
        <w:t xml:space="preserve"> </w:t>
      </w:r>
      <w:r w:rsidR="00AB55EA">
        <w:rPr>
          <w:lang w:bidi="fa-IR"/>
        </w:rPr>
        <w:t>(</w:t>
      </w:r>
      <w:r w:rsidR="00AB55EA">
        <w:t xml:space="preserve">Breakspear, Terry, &amp; </w:t>
      </w:r>
      <w:proofErr w:type="spellStart"/>
      <w:r w:rsidR="00AB55EA">
        <w:t>Friston</w:t>
      </w:r>
      <w:proofErr w:type="spellEnd"/>
      <w:r w:rsidR="00AB55EA">
        <w:t>, 2003</w:t>
      </w:r>
      <w:r w:rsidR="00AB55EA">
        <w:rPr>
          <w:lang w:bidi="fa-IR"/>
        </w:rPr>
        <w:t xml:space="preserve">). </w:t>
      </w:r>
      <w:r w:rsidR="003A7A80">
        <w:rPr>
          <w:lang w:bidi="fa-IR"/>
        </w:rPr>
        <w:t xml:space="preserve">In the latter case, the activity </w:t>
      </w:r>
      <w:del w:id="10" w:author="Cees van Leeuwen" w:date="2020-01-06T14:47:00Z">
        <w:r w:rsidR="003A7A80" w:rsidDel="00BD7B75">
          <w:rPr>
            <w:lang w:bidi="fa-IR"/>
          </w:rPr>
          <w:delText xml:space="preserve">is </w:delText>
        </w:r>
      </w:del>
      <w:ins w:id="11" w:author="Cees van Leeuwen" w:date="2020-01-06T14:47:00Z">
        <w:r w:rsidR="00BD7B75">
          <w:rPr>
            <w:lang w:bidi="fa-IR"/>
          </w:rPr>
          <w:t>may be</w:t>
        </w:r>
        <w:r w:rsidR="00BD7B75">
          <w:rPr>
            <w:lang w:bidi="fa-IR"/>
          </w:rPr>
          <w:t xml:space="preserve"> </w:t>
        </w:r>
      </w:ins>
      <w:ins w:id="12" w:author="Cees van Leeuwen" w:date="2020-01-06T14:46:00Z">
        <w:r w:rsidR="00BD7B75">
          <w:rPr>
            <w:lang w:bidi="fa-IR"/>
          </w:rPr>
          <w:t>abstract</w:t>
        </w:r>
        <w:r w:rsidR="00BD7B75">
          <w:rPr>
            <w:lang w:bidi="fa-IR"/>
          </w:rPr>
          <w:t xml:space="preserve">ly </w:t>
        </w:r>
      </w:ins>
      <w:r w:rsidR="003A7A80">
        <w:rPr>
          <w:lang w:bidi="fa-IR"/>
        </w:rPr>
        <w:t>described</w:t>
      </w:r>
      <w:del w:id="13" w:author="Cees van Leeuwen" w:date="2020-01-06T12:57:00Z">
        <w:r w:rsidR="003A7A80" w:rsidDel="00344D2A">
          <w:rPr>
            <w:lang w:bidi="fa-IR"/>
          </w:rPr>
          <w:delText xml:space="preserve"> as</w:delText>
        </w:r>
      </w:del>
      <w:ins w:id="14" w:author="Cees van Leeuwen" w:date="2020-01-06T12:57:00Z">
        <w:r w:rsidR="00344D2A">
          <w:rPr>
            <w:lang w:bidi="fa-IR"/>
          </w:rPr>
          <w:t>, based on the</w:t>
        </w:r>
      </w:ins>
      <w:r w:rsidR="003A7A80">
        <w:rPr>
          <w:lang w:bidi="fa-IR"/>
        </w:rPr>
        <w:t xml:space="preserve"> a chaotic oscillator</w:t>
      </w:r>
      <w:ins w:id="15" w:author="Cees van Leeuwen" w:date="2020-01-06T12:57:00Z">
        <w:r w:rsidR="00344D2A">
          <w:rPr>
            <w:lang w:bidi="fa-IR"/>
          </w:rPr>
          <w:t>, for instance the one</w:t>
        </w:r>
      </w:ins>
      <w:r w:rsidR="003A7A80">
        <w:rPr>
          <w:lang w:bidi="fa-IR"/>
        </w:rPr>
        <w:t xml:space="preserve"> governed by the attractor in Figure S1A in the supplementary materials. </w:t>
      </w:r>
      <w:r w:rsidR="00AB55EA">
        <w:rPr>
          <w:lang w:bidi="fa-IR"/>
        </w:rPr>
        <w:t xml:space="preserve">Dimensional reduction via </w:t>
      </w:r>
      <w:proofErr w:type="spellStart"/>
      <w:r w:rsidR="00AB55EA">
        <w:rPr>
          <w:lang w:bidi="fa-IR"/>
        </w:rPr>
        <w:t>Poincar</w:t>
      </w:r>
      <w:r w:rsidR="000174C6">
        <w:rPr>
          <w:rFonts w:cstheme="minorHAnsi"/>
          <w:lang w:bidi="fa-IR"/>
        </w:rPr>
        <w:t>é</w:t>
      </w:r>
      <w:proofErr w:type="spellEnd"/>
      <w:r w:rsidR="00AB55EA">
        <w:rPr>
          <w:lang w:bidi="fa-IR"/>
        </w:rPr>
        <w:t xml:space="preserve"> section yields the relationship in </w:t>
      </w:r>
      <w:r w:rsidR="003A7A80">
        <w:rPr>
          <w:lang w:bidi="fa-IR"/>
        </w:rPr>
        <w:t xml:space="preserve">Figure </w:t>
      </w:r>
      <w:r w:rsidR="000174C6">
        <w:rPr>
          <w:lang w:bidi="fa-IR"/>
        </w:rPr>
        <w:t>S</w:t>
      </w:r>
      <w:r w:rsidR="00AB55EA">
        <w:rPr>
          <w:lang w:bidi="fa-IR"/>
        </w:rPr>
        <w:t>1B that can approximately be described</w:t>
      </w:r>
      <w:r w:rsidR="000174C6">
        <w:rPr>
          <w:lang w:bidi="fa-IR"/>
        </w:rPr>
        <w:t>, minus the noise,</w:t>
      </w:r>
      <w:r w:rsidR="00AB55EA">
        <w:rPr>
          <w:lang w:bidi="fa-IR"/>
        </w:rPr>
        <w:t xml:space="preserve"> by a logistic map </w:t>
      </w:r>
      <w:r w:rsidR="000174C6">
        <w:rPr>
          <w:lang w:bidi="fa-IR"/>
        </w:rPr>
        <w:t>Fig. S</w:t>
      </w:r>
      <w:r w:rsidR="00AB55EA">
        <w:rPr>
          <w:lang w:bidi="fa-IR"/>
        </w:rPr>
        <w:t>1C).</w:t>
      </w:r>
      <w:r w:rsidR="003A7A80">
        <w:rPr>
          <w:lang w:bidi="fa-IR"/>
        </w:rPr>
        <w:t xml:space="preserve"> Thus, the logistic map is the simplest possible </w:t>
      </w:r>
      <w:r w:rsidR="00E61394">
        <w:rPr>
          <w:lang w:bidi="fa-IR"/>
        </w:rPr>
        <w:t xml:space="preserve">abstract </w:t>
      </w:r>
      <w:r w:rsidR="003A7A80">
        <w:rPr>
          <w:lang w:bidi="fa-IR"/>
        </w:rPr>
        <w:t xml:space="preserve">representation of neural mass activity. </w:t>
      </w:r>
      <w:r w:rsidR="00151023">
        <w:t xml:space="preserve">Logistic maps are known to exhibit universal dynamical properties (van </w:t>
      </w:r>
      <w:proofErr w:type="spellStart"/>
      <w:r w:rsidR="00151023">
        <w:t>Strien</w:t>
      </w:r>
      <w:proofErr w:type="spellEnd"/>
      <w:r w:rsidR="00151023">
        <w:t xml:space="preserve">, 1987). </w:t>
      </w:r>
    </w:p>
    <w:p w:rsidR="00AB55EA" w:rsidRDefault="00151023" w:rsidP="00BE5049">
      <w:pPr>
        <w:rPr>
          <w:lang w:bidi="fa-IR"/>
        </w:rPr>
      </w:pPr>
      <w:r>
        <w:t xml:space="preserve"> </w:t>
      </w:r>
      <w:r w:rsidR="00AB55EA">
        <w:rPr>
          <w:lang w:bidi="fa-IR"/>
        </w:rPr>
        <w:t>The logistic map is of the form shown in Equation 1.</w:t>
      </w:r>
    </w:p>
    <w:p w:rsidR="00AB55EA" w:rsidRDefault="00AB55EA" w:rsidP="00AB55EA">
      <w:pPr>
        <w:rPr>
          <w:lang w:bidi="fa-IR"/>
        </w:rPr>
      </w:pPr>
      <w:r>
        <w:rPr>
          <w:lang w:bidi="fa-IR"/>
        </w:rPr>
        <w:t>EQ</w:t>
      </w:r>
      <w:r w:rsidR="004668C4">
        <w:rPr>
          <w:lang w:bidi="fa-IR"/>
        </w:rPr>
        <w:t xml:space="preserve"> </w:t>
      </w:r>
      <w:r>
        <w:rPr>
          <w:lang w:bidi="fa-IR"/>
        </w:rPr>
        <w:t>1</w:t>
      </w:r>
      <w:r>
        <w:rPr>
          <w:lang w:bidi="fa-IR"/>
        </w:rPr>
        <w:tab/>
      </w:r>
      <w:r>
        <w:rPr>
          <w:lang w:bidi="fa-IR"/>
        </w:rPr>
        <w:tab/>
      </w:r>
      <w:r w:rsidR="00151023">
        <w:rPr>
          <w:lang w:bidi="fa-IR"/>
        </w:rPr>
        <w:t xml:space="preserve"> </w:t>
      </w:r>
      <w:r>
        <w:rPr>
          <w:lang w:bidi="fa-IR"/>
        </w:rPr>
        <w:tab/>
      </w:r>
      <w:r>
        <w:rPr>
          <w:lang w:bidi="fa-IR"/>
        </w:rPr>
        <w:tab/>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 xml:space="preserve">= 1 - </m:t>
        </m:r>
        <m:r>
          <m:rPr>
            <m:sty m:val="p"/>
          </m:rPr>
          <w:rPr>
            <w:rFonts w:ascii="Cambria Math" w:hAnsi="Cambria Math"/>
            <w:lang w:bidi="fa-IR"/>
          </w:rPr>
          <m:t>α</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t</m:t>
            </m:r>
          </m:sub>
          <m:sup>
            <m:r>
              <w:rPr>
                <w:rFonts w:ascii="Cambria Math" w:hAnsi="Cambria Math"/>
                <w:lang w:bidi="fa-IR"/>
              </w:rPr>
              <m:t>2</m:t>
            </m:r>
          </m:sup>
        </m:sSubSup>
      </m:oMath>
      <w:r w:rsidR="00151023">
        <w:rPr>
          <w:lang w:bidi="fa-IR"/>
        </w:rPr>
        <w:t>,</w:t>
      </w:r>
    </w:p>
    <w:p w:rsidR="004D6B86" w:rsidRDefault="00151023" w:rsidP="0054723E">
      <w:pPr>
        <w:ind w:firstLine="0"/>
        <w:rPr>
          <w:lang w:bidi="fa-IR"/>
        </w:rPr>
      </w:pPr>
      <w:r>
        <w:rPr>
          <w:lang w:bidi="fa-IR"/>
        </w:rPr>
        <w:t xml:space="preserve">in which </w:t>
      </w:r>
      <w:r w:rsidRPr="00BE5049">
        <w:rPr>
          <w:i/>
          <w:lang w:bidi="fa-IR"/>
        </w:rPr>
        <w:t>x</w:t>
      </w:r>
      <w:r>
        <w:rPr>
          <w:lang w:bidi="fa-IR"/>
        </w:rPr>
        <w:t xml:space="preserve"> is a continuous variable in the range  &lt;</w:t>
      </w:r>
      <w:r w:rsidR="0054723E">
        <w:rPr>
          <w:lang w:bidi="fa-IR"/>
        </w:rPr>
        <w:t>-1</w:t>
      </w:r>
      <w:r>
        <w:rPr>
          <w:lang w:bidi="fa-IR"/>
        </w:rPr>
        <w:t xml:space="preserve">,1&gt; which is updated in discrete time </w:t>
      </w:r>
      <w:r w:rsidRPr="00BE5049">
        <w:rPr>
          <w:i/>
          <w:lang w:bidi="fa-IR"/>
        </w:rPr>
        <w:t>t</w:t>
      </w:r>
      <w:r>
        <w:rPr>
          <w:lang w:bidi="fa-IR"/>
        </w:rPr>
        <w:t xml:space="preserve">,  and </w:t>
      </w:r>
      <m:oMath>
        <m:r>
          <m:rPr>
            <m:sty m:val="p"/>
          </m:rPr>
          <w:rPr>
            <w:rFonts w:ascii="Cambria Math" w:hAnsi="Cambria Math"/>
            <w:lang w:bidi="fa-IR"/>
          </w:rPr>
          <m:t>α</m:t>
        </m:r>
      </m:oMath>
      <w:r w:rsidDel="00151023">
        <w:t xml:space="preserve"> </w:t>
      </w:r>
      <w:r>
        <w:t xml:space="preserve">is </w:t>
      </w:r>
      <w:r>
        <w:rPr>
          <w:lang w:bidi="fa-IR"/>
        </w:rPr>
        <w:t xml:space="preserve">the </w:t>
      </w:r>
      <w:commentRangeStart w:id="16"/>
      <w:commentRangeStart w:id="17"/>
      <w:r w:rsidRPr="00BE5049">
        <w:rPr>
          <w:i/>
          <w:lang w:bidi="fa-IR"/>
        </w:rPr>
        <w:t>turbulence</w:t>
      </w:r>
      <w:commentRangeEnd w:id="16"/>
      <w:r w:rsidRPr="00BE5049">
        <w:rPr>
          <w:rStyle w:val="CommentReference"/>
          <w:i/>
        </w:rPr>
        <w:commentReference w:id="16"/>
      </w:r>
      <w:commentRangeEnd w:id="17"/>
      <w:r w:rsidRPr="00BE5049">
        <w:rPr>
          <w:rStyle w:val="CommentReference"/>
          <w:i/>
        </w:rPr>
        <w:commentReference w:id="17"/>
      </w:r>
      <w:r w:rsidRPr="00BE5049">
        <w:rPr>
          <w:i/>
          <w:lang w:bidi="fa-IR"/>
        </w:rPr>
        <w:t xml:space="preserve"> parameter</w:t>
      </w:r>
      <w:r>
        <w:rPr>
          <w:lang w:bidi="fa-IR"/>
        </w:rPr>
        <w:t xml:space="preserve">. </w:t>
      </w:r>
      <w:r w:rsidR="00AB55EA">
        <w:rPr>
          <w:lang w:bidi="fa-IR"/>
        </w:rPr>
        <w:t xml:space="preserve">For certain regimes of </w:t>
      </w:r>
      <m:oMath>
        <m:r>
          <m:rPr>
            <m:sty m:val="p"/>
          </m:rPr>
          <w:rPr>
            <w:rFonts w:ascii="Cambria Math" w:hAnsi="Cambria Math"/>
            <w:lang w:bidi="fa-IR"/>
          </w:rPr>
          <m:t>α</m:t>
        </m:r>
      </m:oMath>
      <w:r w:rsidR="00AB55EA">
        <w:rPr>
          <w:lang w:bidi="fa-IR"/>
        </w:rPr>
        <w:t>, the behavior of the logistic map converges to one or more</w:t>
      </w:r>
      <w:r w:rsidR="00E61394">
        <w:rPr>
          <w:lang w:bidi="fa-IR"/>
        </w:rPr>
        <w:t xml:space="preserve"> limit-cycle</w:t>
      </w:r>
      <w:r w:rsidR="00AB55EA">
        <w:rPr>
          <w:lang w:bidi="fa-IR"/>
        </w:rPr>
        <w:t xml:space="preserve"> attractors, but otherwise it exhibits chaotic behavior. In these regimes, logistic maps produce </w:t>
      </w:r>
      <w:commentRangeStart w:id="18"/>
      <w:r w:rsidR="00AB55EA">
        <w:rPr>
          <w:lang w:bidi="fa-IR"/>
        </w:rPr>
        <w:t>deterministic</w:t>
      </w:r>
      <w:commentRangeEnd w:id="18"/>
      <w:r w:rsidR="00E61394">
        <w:rPr>
          <w:rStyle w:val="CommentReference"/>
        </w:rPr>
        <w:commentReference w:id="18"/>
      </w:r>
      <w:ins w:id="19" w:author="MohammadHossein Manuel Haqiqatkhah" w:date="2020-01-05T21:46:00Z">
        <w:r w:rsidR="0054723E">
          <w:rPr>
            <w:lang w:bidi="fa-IR"/>
          </w:rPr>
          <w:t xml:space="preserve"> </w:t>
        </w:r>
        <w:commentRangeStart w:id="20"/>
        <w:commentRangeStart w:id="21"/>
        <w:del w:id="22" w:author="Cees van Leeuwen" w:date="2020-01-06T14:47:00Z">
          <w:r w:rsidR="0054723E" w:rsidDel="00BD7B75">
            <w:rPr>
              <w:lang w:bidi="fa-IR"/>
            </w:rPr>
            <w:delText>chaotic</w:delText>
          </w:r>
        </w:del>
      </w:ins>
      <w:commentRangeEnd w:id="20"/>
      <w:ins w:id="23" w:author="MohammadHossein Manuel Haqiqatkhah" w:date="2020-01-05T21:47:00Z">
        <w:del w:id="24" w:author="Cees van Leeuwen" w:date="2020-01-06T14:47:00Z">
          <w:r w:rsidR="0054723E" w:rsidDel="00BD7B75">
            <w:rPr>
              <w:rStyle w:val="CommentReference"/>
            </w:rPr>
            <w:commentReference w:id="20"/>
          </w:r>
        </w:del>
      </w:ins>
      <w:commentRangeEnd w:id="21"/>
      <w:del w:id="25" w:author="Cees van Leeuwen" w:date="2020-01-06T14:47:00Z">
        <w:r w:rsidR="002D2936" w:rsidDel="00BD7B75">
          <w:rPr>
            <w:rStyle w:val="CommentReference"/>
          </w:rPr>
          <w:commentReference w:id="21"/>
        </w:r>
        <w:r w:rsidR="00AB55EA" w:rsidDel="00BD7B75">
          <w:rPr>
            <w:lang w:bidi="fa-IR"/>
          </w:rPr>
          <w:delText xml:space="preserve"> </w:delText>
        </w:r>
      </w:del>
      <w:r w:rsidR="00AB55EA">
        <w:rPr>
          <w:lang w:bidi="fa-IR"/>
        </w:rPr>
        <w:t>bounded time series that</w:t>
      </w:r>
      <w:r w:rsidR="00E61394">
        <w:rPr>
          <w:lang w:bidi="fa-IR"/>
        </w:rPr>
        <w:t>, indeed,</w:t>
      </w:r>
      <w:r w:rsidR="00AB55EA">
        <w:rPr>
          <w:lang w:bidi="fa-IR"/>
        </w:rPr>
        <w:t xml:space="preserve"> </w:t>
      </w:r>
      <w:r w:rsidR="000174C6">
        <w:rPr>
          <w:lang w:bidi="fa-IR"/>
        </w:rPr>
        <w:t>qualitatively resemble</w:t>
      </w:r>
      <w:r w:rsidR="00AB55EA">
        <w:rPr>
          <w:lang w:bidi="fa-IR"/>
        </w:rPr>
        <w:t xml:space="preserve"> </w:t>
      </w:r>
      <w:r w:rsidR="00E61394">
        <w:rPr>
          <w:lang w:bidi="fa-IR"/>
        </w:rPr>
        <w:t xml:space="preserve">the oscillations of </w:t>
      </w:r>
      <w:r w:rsidR="00AB55EA">
        <w:rPr>
          <w:lang w:bidi="fa-IR"/>
        </w:rPr>
        <w:t>neural mass</w:t>
      </w:r>
      <w:r w:rsidR="000174C6" w:rsidRPr="000174C6">
        <w:rPr>
          <w:lang w:bidi="fa-IR"/>
        </w:rPr>
        <w:t xml:space="preserve"> </w:t>
      </w:r>
      <w:r w:rsidR="000174C6">
        <w:rPr>
          <w:lang w:bidi="fa-IR"/>
        </w:rPr>
        <w:t>activity (see Fig. S1)</w:t>
      </w:r>
      <w:r w:rsidR="00AB55EA">
        <w:rPr>
          <w:lang w:bidi="fa-IR"/>
        </w:rPr>
        <w:t xml:space="preserve">. </w:t>
      </w:r>
    </w:p>
    <w:p w:rsidR="00057054" w:rsidRDefault="00057054" w:rsidP="00CB7747">
      <w:pPr>
        <w:rPr>
          <w:lang w:bidi="fa-IR"/>
        </w:rPr>
      </w:pPr>
      <w:r>
        <w:rPr>
          <w:lang w:bidi="fa-IR"/>
        </w:rPr>
        <w:t xml:space="preserve">Whereas the logistic map could be considered as an abstract representation of neural mass </w:t>
      </w:r>
      <w:r w:rsidR="00E61394">
        <w:rPr>
          <w:lang w:bidi="fa-IR"/>
        </w:rPr>
        <w:t>activity</w:t>
      </w:r>
      <w:r>
        <w:rPr>
          <w:lang w:bidi="fa-IR"/>
        </w:rPr>
        <w:t>, systems of coupled neural mass oscillators may be represented by coupled logistic maps.</w:t>
      </w:r>
      <w:r>
        <w:t xml:space="preserve"> Because of the universal dynamics of logistic maps, networks of such simple maps may capture generic properties of interacting nonlinear systems</w:t>
      </w:r>
      <w:r w:rsidRPr="00B50058">
        <w:rPr>
          <w:lang w:bidi="fa-IR"/>
        </w:rPr>
        <w:t xml:space="preserve"> </w:t>
      </w:r>
      <w:r>
        <w:rPr>
          <w:lang w:bidi="fa-IR"/>
        </w:rPr>
        <w:t>(</w:t>
      </w:r>
      <w:commentRangeStart w:id="26"/>
      <w:r>
        <w:rPr>
          <w:lang w:bidi="fa-IR"/>
        </w:rPr>
        <w:t>Kaneko, 1992).</w:t>
      </w:r>
      <w:r w:rsidRPr="00151A09">
        <w:t xml:space="preserve"> </w:t>
      </w:r>
      <w:commentRangeEnd w:id="26"/>
      <w:r>
        <w:rPr>
          <w:rStyle w:val="CommentReference"/>
        </w:rPr>
        <w:commentReference w:id="26"/>
      </w:r>
      <w:r>
        <w:rPr>
          <w:lang w:bidi="fa-IR"/>
        </w:rPr>
        <w:t>The logistic maps are coupled according to Equation 2</w:t>
      </w:r>
      <w:r w:rsidR="00E61394">
        <w:rPr>
          <w:lang w:bidi="fa-IR"/>
        </w:rPr>
        <w:t>.</w:t>
      </w:r>
      <w:r>
        <w:rPr>
          <w:lang w:bidi="fa-IR"/>
        </w:rPr>
        <w:t xml:space="preserve"> </w:t>
      </w:r>
      <w:r w:rsidR="004C751D">
        <w:rPr>
          <w:lang w:bidi="fa-IR"/>
        </w:rPr>
        <w:t>Through</w:t>
      </w:r>
      <w:r w:rsidR="00695453">
        <w:rPr>
          <w:lang w:bidi="fa-IR"/>
        </w:rPr>
        <w:t xml:space="preserve"> the effect of the neighbors, the map activity of Fig. S1C regains a noisy appearance more in line with Fig. S1B.</w:t>
      </w:r>
      <w:r>
        <w:rPr>
          <w:lang w:bidi="fa-IR"/>
        </w:rPr>
        <w:t xml:space="preserve"> In matrix notation, for a network with </w:t>
      </w:r>
      <w:r w:rsidR="00CB7747">
        <w:t>|V|</w:t>
      </w:r>
      <w:r w:rsidR="003B6C3B">
        <w:rPr>
          <w:lang w:bidi="fa-IR"/>
        </w:rPr>
        <w:t xml:space="preserve"> </w:t>
      </w:r>
      <w:r>
        <w:rPr>
          <w:lang w:bidi="fa-IR"/>
        </w:rPr>
        <w:t xml:space="preserve">nodes, the activity of </w:t>
      </w:r>
      <w:r w:rsidR="007C78E7">
        <w:rPr>
          <w:lang w:bidi="fa-IR"/>
        </w:rPr>
        <w:t xml:space="preserve">nodes </w:t>
      </w:r>
      <w:r>
        <w:rPr>
          <w:lang w:bidi="fa-IR"/>
        </w:rPr>
        <w:t>at time t+1 is calculated via</w:t>
      </w:r>
    </w:p>
    <w:p w:rsidR="00057054" w:rsidRPr="00C6181B" w:rsidRDefault="00057054" w:rsidP="00CB7747">
      <w:pPr>
        <w:rPr>
          <w:lang w:bidi="fa-IR"/>
        </w:rPr>
      </w:pPr>
      <w:commentRangeStart w:id="27"/>
      <w:r>
        <w:rPr>
          <w:lang w:bidi="fa-IR"/>
        </w:rPr>
        <w:t>EQ</w:t>
      </w:r>
      <w:r w:rsidR="004668C4">
        <w:rPr>
          <w:lang w:bidi="fa-IR"/>
        </w:rPr>
        <w:t xml:space="preserve"> </w:t>
      </w:r>
      <w:r>
        <w:rPr>
          <w:lang w:bidi="fa-IR"/>
        </w:rPr>
        <w:t xml:space="preserve">2 </w:t>
      </w:r>
      <w:r>
        <w:rPr>
          <w:lang w:bidi="fa-IR"/>
        </w:rPr>
        <w:tab/>
      </w:r>
      <w:commentRangeEnd w:id="27"/>
      <w:r w:rsidR="00FE03DE">
        <w:rPr>
          <w:rStyle w:val="CommentReference"/>
        </w:rPr>
        <w:commentReference w:id="27"/>
      </w:r>
      <w:r>
        <w:rPr>
          <w:lang w:bidi="fa-IR"/>
        </w:rPr>
        <w:tab/>
      </w:r>
      <w:r>
        <w:rPr>
          <w:lang w:bidi="fa-IR"/>
        </w:rPr>
        <w:tab/>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 xml:space="preserve">1-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m:t>
            </m:r>
            <m:sSup>
              <m:sSupPr>
                <m:ctrlPr>
                  <w:rPr>
                    <w:rFonts w:ascii="Cambria Math" w:hAnsi="Cambria Math"/>
                    <w:i/>
                    <w:iCs/>
                    <w:lang w:bidi="fa-IR"/>
                  </w:rPr>
                </m:ctrlPr>
              </m:sSupPr>
              <m:e>
                <m:r>
                  <w:rPr>
                    <w:rFonts w:ascii="Cambria Math" w:hAnsi="Cambria Math"/>
                    <w:lang w:bidi="fa-IR"/>
                  </w:rPr>
                  <m:t>α</m:t>
                </m:r>
              </m:e>
              <m:sup>
                <m:r>
                  <w:rPr>
                    <w:rFonts w:ascii="Cambria Math" w:hAnsi="Cambria Math"/>
                    <w:lang w:bidi="fa-IR"/>
                  </w:rPr>
                  <m:t>T</m:t>
                </m:r>
              </m:sup>
            </m:sSup>
            <m:sSub>
              <m:sSubPr>
                <m:ctrlPr>
                  <w:rPr>
                    <w:rFonts w:ascii="Cambria Math" w:hAnsi="Cambria Math"/>
                    <w:i/>
                    <w:iCs/>
                    <w:lang w:bidi="fa-IR"/>
                  </w:rPr>
                </m:ctrlPr>
              </m:sSubPr>
              <m:e>
                <m:r>
                  <w:rPr>
                    <w:rFonts w:ascii="Cambria Math" w:hAnsi="Cambria Math"/>
                    <w:lang w:bidi="fa-IR"/>
                  </w:rPr>
                  <m:t xml:space="preserve"> X</m:t>
                </m:r>
              </m:e>
              <m:sub>
                <m:r>
                  <w:rPr>
                    <w:rFonts w:ascii="Cambria Math" w:hAnsi="Cambria Math"/>
                    <w:lang w:bidi="fa-IR"/>
                  </w:rPr>
                  <m:t>t</m:t>
                </m:r>
              </m:sub>
            </m:sSub>
          </m:e>
        </m:d>
        <m:r>
          <m:rPr>
            <m:sty m:val="p"/>
          </m:rPr>
          <w:rPr>
            <w:rFonts w:ascii="Cambria Math" w:hAnsi="Cambria Math" w:hint="eastAsia"/>
            <w:lang w:bidi="fa-IR"/>
          </w:rPr>
          <m:t>⊙</m:t>
        </m:r>
        <m:r>
          <m:rPr>
            <m:sty m:val="p"/>
          </m:rPr>
          <w:rPr>
            <w:rFonts w:ascii="Cambria Math" w:hAnsi="Cambria Math"/>
            <w:lang w:bidi="fa-IR"/>
          </w:rPr>
          <m:t>[</m:t>
        </m:r>
        <m:r>
          <w:rPr>
            <w:rFonts w:ascii="Cambria Math" w:hAnsi="Cambria Math"/>
            <w:lang w:bidi="fa-IR"/>
          </w:rPr>
          <m:t>1-</m:t>
        </m:r>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r>
          <w:rPr>
            <w:rFonts w:ascii="Cambria Math" w:hAnsi="Cambria Math"/>
            <w:lang w:bidi="fa-IR"/>
          </w:rPr>
          <m:t>)</m:t>
        </m:r>
        <m:r>
          <m:rPr>
            <m:sty m:val="p"/>
          </m:rPr>
          <w:rPr>
            <w:rFonts w:ascii="Cambria Math" w:hAnsi="Cambria Math"/>
            <w:lang w:bidi="fa-IR"/>
          </w:rPr>
          <m:t>]</m:t>
        </m:r>
      </m:oMath>
    </w:p>
    <w:p w:rsidR="00057054" w:rsidRDefault="008B4C4D" w:rsidP="00CB7747">
      <w:pPr>
        <w:rPr>
          <w:lang w:bidi="fa-IR"/>
        </w:rPr>
      </w:pPr>
      <w:r>
        <w:rPr>
          <w:lang w:bidi="fa-IR"/>
        </w:rPr>
        <w:t>T</w:t>
      </w:r>
      <w:r w:rsidR="00057054">
        <w:rPr>
          <w:lang w:bidi="fa-IR"/>
        </w:rPr>
        <w:t>he right-hand side of Equation 2</w:t>
      </w:r>
      <w:r>
        <w:rPr>
          <w:lang w:bidi="fa-IR"/>
        </w:rPr>
        <w:t xml:space="preserve"> constitutes</w:t>
      </w:r>
      <w:r w:rsidR="00057054">
        <w:rPr>
          <w:lang w:bidi="fa-IR"/>
        </w:rPr>
        <w:t xml:space="preserve"> the vector form of </w:t>
      </w:r>
      <w:r w:rsidR="000F7258">
        <w:rPr>
          <w:lang w:bidi="fa-IR"/>
        </w:rPr>
        <w:t xml:space="preserve">the </w:t>
      </w:r>
      <w:r w:rsidR="00057054">
        <w:rPr>
          <w:lang w:bidi="fa-IR"/>
        </w:rPr>
        <w:t>logistic map</w:t>
      </w:r>
      <w:r>
        <w:rPr>
          <w:lang w:bidi="fa-IR"/>
        </w:rPr>
        <w:t xml:space="preserve">, in which </w:t>
      </w:r>
      <m:oMath>
        <m:r>
          <m:rPr>
            <m:sty m:val="p"/>
          </m:rPr>
          <w:rPr>
            <w:rFonts w:ascii="Cambria Math" w:hAnsi="Cambria Math"/>
            <w:lang w:bidi="fa-IR"/>
          </w:rPr>
          <m:t xml:space="preserve">α </m:t>
        </m:r>
      </m:oMath>
      <w:r>
        <w:rPr>
          <w:lang w:bidi="fa-IR"/>
        </w:rPr>
        <w:t xml:space="preserve"> is </w:t>
      </w:r>
      <w:r w:rsidRPr="00BE3E06">
        <w:rPr>
          <w:lang w:bidi="fa-IR"/>
        </w:rPr>
        <w:t>the vector of</w:t>
      </w:r>
      <w:r>
        <w:rPr>
          <w:lang w:bidi="fa-IR"/>
        </w:rPr>
        <w:t xml:space="preserve"> turbulence parameters</w:t>
      </w:r>
      <w:r w:rsidR="004B5BE7">
        <w:rPr>
          <w:lang w:bidi="fa-IR"/>
        </w:rPr>
        <w:t xml:space="preserve"> and </w:t>
      </w:r>
      <w:proofErr w:type="spellStart"/>
      <w:r w:rsidR="004B5BE7" w:rsidRPr="00CF2DD3">
        <w:rPr>
          <w:i/>
          <w:lang w:bidi="fa-IR"/>
          <w:rPrChange w:id="28" w:author="Cees van Leeuwen" w:date="2020-01-06T12:06:00Z">
            <w:rPr>
              <w:lang w:bidi="fa-IR"/>
            </w:rPr>
          </w:rPrChange>
        </w:rPr>
        <w:t>X</w:t>
      </w:r>
      <w:del w:id="29" w:author="Cees van Leeuwen" w:date="2020-01-06T12:06:00Z">
        <w:r w:rsidR="004B5BE7" w:rsidRPr="00CF2DD3" w:rsidDel="00CF2DD3">
          <w:rPr>
            <w:i/>
            <w:lang w:bidi="fa-IR"/>
            <w:rPrChange w:id="30" w:author="Cees van Leeuwen" w:date="2020-01-06T12:06:00Z">
              <w:rPr>
                <w:lang w:bidi="fa-IR"/>
              </w:rPr>
            </w:rPrChange>
          </w:rPr>
          <w:delText>_</w:delText>
        </w:r>
      </w:del>
      <w:r w:rsidR="004B5BE7" w:rsidRPr="00CF2DD3">
        <w:rPr>
          <w:i/>
          <w:lang w:bidi="fa-IR"/>
          <w:rPrChange w:id="31" w:author="Cees van Leeuwen" w:date="2020-01-06T12:06:00Z">
            <w:rPr>
              <w:lang w:bidi="fa-IR"/>
            </w:rPr>
          </w:rPrChange>
        </w:rPr>
        <w:t>t</w:t>
      </w:r>
      <w:proofErr w:type="spellEnd"/>
      <w:r w:rsidR="004B5BE7">
        <w:rPr>
          <w:lang w:bidi="fa-IR"/>
        </w:rPr>
        <w:t xml:space="preserve"> is the vector of node's activities at time t</w:t>
      </w:r>
      <w:r>
        <w:rPr>
          <w:lang w:bidi="fa-IR"/>
        </w:rPr>
        <w:t xml:space="preserve">. The map </w:t>
      </w:r>
      <w:r w:rsidR="00057054">
        <w:rPr>
          <w:lang w:bidi="fa-IR"/>
        </w:rPr>
        <w:t>is Hadamard-multiplied</w:t>
      </w:r>
      <w:r w:rsidR="00057054" w:rsidRPr="00BE0CC8">
        <w:rPr>
          <w:rStyle w:val="FootnoteReference"/>
        </w:rPr>
        <w:footnoteReference w:id="2"/>
      </w:r>
      <w:r w:rsidR="00057054">
        <w:rPr>
          <w:lang w:bidi="fa-IR"/>
        </w:rPr>
        <w:t xml:space="preserve"> by a coupling term. In the coupling term, </w:t>
      </w:r>
      <m:oMath>
        <m:r>
          <m:rPr>
            <m:scr m:val="script"/>
          </m:rPr>
          <w:rPr>
            <w:rFonts w:ascii="Cambria Math" w:hAnsi="Cambria Math"/>
            <w:lang w:bidi="fa-IR"/>
          </w:rPr>
          <m:t>E</m:t>
        </m:r>
      </m:oMath>
      <w:r w:rsidR="00057054">
        <w:rPr>
          <w:lang w:bidi="fa-IR"/>
        </w:rPr>
        <w:t xml:space="preserve"> is the vector of coupling strengths</w:t>
      </w:r>
      <w:r w:rsidR="00FE03DE">
        <w:rPr>
          <w:lang w:bidi="fa-IR"/>
        </w:rPr>
        <w:t>,</w:t>
      </w:r>
      <w:r w:rsidR="00057054">
        <w:rPr>
          <w:lang w:bidi="fa-IR"/>
        </w:rPr>
        <w:t xml:space="preserve">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oMath>
      <w:r w:rsidR="00057054">
        <w:rPr>
          <w:lang w:bidi="fa-IR"/>
        </w:rPr>
        <w:t xml:space="preserve"> is the connectivity matrix at time t</w:t>
      </w:r>
      <w:r w:rsidR="004B5BE7">
        <w:rPr>
          <w:lang w:bidi="fa-IR"/>
        </w:rPr>
        <w:t>,</w:t>
      </w:r>
      <w:r w:rsidR="00F574CC">
        <w:rPr>
          <w:lang w:bidi="fa-IR"/>
        </w:rPr>
        <w:t xml:space="preserve"> and </w:t>
      </w:r>
      <m:oMath>
        <m:sSub>
          <m:sSubPr>
            <m:ctrlPr>
              <w:rPr>
                <w:rFonts w:ascii="Cambria Math" w:hAnsi="Cambria Math"/>
                <w:i/>
                <w:lang w:bidi="fa-IR"/>
              </w:rPr>
            </m:ctrlPr>
          </m:sSubPr>
          <m:e>
            <m:r>
              <w:rPr>
                <w:rFonts w:ascii="Cambria Math" w:hAnsi="Cambria Math"/>
                <w:lang w:bidi="fa-IR"/>
              </w:rPr>
              <m:t>J</m:t>
            </m:r>
          </m:e>
          <m:sub>
            <m:r>
              <m:rPr>
                <m:sty m:val="p"/>
              </m:rPr>
              <w:rPr>
                <w:rFonts w:ascii="Cambria Math" w:hAnsi="Cambria Math"/>
              </w:rPr>
              <m:t>|V|</m:t>
            </m:r>
            <m:r>
              <w:rPr>
                <w:rFonts w:ascii="Cambria Math" w:hAnsi="Cambria Math"/>
                <w:lang w:bidi="fa-IR"/>
              </w:rPr>
              <m:t>,1</m:t>
            </m:r>
          </m:sub>
        </m:sSub>
      </m:oMath>
      <w:r w:rsidR="00F574CC">
        <w:rPr>
          <w:lang w:bidi="fa-IR"/>
        </w:rPr>
        <w:t xml:space="preserve"> denotes a vertical unit vector of size </w:t>
      </w:r>
      <w:r w:rsidR="00CB7747">
        <w:t>|V|</w:t>
      </w:r>
      <w:r w:rsidR="00057054">
        <w:rPr>
          <w:lang w:bidi="fa-IR"/>
        </w:rPr>
        <w:t>.</w:t>
      </w:r>
      <w:r w:rsidR="00F574CC">
        <w:rPr>
          <w:lang w:bidi="fa-IR"/>
        </w:rPr>
        <w:t xml:space="preserve"> In t</w:t>
      </w:r>
      <w:r w:rsidR="00057054">
        <w:rPr>
          <w:lang w:bidi="fa-IR"/>
        </w:rPr>
        <w:t xml:space="preserve">he </w:t>
      </w:r>
      <w:r w:rsidR="00F574CC">
        <w:rPr>
          <w:lang w:bidi="fa-IR"/>
        </w:rPr>
        <w:t xml:space="preserve">coupling term,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oMath>
      <w:r w:rsidR="00057054">
        <w:rPr>
          <w:lang w:bidi="fa-IR"/>
        </w:rPr>
        <w:t xml:space="preserve"> </w:t>
      </w:r>
      <w:r w:rsidR="00F574CC">
        <w:rPr>
          <w:lang w:bidi="fa-IR"/>
        </w:rPr>
        <w:t xml:space="preserve">is Hadamard-divided by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oMath>
      <w:r w:rsidR="003B6C3B">
        <w:rPr>
          <w:lang w:bidi="fa-IR"/>
        </w:rPr>
        <w:t xml:space="preserve">, </w:t>
      </w:r>
      <w:r w:rsidR="00057054">
        <w:rPr>
          <w:lang w:bidi="fa-IR"/>
        </w:rPr>
        <w:t>normaliz</w:t>
      </w:r>
      <w:r w:rsidR="003B6C3B">
        <w:rPr>
          <w:lang w:bidi="fa-IR"/>
        </w:rPr>
        <w:t>ing</w:t>
      </w:r>
      <w:r w:rsidR="00057054">
        <w:rPr>
          <w:lang w:bidi="fa-IR"/>
        </w:rPr>
        <w:t xml:space="preserve"> the former by </w:t>
      </w:r>
      <w:r w:rsidR="00E61394">
        <w:rPr>
          <w:lang w:bidi="fa-IR"/>
        </w:rPr>
        <w:t xml:space="preserve">the </w:t>
      </w:r>
      <w:r w:rsidR="00057054">
        <w:rPr>
          <w:lang w:bidi="fa-IR"/>
        </w:rPr>
        <w:t xml:space="preserve">sum of the weights of the edges connected to each node. </w:t>
      </w:r>
      <w:r w:rsidR="00695453">
        <w:rPr>
          <w:lang w:bidi="fa-IR"/>
        </w:rPr>
        <w:t>For</w:t>
      </w:r>
      <w:r w:rsidR="00057054">
        <w:rPr>
          <w:lang w:bidi="fa-IR"/>
        </w:rPr>
        <w:t xml:space="preserve"> binary</w:t>
      </w:r>
      <w:r w:rsidR="00695453">
        <w:rPr>
          <w:lang w:bidi="fa-IR"/>
        </w:rPr>
        <w:t xml:space="preserve"> </w:t>
      </w:r>
      <w:r w:rsidR="007624EB">
        <w:rPr>
          <w:lang w:bidi="fa-IR"/>
        </w:rPr>
        <w:t>networks</w:t>
      </w:r>
      <w:r w:rsidR="00057054">
        <w:rPr>
          <w:lang w:bidi="fa-IR"/>
        </w:rPr>
        <w:t>, the term in the denominator counts the number of connections for each node.</w:t>
      </w:r>
      <w:r w:rsidR="00695453">
        <w:rPr>
          <w:lang w:bidi="fa-IR"/>
        </w:rPr>
        <w:t xml:space="preserve"> </w:t>
      </w:r>
      <w:r w:rsidR="00FE03DE">
        <w:rPr>
          <w:lang w:bidi="fa-IR"/>
        </w:rPr>
        <w:t>We consider o</w:t>
      </w:r>
      <w:r w:rsidR="00F574CC">
        <w:rPr>
          <w:lang w:bidi="fa-IR"/>
        </w:rPr>
        <w:t xml:space="preserve">nly </w:t>
      </w:r>
      <w:r w:rsidR="00695453">
        <w:rPr>
          <w:lang w:bidi="fa-IR"/>
        </w:rPr>
        <w:t xml:space="preserve">binary graphs for convenience. For adaptive rewiring in weighted </w:t>
      </w:r>
      <w:r w:rsidR="007624EB">
        <w:rPr>
          <w:lang w:bidi="fa-IR"/>
        </w:rPr>
        <w:t>networks</w:t>
      </w:r>
      <w:r w:rsidR="00695453">
        <w:rPr>
          <w:lang w:bidi="fa-IR"/>
        </w:rPr>
        <w:t>, see Hellrigel</w:t>
      </w:r>
      <w:r w:rsidR="00140C89">
        <w:rPr>
          <w:lang w:bidi="fa-IR"/>
        </w:rPr>
        <w:t xml:space="preserve">, </w:t>
      </w:r>
      <w:proofErr w:type="spellStart"/>
      <w:r w:rsidR="00140C89">
        <w:rPr>
          <w:lang w:bidi="fa-IR"/>
        </w:rPr>
        <w:t>Jarman</w:t>
      </w:r>
      <w:proofErr w:type="spellEnd"/>
      <w:r w:rsidR="00140C89">
        <w:rPr>
          <w:lang w:bidi="fa-IR"/>
        </w:rPr>
        <w:t xml:space="preserve">, </w:t>
      </w:r>
      <w:r w:rsidR="00E86186">
        <w:rPr>
          <w:lang w:bidi="fa-IR"/>
        </w:rPr>
        <w:t xml:space="preserve">and </w:t>
      </w:r>
      <w:r w:rsidR="00140C89">
        <w:rPr>
          <w:lang w:bidi="fa-IR"/>
        </w:rPr>
        <w:t>van Leeuwen (2019).</w:t>
      </w:r>
    </w:p>
    <w:p w:rsidR="0004168D" w:rsidRDefault="00140C89" w:rsidP="00B91A3D">
      <w:pPr>
        <w:rPr>
          <w:lang w:val="sv-SE"/>
        </w:rPr>
      </w:pPr>
      <w:r>
        <w:rPr>
          <w:lang w:bidi="fa-IR"/>
        </w:rPr>
        <w:t>Based on the network activity as defined by Eq</w:t>
      </w:r>
      <w:r w:rsidR="00BA3DB6">
        <w:rPr>
          <w:lang w:bidi="fa-IR"/>
        </w:rPr>
        <w:t>uation</w:t>
      </w:r>
      <w:r>
        <w:rPr>
          <w:lang w:bidi="fa-IR"/>
        </w:rPr>
        <w:t xml:space="preserve"> 2, adaptive rewiring takes the following form:</w:t>
      </w:r>
      <w:r w:rsidR="00F574CC">
        <w:rPr>
          <w:lang w:bidi="fa-IR"/>
        </w:rPr>
        <w:t xml:space="preserve"> </w:t>
      </w:r>
      <w:r>
        <w:rPr>
          <w:lang w:bidi="fa-IR"/>
        </w:rPr>
        <w:t>after several updates to the network activity, a rewiring step is made</w:t>
      </w:r>
      <w:r w:rsidR="00F574CC">
        <w:rPr>
          <w:lang w:bidi="fa-IR"/>
        </w:rPr>
        <w:t>.</w:t>
      </w:r>
      <w:r w:rsidR="00C26AE8">
        <w:rPr>
          <w:lang w:bidi="fa-IR"/>
        </w:rPr>
        <w:t xml:space="preserve"> </w:t>
      </w:r>
      <w:r w:rsidR="00F574CC">
        <w:rPr>
          <w:lang w:bidi="fa-IR"/>
        </w:rPr>
        <w:t>A</w:t>
      </w:r>
      <w:r>
        <w:rPr>
          <w:lang w:bidi="fa-IR"/>
        </w:rPr>
        <w:t>t each rewiring step</w:t>
      </w:r>
      <w:r w:rsidR="007624EB">
        <w:rPr>
          <w:lang w:bidi="fa-IR"/>
        </w:rPr>
        <w:t>,</w:t>
      </w:r>
      <w:r>
        <w:rPr>
          <w:lang w:bidi="fa-IR"/>
        </w:rPr>
        <w:t xml:space="preserve"> the connections of a random node are optimized as the node is disconnected from the neighbor most dissimilar in activity and is connected to the most similar nodes to which it was not connected</w:t>
      </w:r>
      <w:r w:rsidR="007624EB">
        <w:rPr>
          <w:lang w:bidi="fa-IR"/>
        </w:rPr>
        <w:t xml:space="preserve"> before</w:t>
      </w:r>
      <w:r>
        <w:rPr>
          <w:lang w:bidi="fa-IR"/>
        </w:rPr>
        <w:t xml:space="preserve">. The dissimilarity of two </w:t>
      </w:r>
      <w:r w:rsidR="007C78E7">
        <w:rPr>
          <w:lang w:bidi="fa-IR"/>
        </w:rPr>
        <w:t xml:space="preserve">nodes </w:t>
      </w:r>
      <w:r>
        <w:rPr>
          <w:lang w:bidi="fa-IR"/>
        </w:rPr>
        <w:t>at a given time is defined as the absolute value of the difference in the value of their activity.</w:t>
      </w:r>
      <w:r w:rsidR="00AB1352">
        <w:rPr>
          <w:lang w:bidi="fa-IR"/>
        </w:rPr>
        <w:t xml:space="preserve"> Note that </w:t>
      </w:r>
      <w:r w:rsidR="0004168D">
        <w:rPr>
          <w:lang w:bidi="fa-IR"/>
        </w:rPr>
        <w:t xml:space="preserve">although rewiring steps are local, </w:t>
      </w:r>
      <w:del w:id="32" w:author="Cees van Leeuwen" w:date="2020-01-06T14:49:00Z">
        <w:r w:rsidR="00AB1352" w:rsidDel="00BD7B75">
          <w:rPr>
            <w:lang w:bidi="fa-IR"/>
          </w:rPr>
          <w:delText>for</w:delText>
        </w:r>
        <w:r w:rsidR="0004168D" w:rsidDel="00BD7B75">
          <w:rPr>
            <w:lang w:bidi="fa-IR"/>
          </w:rPr>
          <w:delText xml:space="preserve"> </w:delText>
        </w:r>
        <w:r w:rsidR="00AB1352" w:rsidDel="00BD7B75">
          <w:rPr>
            <w:lang w:bidi="fa-IR"/>
          </w:rPr>
          <w:delText xml:space="preserve">simplicity, </w:delText>
        </w:r>
      </w:del>
      <w:commentRangeStart w:id="33"/>
      <w:commentRangeStart w:id="34"/>
      <w:commentRangeStart w:id="35"/>
      <w:del w:id="36" w:author="Cees van Leeuwen" w:date="2020-01-06T13:11:00Z">
        <w:r w:rsidR="00AB1352" w:rsidDel="002D2936">
          <w:rPr>
            <w:lang w:bidi="fa-IR"/>
          </w:rPr>
          <w:delText xml:space="preserve">nonlocal information </w:delText>
        </w:r>
      </w:del>
      <w:del w:id="37" w:author="Cees van Leeuwen" w:date="2020-01-06T13:10:00Z">
        <w:r w:rsidR="00AB1352" w:rsidDel="002D2936">
          <w:rPr>
            <w:lang w:bidi="fa-IR"/>
          </w:rPr>
          <w:delText xml:space="preserve">is </w:delText>
        </w:r>
      </w:del>
      <w:del w:id="38" w:author="Cees van Leeuwen" w:date="2020-01-06T13:11:00Z">
        <w:r w:rsidR="00AB1352" w:rsidDel="002D2936">
          <w:rPr>
            <w:lang w:bidi="fa-IR"/>
          </w:rPr>
          <w:delText xml:space="preserve">used for finding </w:delText>
        </w:r>
      </w:del>
      <w:r w:rsidR="00AB1352">
        <w:rPr>
          <w:lang w:bidi="fa-IR"/>
        </w:rPr>
        <w:t>the most dissimilar unconnected node</w:t>
      </w:r>
      <w:del w:id="39" w:author="Cees van Leeuwen" w:date="2020-01-06T14:48:00Z">
        <w:r w:rsidR="00AB1352" w:rsidDel="00BD7B75">
          <w:rPr>
            <w:lang w:bidi="fa-IR"/>
          </w:rPr>
          <w:delText>s</w:delText>
        </w:r>
      </w:del>
      <w:ins w:id="40" w:author="Cees van Leeuwen" w:date="2020-01-06T13:11:00Z">
        <w:r w:rsidR="002D2936">
          <w:rPr>
            <w:lang w:bidi="fa-IR"/>
          </w:rPr>
          <w:t xml:space="preserve"> is obtained through a global search</w:t>
        </w:r>
      </w:ins>
      <w:r w:rsidR="00AB1352">
        <w:rPr>
          <w:lang w:bidi="fa-IR"/>
        </w:rPr>
        <w:t xml:space="preserve">. </w:t>
      </w:r>
      <w:commentRangeEnd w:id="33"/>
      <w:r w:rsidR="007624EB">
        <w:rPr>
          <w:rStyle w:val="CommentReference"/>
        </w:rPr>
        <w:commentReference w:id="33"/>
      </w:r>
      <w:commentRangeEnd w:id="34"/>
      <w:r w:rsidR="00D037BE">
        <w:rPr>
          <w:rStyle w:val="CommentReference"/>
        </w:rPr>
        <w:commentReference w:id="34"/>
      </w:r>
      <w:commentRangeEnd w:id="35"/>
      <w:r w:rsidR="001616A1">
        <w:rPr>
          <w:rStyle w:val="CommentReference"/>
        </w:rPr>
        <w:commentReference w:id="35"/>
      </w:r>
      <w:r w:rsidR="00AB1352">
        <w:rPr>
          <w:lang w:bidi="fa-IR"/>
        </w:rPr>
        <w:t xml:space="preserve">For algorithms using local, or rather, regional information for this purpose, see </w:t>
      </w:r>
      <w:proofErr w:type="spellStart"/>
      <w:r w:rsidR="00AB1352" w:rsidRPr="00AB1352">
        <w:t>Jarman</w:t>
      </w:r>
      <w:proofErr w:type="spellEnd"/>
      <w:r w:rsidR="00B91A3D">
        <w:t xml:space="preserve"> et al.</w:t>
      </w:r>
      <w:r w:rsidR="00AB1352">
        <w:t xml:space="preserve"> </w:t>
      </w:r>
      <w:r w:rsidR="000C247C">
        <w:t>(</w:t>
      </w:r>
      <w:r w:rsidR="00AB1352">
        <w:t>2017</w:t>
      </w:r>
      <w:r w:rsidR="000C247C">
        <w:t>)</w:t>
      </w:r>
      <w:r w:rsidR="00AB1352">
        <w:t xml:space="preserve"> and </w:t>
      </w:r>
      <w:r w:rsidR="00AB1352" w:rsidRPr="00B2251E">
        <w:rPr>
          <w:lang w:val="sv-SE"/>
        </w:rPr>
        <w:t>Jarman</w:t>
      </w:r>
      <w:r w:rsidR="00B91A3D">
        <w:rPr>
          <w:lang w:val="sv-SE"/>
        </w:rPr>
        <w:t xml:space="preserve"> </w:t>
      </w:r>
      <w:r w:rsidR="0004168D" w:rsidRPr="00B2251E">
        <w:rPr>
          <w:lang w:val="sv-SE"/>
        </w:rPr>
        <w:t>et al.</w:t>
      </w:r>
      <w:r w:rsidR="0004168D">
        <w:rPr>
          <w:lang w:val="sv-SE"/>
        </w:rPr>
        <w:t xml:space="preserve"> </w:t>
      </w:r>
      <w:r w:rsidR="00B91A3D">
        <w:rPr>
          <w:lang w:val="sv-SE"/>
        </w:rPr>
        <w:t>(</w:t>
      </w:r>
      <w:r w:rsidR="0004168D">
        <w:rPr>
          <w:lang w:val="sv-SE"/>
        </w:rPr>
        <w:t>2014).</w:t>
      </w:r>
    </w:p>
    <w:p w:rsidR="00617703" w:rsidRDefault="0004168D" w:rsidP="00FE03DE">
      <w:pPr>
        <w:rPr>
          <w:lang w:val="sv-SE"/>
        </w:rPr>
      </w:pPr>
      <w:r>
        <w:rPr>
          <w:lang w:val="sv-SE"/>
        </w:rPr>
        <w:t>According to the adaptive rewiring principle, network structure evolves over time from random to complex architectures, showing the characteristics of small world, modularity, and the rich club effect (</w:t>
      </w:r>
      <w:r w:rsidR="00AE1AF1">
        <w:rPr>
          <w:lang w:val="sv-SE"/>
        </w:rPr>
        <w:t xml:space="preserve">Hellrigel et al., 2019; </w:t>
      </w:r>
      <w:r>
        <w:rPr>
          <w:lang w:val="sv-SE"/>
        </w:rPr>
        <w:t>Gong &amp; van Leeuwen, 2003; 2004; Rubinov et al., 2009)</w:t>
      </w:r>
      <w:r w:rsidR="00AE1AF1">
        <w:rPr>
          <w:lang w:val="sv-SE"/>
        </w:rPr>
        <w:t xml:space="preserve">. </w:t>
      </w:r>
      <w:r w:rsidR="00BB10B1">
        <w:rPr>
          <w:lang w:val="sv-SE"/>
        </w:rPr>
        <w:t>Hence, at least according to these global structural characteristics, adaptively rewiring networks evolve brain-like structures, as s</w:t>
      </w:r>
      <w:r w:rsidR="00AE1AF1">
        <w:rPr>
          <w:lang w:val="sv-SE"/>
        </w:rPr>
        <w:t>mall worldness (</w:t>
      </w:r>
      <w:commentRangeStart w:id="41"/>
      <w:commentRangeStart w:id="42"/>
      <w:r w:rsidR="00AE1AF1">
        <w:rPr>
          <w:lang w:val="sv-SE"/>
        </w:rPr>
        <w:t>Sporns</w:t>
      </w:r>
      <w:commentRangeEnd w:id="41"/>
      <w:commentRangeEnd w:id="42"/>
      <w:r w:rsidR="005663FB">
        <w:rPr>
          <w:lang w:val="sv-SE"/>
        </w:rPr>
        <w:t xml:space="preserve"> &amp; Zwi, 2004</w:t>
      </w:r>
      <w:r w:rsidR="007624EB">
        <w:rPr>
          <w:rStyle w:val="CommentReference"/>
        </w:rPr>
        <w:commentReference w:id="41"/>
      </w:r>
      <w:r w:rsidR="005663FB">
        <w:rPr>
          <w:rStyle w:val="CommentReference"/>
        </w:rPr>
        <w:commentReference w:id="42"/>
      </w:r>
      <w:r w:rsidR="00AE1AF1">
        <w:rPr>
          <w:lang w:val="sv-SE"/>
        </w:rPr>
        <w:t>), modularity (</w:t>
      </w:r>
      <w:r w:rsidR="002A65DC" w:rsidRPr="002A65DC">
        <w:rPr>
          <w:lang w:val="sv-SE"/>
        </w:rPr>
        <w:t xml:space="preserve">Meunier, Lambiotte, &amp; Bullmore, </w:t>
      </w:r>
      <w:r w:rsidR="002A65DC">
        <w:rPr>
          <w:lang w:val="sv-SE"/>
        </w:rPr>
        <w:t>2010</w:t>
      </w:r>
      <w:r w:rsidR="005663FB">
        <w:rPr>
          <w:rStyle w:val="CommentReference"/>
        </w:rPr>
        <w:commentReference w:id="43"/>
      </w:r>
      <w:r w:rsidR="00AE1AF1">
        <w:rPr>
          <w:lang w:val="sv-SE"/>
        </w:rPr>
        <w:t>) and the rich club effect (van de Heuvel &amp; Sporns</w:t>
      </w:r>
      <w:r w:rsidR="000C247C">
        <w:rPr>
          <w:lang w:val="sv-SE"/>
        </w:rPr>
        <w:t>, 2011</w:t>
      </w:r>
      <w:r w:rsidR="00AE1AF1">
        <w:rPr>
          <w:lang w:val="sv-SE"/>
        </w:rPr>
        <w:t>) are characteristics of large-scale brain networks</w:t>
      </w:r>
      <w:r w:rsidR="00BB10B1">
        <w:rPr>
          <w:lang w:val="sv-SE"/>
        </w:rPr>
        <w:t>.  A</w:t>
      </w:r>
      <w:r w:rsidR="00617703">
        <w:rPr>
          <w:lang w:val="sv-SE"/>
        </w:rPr>
        <w:t>daptive rewiring may</w:t>
      </w:r>
      <w:r w:rsidR="00BB10B1">
        <w:rPr>
          <w:lang w:val="sv-SE"/>
        </w:rPr>
        <w:t xml:space="preserve"> thus</w:t>
      </w:r>
      <w:r w:rsidR="00617703">
        <w:rPr>
          <w:lang w:val="sv-SE"/>
        </w:rPr>
        <w:t xml:space="preserve"> be considered to capture, in a highly simplified form, the common principle of structural plasticity mechanisms in the brain</w:t>
      </w:r>
      <w:r w:rsidR="006209E1">
        <w:rPr>
          <w:lang w:val="sv-SE"/>
        </w:rPr>
        <w:t xml:space="preserve">. </w:t>
      </w:r>
    </w:p>
    <w:p w:rsidR="00617703" w:rsidRDefault="00617703" w:rsidP="007624EB">
      <w:pPr>
        <w:rPr>
          <w:lang w:val="sv-SE"/>
        </w:rPr>
      </w:pPr>
      <w:commentRangeStart w:id="44"/>
      <w:r>
        <w:rPr>
          <w:lang w:val="sv-SE"/>
        </w:rPr>
        <w:t xml:space="preserve">All </w:t>
      </w:r>
      <w:r w:rsidR="00BB10B1">
        <w:rPr>
          <w:lang w:val="sv-SE"/>
        </w:rPr>
        <w:t xml:space="preserve">model studies </w:t>
      </w:r>
      <w:r>
        <w:rPr>
          <w:lang w:val="sv-SE"/>
        </w:rPr>
        <w:t xml:space="preserve">of adaptive rewiring </w:t>
      </w:r>
      <w:del w:id="45" w:author="Cees van Leeuwen" w:date="2020-01-06T13:13:00Z">
        <w:r w:rsidDel="002D2936">
          <w:rPr>
            <w:lang w:val="sv-SE"/>
          </w:rPr>
          <w:delText xml:space="preserve">mentioned </w:delText>
        </w:r>
      </w:del>
      <w:r>
        <w:rPr>
          <w:lang w:val="sv-SE"/>
        </w:rPr>
        <w:t>so far</w:t>
      </w:r>
      <w:commentRangeEnd w:id="44"/>
      <w:r w:rsidR="007624EB">
        <w:rPr>
          <w:rStyle w:val="CommentReference"/>
        </w:rPr>
        <w:commentReference w:id="44"/>
      </w:r>
      <w:r>
        <w:rPr>
          <w:lang w:val="sv-SE"/>
        </w:rPr>
        <w:t xml:space="preserve"> have</w:t>
      </w:r>
      <w:r w:rsidR="00BB10B1">
        <w:rPr>
          <w:lang w:val="sv-SE"/>
        </w:rPr>
        <w:t>, for simplicity,</w:t>
      </w:r>
      <w:r>
        <w:rPr>
          <w:lang w:val="sv-SE"/>
        </w:rPr>
        <w:t xml:space="preserve"> </w:t>
      </w:r>
      <w:r w:rsidR="00BB10B1">
        <w:rPr>
          <w:lang w:val="sv-SE"/>
        </w:rPr>
        <w:t>assumed the coupling strength and turbulence to be</w:t>
      </w:r>
      <w:r>
        <w:rPr>
          <w:lang w:val="sv-SE"/>
        </w:rPr>
        <w:t xml:space="preserve"> uniform </w:t>
      </w:r>
      <w:r w:rsidR="00BB10B1">
        <w:rPr>
          <w:lang w:val="sv-SE"/>
        </w:rPr>
        <w:t>across the system</w:t>
      </w:r>
      <w:r>
        <w:rPr>
          <w:lang w:val="sv-SE"/>
        </w:rPr>
        <w:t xml:space="preserve">. </w:t>
      </w:r>
      <w:r w:rsidR="002E791F">
        <w:rPr>
          <w:lang w:val="sv-SE"/>
        </w:rPr>
        <w:t xml:space="preserve"> This assumption</w:t>
      </w:r>
      <w:r w:rsidR="0001237E">
        <w:rPr>
          <w:lang w:val="sv-SE"/>
        </w:rPr>
        <w:t xml:space="preserve"> severely reduces the cognitive functionality of such models. </w:t>
      </w:r>
      <w:r>
        <w:rPr>
          <w:lang w:val="sv-SE"/>
        </w:rPr>
        <w:t xml:space="preserve">In </w:t>
      </w:r>
      <w:r w:rsidR="00A04BAC">
        <w:rPr>
          <w:lang w:val="sv-SE"/>
        </w:rPr>
        <w:t xml:space="preserve">earlier </w:t>
      </w:r>
      <w:r w:rsidR="00BB10B1">
        <w:rPr>
          <w:lang w:val="sv-SE"/>
        </w:rPr>
        <w:t xml:space="preserve">logistic map </w:t>
      </w:r>
      <w:r>
        <w:rPr>
          <w:lang w:val="sv-SE"/>
        </w:rPr>
        <w:t>network</w:t>
      </w:r>
      <w:r w:rsidR="00BB10B1">
        <w:rPr>
          <w:lang w:val="sv-SE"/>
        </w:rPr>
        <w:t xml:space="preserve"> </w:t>
      </w:r>
      <w:r>
        <w:rPr>
          <w:lang w:val="sv-SE"/>
        </w:rPr>
        <w:t>s</w:t>
      </w:r>
      <w:r w:rsidR="00BB10B1">
        <w:rPr>
          <w:lang w:val="sv-SE"/>
        </w:rPr>
        <w:t>tudies</w:t>
      </w:r>
      <w:r>
        <w:rPr>
          <w:lang w:val="sv-SE"/>
        </w:rPr>
        <w:t xml:space="preserve"> </w:t>
      </w:r>
      <w:r w:rsidR="00BB10B1">
        <w:rPr>
          <w:lang w:val="sv-SE"/>
        </w:rPr>
        <w:t xml:space="preserve">using </w:t>
      </w:r>
      <w:r>
        <w:rPr>
          <w:lang w:val="sv-SE"/>
        </w:rPr>
        <w:t>fixed architectures</w:t>
      </w:r>
      <w:r w:rsidR="00A04BAC">
        <w:rPr>
          <w:lang w:val="sv-SE"/>
        </w:rPr>
        <w:t>, these parameters have been varied</w:t>
      </w:r>
      <w:r w:rsidR="009B142E">
        <w:rPr>
          <w:lang w:val="sv-SE"/>
        </w:rPr>
        <w:t xml:space="preserve"> locally</w:t>
      </w:r>
      <w:r w:rsidR="00A04BAC">
        <w:rPr>
          <w:lang w:val="sv-SE"/>
        </w:rPr>
        <w:t xml:space="preserve"> to represent perceptual and memory functions</w:t>
      </w:r>
      <w:r>
        <w:rPr>
          <w:lang w:val="sv-SE"/>
        </w:rPr>
        <w:t>.</w:t>
      </w:r>
      <w:r w:rsidR="00A04BAC">
        <w:rPr>
          <w:lang w:val="sv-SE"/>
        </w:rPr>
        <w:t xml:space="preserve"> In a network model to model perceptual organization (van Leeuwen, Steyvers, &amp; Nooter, 1997),</w:t>
      </w:r>
      <w:r>
        <w:rPr>
          <w:lang w:val="sv-SE"/>
        </w:rPr>
        <w:t xml:space="preserve"> </w:t>
      </w:r>
      <w:r w:rsidR="00A04BAC">
        <w:rPr>
          <w:lang w:val="sv-SE"/>
        </w:rPr>
        <w:t xml:space="preserve">a sensory input function was realized by modulation of the </w:t>
      </w:r>
      <w:r w:rsidR="00BB10B1">
        <w:rPr>
          <w:lang w:val="sv-SE"/>
        </w:rPr>
        <w:t xml:space="preserve">turbulence </w:t>
      </w:r>
      <w:r w:rsidR="00A04BAC">
        <w:rPr>
          <w:lang w:val="sv-SE"/>
        </w:rPr>
        <w:t>parameter</w:t>
      </w:r>
      <w:r w:rsidR="009B142E">
        <w:rPr>
          <w:lang w:val="sv-SE"/>
        </w:rPr>
        <w:t>s</w:t>
      </w:r>
      <w:r w:rsidR="00A04BAC">
        <w:rPr>
          <w:lang w:val="sv-SE"/>
        </w:rPr>
        <w:t xml:space="preserve"> of the local oscillators</w:t>
      </w:r>
      <w:r w:rsidR="009B142E">
        <w:rPr>
          <w:lang w:val="sv-SE"/>
        </w:rPr>
        <w:t xml:space="preserve">. </w:t>
      </w:r>
      <w:r w:rsidR="00A04BAC">
        <w:rPr>
          <w:lang w:val="sv-SE"/>
        </w:rPr>
        <w:t xml:space="preserve"> </w:t>
      </w:r>
      <w:r w:rsidR="009B142E">
        <w:rPr>
          <w:lang w:val="sv-SE"/>
        </w:rPr>
        <w:t xml:space="preserve">Presence of  sensory input </w:t>
      </w:r>
      <w:r w:rsidR="00BB10B1">
        <w:rPr>
          <w:lang w:val="sv-SE"/>
        </w:rPr>
        <w:t xml:space="preserve">brought </w:t>
      </w:r>
      <w:r w:rsidR="009B142E">
        <w:rPr>
          <w:lang w:val="sv-SE"/>
        </w:rPr>
        <w:t xml:space="preserve">these parameters </w:t>
      </w:r>
      <w:r w:rsidR="00A04BAC">
        <w:rPr>
          <w:lang w:val="sv-SE"/>
        </w:rPr>
        <w:t xml:space="preserve"> </w:t>
      </w:r>
      <w:r w:rsidR="009B142E">
        <w:rPr>
          <w:lang w:val="sv-SE"/>
        </w:rPr>
        <w:t xml:space="preserve">down </w:t>
      </w:r>
      <w:r w:rsidR="00A04BAC">
        <w:rPr>
          <w:lang w:val="sv-SE"/>
        </w:rPr>
        <w:t xml:space="preserve">to </w:t>
      </w:r>
      <w:r w:rsidR="008B4C4D">
        <w:rPr>
          <w:lang w:val="sv-SE"/>
        </w:rPr>
        <w:t>values</w:t>
      </w:r>
      <w:r w:rsidR="009B142E">
        <w:rPr>
          <w:lang w:val="sv-SE"/>
        </w:rPr>
        <w:t xml:space="preserve"> imposing </w:t>
      </w:r>
      <w:r w:rsidR="00A04BAC">
        <w:rPr>
          <w:lang w:val="sv-SE"/>
        </w:rPr>
        <w:t>a more stable regime</w:t>
      </w:r>
      <w:r w:rsidR="009B142E">
        <w:rPr>
          <w:lang w:val="sv-SE"/>
        </w:rPr>
        <w:t xml:space="preserve"> on the oscillators. </w:t>
      </w:r>
      <w:r w:rsidR="00A04BAC">
        <w:rPr>
          <w:lang w:val="sv-SE"/>
        </w:rPr>
        <w:t xml:space="preserve"> </w:t>
      </w:r>
      <w:r w:rsidR="009B142E">
        <w:rPr>
          <w:lang w:val="sv-SE"/>
        </w:rPr>
        <w:t>As a result, connected units receiving similar inputs showed a synchronization bias</w:t>
      </w:r>
      <w:r w:rsidR="002E791F">
        <w:rPr>
          <w:lang w:val="sv-SE"/>
        </w:rPr>
        <w:t>, leading to perceptual grouping preferences</w:t>
      </w:r>
      <w:r w:rsidR="009B142E">
        <w:rPr>
          <w:lang w:val="sv-SE"/>
        </w:rPr>
        <w:t xml:space="preserve">. </w:t>
      </w:r>
      <w:r w:rsidR="00A04BAC">
        <w:rPr>
          <w:lang w:val="sv-SE"/>
        </w:rPr>
        <w:t>In a memory model</w:t>
      </w:r>
      <w:r w:rsidR="006209E1">
        <w:rPr>
          <w:lang w:val="sv-SE"/>
        </w:rPr>
        <w:t xml:space="preserve"> (van Leeuwen &amp; Raffone, 2001)</w:t>
      </w:r>
      <w:r w:rsidR="00A04BAC">
        <w:rPr>
          <w:lang w:val="sv-SE"/>
        </w:rPr>
        <w:t>, connectivity parameter values were</w:t>
      </w:r>
      <w:r w:rsidR="009B142E">
        <w:rPr>
          <w:lang w:val="sv-SE"/>
        </w:rPr>
        <w:t xml:space="preserve"> locally</w:t>
      </w:r>
      <w:r w:rsidR="00A04BAC">
        <w:rPr>
          <w:lang w:val="sv-SE"/>
        </w:rPr>
        <w:t xml:space="preserve"> </w:t>
      </w:r>
      <w:r w:rsidR="006209E1">
        <w:rPr>
          <w:lang w:val="sv-SE"/>
        </w:rPr>
        <w:t>incremented</w:t>
      </w:r>
      <w:r w:rsidR="00A04BAC">
        <w:rPr>
          <w:lang w:val="sv-SE"/>
        </w:rPr>
        <w:t xml:space="preserve"> to represent the presence of a memory trace.</w:t>
      </w:r>
      <w:r w:rsidR="002E791F">
        <w:rPr>
          <w:lang w:val="sv-SE"/>
        </w:rPr>
        <w:t xml:space="preserve"> This, too, established synchronization biases, leading to spontaneous pattern rehearsals and subsequent </w:t>
      </w:r>
      <w:r w:rsidR="0001237E">
        <w:rPr>
          <w:lang w:val="sv-SE"/>
        </w:rPr>
        <w:t>relearning</w:t>
      </w:r>
      <w:r w:rsidR="002E791F">
        <w:rPr>
          <w:lang w:val="sv-SE"/>
        </w:rPr>
        <w:t xml:space="preserve"> of dynamic memory traces.</w:t>
      </w:r>
    </w:p>
    <w:p w:rsidR="00987BC1" w:rsidRPr="00B2251E" w:rsidRDefault="006209E1" w:rsidP="008F5016">
      <w:pPr>
        <w:rPr>
          <w:lang w:val="sv-SE"/>
        </w:rPr>
      </w:pPr>
      <w:r>
        <w:rPr>
          <w:lang w:val="sv-SE"/>
        </w:rPr>
        <w:t xml:space="preserve">When networks </w:t>
      </w:r>
      <w:r w:rsidR="0001237E">
        <w:rPr>
          <w:lang w:val="sv-SE"/>
        </w:rPr>
        <w:t>having</w:t>
      </w:r>
      <w:r>
        <w:rPr>
          <w:lang w:val="sv-SE"/>
        </w:rPr>
        <w:t xml:space="preserve"> </w:t>
      </w:r>
      <w:r w:rsidR="0001237E">
        <w:rPr>
          <w:lang w:val="sv-SE"/>
        </w:rPr>
        <w:t>cognitive</w:t>
      </w:r>
      <w:r>
        <w:rPr>
          <w:lang w:val="sv-SE"/>
        </w:rPr>
        <w:t xml:space="preserve"> functions</w:t>
      </w:r>
      <w:r w:rsidR="0001237E">
        <w:rPr>
          <w:lang w:val="sv-SE"/>
        </w:rPr>
        <w:t xml:space="preserve"> are to</w:t>
      </w:r>
      <w:r>
        <w:rPr>
          <w:lang w:val="sv-SE"/>
        </w:rPr>
        <w:t xml:space="preserve"> </w:t>
      </w:r>
      <w:r w:rsidR="0001237E">
        <w:rPr>
          <w:lang w:val="sv-SE"/>
        </w:rPr>
        <w:t xml:space="preserve">evolve brain-like structures through </w:t>
      </w:r>
      <w:r>
        <w:rPr>
          <w:lang w:val="sv-SE"/>
        </w:rPr>
        <w:t>adaptive rewiring</w:t>
      </w:r>
      <w:r w:rsidR="0001237E">
        <w:rPr>
          <w:lang w:val="sv-SE"/>
        </w:rPr>
        <w:t>, adaptive rewiring</w:t>
      </w:r>
      <w:r>
        <w:rPr>
          <w:lang w:val="sv-SE"/>
        </w:rPr>
        <w:t xml:space="preserve"> must be robust to non-uniform parameter values. We will </w:t>
      </w:r>
      <w:r w:rsidR="00987BC1">
        <w:rPr>
          <w:lang w:val="sv-SE"/>
        </w:rPr>
        <w:t>explore</w:t>
      </w:r>
      <w:r>
        <w:rPr>
          <w:lang w:val="sv-SE"/>
        </w:rPr>
        <w:t xml:space="preserve"> </w:t>
      </w:r>
      <w:r w:rsidR="00987BC1">
        <w:rPr>
          <w:lang w:val="sv-SE"/>
        </w:rPr>
        <w:t xml:space="preserve">the effect of </w:t>
      </w:r>
      <w:r>
        <w:rPr>
          <w:lang w:val="sv-SE"/>
        </w:rPr>
        <w:t xml:space="preserve"> </w:t>
      </w:r>
      <w:r w:rsidR="00987BC1">
        <w:rPr>
          <w:lang w:val="sv-SE"/>
        </w:rPr>
        <w:t xml:space="preserve">non-uniform </w:t>
      </w:r>
      <w:r w:rsidR="00CF7C89">
        <w:rPr>
          <w:lang w:val="sv-SE"/>
        </w:rPr>
        <w:t xml:space="preserve">turbulence </w:t>
      </w:r>
      <w:r w:rsidR="00987BC1">
        <w:rPr>
          <w:lang w:val="sv-SE"/>
        </w:rPr>
        <w:t xml:space="preserve">and </w:t>
      </w:r>
      <w:r w:rsidR="00EF71C3">
        <w:rPr>
          <w:lang w:val="sv-SE"/>
        </w:rPr>
        <w:t xml:space="preserve">coupling </w:t>
      </w:r>
      <w:r w:rsidR="00987BC1">
        <w:rPr>
          <w:lang w:val="sv-SE"/>
        </w:rPr>
        <w:t xml:space="preserve">parameters on </w:t>
      </w:r>
      <w:r w:rsidR="00EF71C3">
        <w:rPr>
          <w:lang w:val="sv-SE"/>
        </w:rPr>
        <w:t>adaptive rewiring o</w:t>
      </w:r>
      <w:r w:rsidR="0001237E">
        <w:rPr>
          <w:lang w:val="sv-SE"/>
        </w:rPr>
        <w:t>f</w:t>
      </w:r>
      <w:r w:rsidR="00EF71C3">
        <w:rPr>
          <w:lang w:val="sv-SE"/>
        </w:rPr>
        <w:t xml:space="preserve"> coupled logistic maps. In particular, we</w:t>
      </w:r>
      <w:r w:rsidR="0001237E">
        <w:rPr>
          <w:lang w:val="sv-SE"/>
        </w:rPr>
        <w:t xml:space="preserve"> will compare networks of coupled logistic maps with uniform parameters with those that have a subset</w:t>
      </w:r>
      <w:r w:rsidR="008117D5">
        <w:rPr>
          <w:lang w:val="sv-SE"/>
        </w:rPr>
        <w:t xml:space="preserve"> </w:t>
      </w:r>
      <w:r w:rsidR="0001237E">
        <w:rPr>
          <w:lang w:val="sv-SE"/>
        </w:rPr>
        <w:t xml:space="preserve">of </w:t>
      </w:r>
      <w:r w:rsidR="008117D5">
        <w:rPr>
          <w:lang w:val="sv-SE"/>
        </w:rPr>
        <w:t xml:space="preserve">the turbulence and coupling parameters </w:t>
      </w:r>
      <w:r w:rsidR="0001237E">
        <w:rPr>
          <w:lang w:val="sv-SE"/>
        </w:rPr>
        <w:t>deviate from the majority value.</w:t>
      </w:r>
      <w:r w:rsidR="008117D5">
        <w:rPr>
          <w:lang w:val="sv-SE"/>
        </w:rPr>
        <w:t xml:space="preserve"> </w:t>
      </w:r>
      <w:r w:rsidR="0001237E">
        <w:rPr>
          <w:lang w:val="sv-SE"/>
        </w:rPr>
        <w:t>W</w:t>
      </w:r>
      <w:r w:rsidR="00DB0D95">
        <w:rPr>
          <w:lang w:val="sv-SE"/>
        </w:rPr>
        <w:t xml:space="preserve">e study the effect of non-uniform parameters on </w:t>
      </w:r>
      <w:r w:rsidR="006819EA">
        <w:rPr>
          <w:lang w:val="sv-SE"/>
        </w:rPr>
        <w:t xml:space="preserve">network </w:t>
      </w:r>
      <w:r w:rsidR="00DB0D95">
        <w:rPr>
          <w:lang w:val="sv-SE"/>
        </w:rPr>
        <w:t xml:space="preserve">evolution </w:t>
      </w:r>
      <w:r w:rsidR="006819EA">
        <w:rPr>
          <w:lang w:val="sv-SE"/>
        </w:rPr>
        <w:t xml:space="preserve">and </w:t>
      </w:r>
      <w:r w:rsidR="00DB0D95">
        <w:rPr>
          <w:lang w:val="sv-SE"/>
        </w:rPr>
        <w:t xml:space="preserve">final </w:t>
      </w:r>
      <w:r w:rsidR="006819EA">
        <w:rPr>
          <w:lang w:val="sv-SE"/>
        </w:rPr>
        <w:t>network structure</w:t>
      </w:r>
      <w:r w:rsidR="008F5016">
        <w:rPr>
          <w:lang w:val="sv-SE"/>
        </w:rPr>
        <w:t>.</w:t>
      </w:r>
    </w:p>
    <w:p w:rsidR="00057054" w:rsidRPr="00E7305D" w:rsidRDefault="00B62477" w:rsidP="00B62477">
      <w:commentRangeStart w:id="46"/>
      <w:commentRangeStart w:id="47"/>
      <w:r>
        <w:rPr>
          <w:lang w:val="sv-SE"/>
        </w:rPr>
        <w:t>(</w:t>
      </w:r>
      <w:r>
        <w:rPr>
          <w:color w:val="FF0000"/>
          <w:lang w:val="sv-SE"/>
        </w:rPr>
        <w:t>Transitioning sentences/paragraph to portray the layout of the paper?</w:t>
      </w:r>
      <w:r>
        <w:rPr>
          <w:lang w:val="sv-SE"/>
        </w:rPr>
        <w:t>)</w:t>
      </w:r>
      <w:commentRangeEnd w:id="46"/>
      <w:r w:rsidR="0001237E">
        <w:rPr>
          <w:rStyle w:val="CommentReference"/>
        </w:rPr>
        <w:commentReference w:id="46"/>
      </w:r>
      <w:r w:rsidR="009472F4">
        <w:rPr>
          <w:lang w:val="sv-SE"/>
        </w:rPr>
        <w:t xml:space="preserve"> </w:t>
      </w:r>
      <w:commentRangeEnd w:id="47"/>
      <w:r w:rsidR="00801A66">
        <w:rPr>
          <w:rStyle w:val="CommentReference"/>
        </w:rPr>
        <w:commentReference w:id="47"/>
      </w:r>
      <w:r w:rsidR="009472F4">
        <w:rPr>
          <w:lang w:val="sv-SE"/>
        </w:rPr>
        <w:t xml:space="preserve">In what follows, the method section describes </w:t>
      </w:r>
      <w:r w:rsidR="0047436F">
        <w:rPr>
          <w:lang w:val="sv-SE"/>
        </w:rPr>
        <w:t xml:space="preserve">details of </w:t>
      </w:r>
      <w:r w:rsidR="009472F4">
        <w:rPr>
          <w:lang w:val="sv-SE"/>
        </w:rPr>
        <w:t xml:space="preserve">the composition and </w:t>
      </w:r>
      <w:r w:rsidR="009472F4">
        <w:t xml:space="preserve">initialization of the models; the rewiring algorithm; </w:t>
      </w:r>
      <w:r w:rsidR="00264631">
        <w:t xml:space="preserve">and </w:t>
      </w:r>
      <w:r w:rsidR="009472F4">
        <w:t>the qualitative and quantitative measures of network structures used to describe</w:t>
      </w:r>
      <w:ins w:id="48" w:author="MohammadHossein Manuel Haqiqatkhah" w:date="2020-01-05T23:57:00Z">
        <w:r w:rsidR="00E138D4">
          <w:t>, characterize,</w:t>
        </w:r>
      </w:ins>
      <w:r w:rsidR="009472F4">
        <w:t xml:space="preserve"> and compare models.</w:t>
      </w:r>
      <w:r w:rsidR="0047436F">
        <w:t xml:space="preserve"> In t</w:t>
      </w:r>
      <w:r w:rsidR="009472F4">
        <w:t>he results sectio</w:t>
      </w:r>
      <w:r w:rsidR="0047436F">
        <w:t xml:space="preserve">n, we describe our findings, mainly that </w:t>
      </w:r>
      <w:commentRangeStart w:id="49"/>
      <w:del w:id="50" w:author="Cees van Leeuwen" w:date="2020-01-06T13:14:00Z">
        <w:r w:rsidR="0047436F" w:rsidDel="002D2936">
          <w:delText xml:space="preserve">….. </w:delText>
        </w:r>
        <w:r w:rsidR="009472F4" w:rsidDel="002D2936">
          <w:delText xml:space="preserve"> </w:delText>
        </w:r>
      </w:del>
      <w:commentRangeEnd w:id="49"/>
      <w:ins w:id="51" w:author="Cees van Leeuwen" w:date="2020-01-06T13:14:00Z">
        <w:r w:rsidR="002D2936">
          <w:t xml:space="preserve">non-uniform parameters </w:t>
        </w:r>
      </w:ins>
      <w:ins w:id="52" w:author="Cees van Leeuwen" w:date="2020-01-06T13:15:00Z">
        <w:r w:rsidR="007A64BD">
          <w:t>is shown not to</w:t>
        </w:r>
      </w:ins>
      <w:ins w:id="53" w:author="Cees van Leeuwen" w:date="2020-01-06T13:14:00Z">
        <w:r w:rsidR="002D2936">
          <w:t xml:space="preserve"> </w:t>
        </w:r>
      </w:ins>
      <w:ins w:id="54" w:author="Cees van Leeuwen" w:date="2020-01-06T13:15:00Z">
        <w:r w:rsidR="002D2936">
          <w:t>interfere with the evolution of brain-like structure</w:t>
        </w:r>
        <w:r w:rsidR="007A64BD">
          <w:t>.</w:t>
        </w:r>
      </w:ins>
      <w:ins w:id="55" w:author="Cees van Leeuwen" w:date="2020-01-06T13:14:00Z">
        <w:r w:rsidR="002D2936">
          <w:t xml:space="preserve">  </w:t>
        </w:r>
      </w:ins>
      <w:r w:rsidR="00801A66">
        <w:rPr>
          <w:rStyle w:val="CommentReference"/>
        </w:rPr>
        <w:commentReference w:id="49"/>
      </w:r>
      <w:r w:rsidR="009472F4">
        <w:t>A discussion ends the paper.</w:t>
      </w:r>
    </w:p>
    <w:p w:rsidR="001924E9" w:rsidRDefault="00921160" w:rsidP="001924E9">
      <w:pPr>
        <w:pStyle w:val="Heading1"/>
      </w:pPr>
      <w:r>
        <w:t>Method</w:t>
      </w:r>
    </w:p>
    <w:p w:rsidR="001D12AF" w:rsidRDefault="00B332A2" w:rsidP="00B2251E">
      <w:pPr>
        <w:pStyle w:val="Heading3"/>
        <w:ind w:firstLine="0"/>
        <w:rPr>
          <w:lang w:bidi="fa-IR"/>
        </w:rPr>
      </w:pPr>
      <w:r>
        <w:rPr>
          <w:lang w:bidi="fa-IR"/>
        </w:rPr>
        <w:t>D</w:t>
      </w:r>
      <w:r w:rsidR="002D037E">
        <w:rPr>
          <w:lang w:bidi="fa-IR"/>
        </w:rPr>
        <w:t>escription of networks</w:t>
      </w:r>
    </w:p>
    <w:p w:rsidR="006B1E2C" w:rsidRDefault="00AB55EA" w:rsidP="003970AE">
      <w:r>
        <w:t>A</w:t>
      </w:r>
      <w:r w:rsidR="003D2074">
        <w:t>n undirected,</w:t>
      </w:r>
      <w:r>
        <w:t xml:space="preserve"> binary </w:t>
      </w:r>
      <w:r w:rsidR="002D037E">
        <w:t>graph</w:t>
      </w:r>
      <w:r>
        <w:t xml:space="preserve"> (or network) </w:t>
      </w:r>
      <w:r w:rsidRPr="00B2251E">
        <w:rPr>
          <w:i/>
        </w:rPr>
        <w:t>G</w:t>
      </w:r>
      <w:r w:rsidR="002D037E">
        <w:t xml:space="preserve"> is a set of 3-tuples </w:t>
      </w:r>
      <m:oMath>
        <m:sSub>
          <m:sSubPr>
            <m:ctrlPr>
              <w:rPr>
                <w:rFonts w:ascii="Cambria Math" w:hAnsi="Cambria Math"/>
                <w:i/>
              </w:rPr>
            </m:ctrlPr>
          </m:sSubPr>
          <m:e>
            <m:r>
              <w:rPr>
                <w:rFonts w:ascii="Cambria Math" w:hAnsi="Cambria Math"/>
              </w:rPr>
              <m:t>g = (v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oMath>
      <w:r w:rsidR="002D037E">
        <w:t xml:space="preserve"> </w:t>
      </w:r>
      <w:r>
        <w:t xml:space="preserve">of vertices (or nodes)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an edge (or 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between </w:t>
      </w:r>
      <w:r w:rsidR="005F6795">
        <w:t>them</w:t>
      </w:r>
      <w:r w:rsidR="002D037E">
        <w:t xml:space="preserve">. The </w:t>
      </w:r>
      <w:r w:rsidR="005F6795">
        <w:t>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w:t>
      </w:r>
      <w:r w:rsidR="005F6795">
        <w:t>can assume values of {0,1}</w:t>
      </w:r>
      <w:r w:rsidR="002D037E">
        <w:t>.</w:t>
      </w:r>
      <w:del w:id="56" w:author="MohammadHossein Manuel Haqiqatkhah" w:date="2020-01-06T00:05:00Z">
        <w:r w:rsidR="002D037E" w:rsidDel="00264631">
          <w:delText xml:space="preserve"> </w:delText>
        </w:r>
      </w:del>
      <w:ins w:id="57" w:author="MohammadHossein Manuel Haqiqatkhah" w:date="2020-01-06T00:16:00Z">
        <w:r w:rsidR="00CB7747">
          <w:t>This set is called adjacency list</w:t>
        </w:r>
      </w:ins>
      <w:ins w:id="58" w:author="MohammadHossein Manuel Haqiqatkhah" w:date="2020-01-06T00:22:00Z">
        <w:r w:rsidR="003970AE">
          <w:t>,</w:t>
        </w:r>
      </w:ins>
      <w:ins w:id="59" w:author="MohammadHossein Manuel Haqiqatkhah" w:date="2020-01-06T00:17:00Z">
        <w:r w:rsidR="00CB7747">
          <w:t xml:space="preserve"> wher</w:t>
        </w:r>
      </w:ins>
      <w:ins w:id="60" w:author="MohammadHossein Manuel Haqiqatkhah" w:date="2020-01-06T00:21:00Z">
        <w:r w:rsidR="003970AE">
          <w:t>e</w:t>
        </w:r>
      </w:ins>
      <w:ins w:id="61" w:author="MohammadHossein Manuel Haqiqatkhah" w:date="2020-01-06T00:17:00Z">
        <w:r w:rsidR="00CB7747">
          <w:t>in, c</w:t>
        </w:r>
      </w:ins>
      <w:ins w:id="62" w:author="MohammadHossein Manuel Haqiqatkhah" w:date="2020-01-06T00:16:00Z">
        <w:r w:rsidR="00CB7747">
          <w:t>onventionally, zero valued elements are omitted.</w:t>
        </w:r>
        <w:r w:rsidR="00CB7747" w:rsidRPr="00583A98" w:rsidDel="00264631">
          <w:rPr>
            <w:i/>
          </w:rPr>
          <w:t xml:space="preserve"> </w:t>
        </w:r>
      </w:ins>
      <w:commentRangeStart w:id="63"/>
      <w:r w:rsidR="0066593C">
        <w:t xml:space="preserve">. </w:t>
      </w:r>
      <w:r w:rsidR="003D2074">
        <w:t xml:space="preserve">We assume no self-connection, i.e. </w:t>
      </w:r>
      <w:proofErr w:type="spellStart"/>
      <w:r w:rsidR="003D2074" w:rsidRPr="00B2251E">
        <w:rPr>
          <w:i/>
        </w:rPr>
        <w:t>e</w:t>
      </w:r>
      <w:r w:rsidR="003D2074" w:rsidRPr="00B2251E">
        <w:rPr>
          <w:i/>
          <w:vertAlign w:val="subscript"/>
        </w:rPr>
        <w:t>i</w:t>
      </w:r>
      <w:r w:rsidR="003D2074" w:rsidRPr="003D2074">
        <w:rPr>
          <w:i/>
          <w:vertAlign w:val="subscript"/>
        </w:rPr>
        <w:t>i</w:t>
      </w:r>
      <w:proofErr w:type="spellEnd"/>
      <w:r w:rsidR="003D2074" w:rsidRPr="003D2074">
        <w:t xml:space="preserve"> </w:t>
      </w:r>
      <w:r w:rsidR="003D2074">
        <w:t>= 0.</w:t>
      </w:r>
      <w:commentRangeEnd w:id="63"/>
      <w:r w:rsidR="00264631">
        <w:rPr>
          <w:rStyle w:val="CommentReference"/>
        </w:rPr>
        <w:commentReference w:id="63"/>
      </w:r>
      <w:r w:rsidR="003D2074">
        <w:t xml:space="preserve"> </w:t>
      </w:r>
      <w:r w:rsidR="005F6795">
        <w:t xml:space="preserve">The set of edges and vertices of </w:t>
      </w:r>
      <w:r w:rsidR="005F6795" w:rsidRPr="00801C15">
        <w:rPr>
          <w:i/>
        </w:rPr>
        <w:t>G</w:t>
      </w:r>
      <w:r w:rsidR="005F6795">
        <w:t xml:space="preserve"> are represented by E and V, respectively. </w:t>
      </w:r>
      <w:r w:rsidR="009634A5" w:rsidRPr="00B2251E">
        <w:rPr>
          <w:i/>
        </w:rPr>
        <w:t>G</w:t>
      </w:r>
      <w:r w:rsidR="002D037E" w:rsidRPr="00B2251E">
        <w:rPr>
          <w:i/>
        </w:rPr>
        <w:t xml:space="preserve"> </w:t>
      </w:r>
      <w:r w:rsidR="002D037E">
        <w:t xml:space="preserve">can be </w:t>
      </w:r>
      <w:r w:rsidR="002D4317">
        <w:t xml:space="preserve">graphically </w:t>
      </w:r>
      <w:r w:rsidR="002D037E">
        <w:t xml:space="preserve">depicted by circles </w:t>
      </w:r>
      <w:r w:rsidR="009634A5">
        <w:t xml:space="preserve">representing </w:t>
      </w:r>
      <w:r w:rsidR="00B2251E">
        <w:t xml:space="preserve">V </w:t>
      </w:r>
      <w:r w:rsidR="009634A5">
        <w:t xml:space="preserve">connected by line segments representing </w:t>
      </w:r>
      <w:r w:rsidR="00B2251E">
        <w:t>E</w:t>
      </w:r>
      <w:r w:rsidR="002D037E">
        <w:t xml:space="preserve">. </w:t>
      </w:r>
      <w:r w:rsidR="009634A5">
        <w:t>The a</w:t>
      </w:r>
      <w:r w:rsidR="002D037E">
        <w:t>djacency matrix</w:t>
      </w:r>
      <w:r w:rsidR="009634A5">
        <w:t xml:space="preserve"> </w:t>
      </w:r>
      <w:commentRangeStart w:id="64"/>
      <w:r w:rsidR="00151023">
        <w:rPr>
          <w:i/>
        </w:rPr>
        <w:t xml:space="preserve">M </w:t>
      </w:r>
      <w:commentRangeEnd w:id="64"/>
      <w:r w:rsidR="00151023">
        <w:rPr>
          <w:rStyle w:val="CommentReference"/>
        </w:rPr>
        <w:commentReference w:id="64"/>
      </w:r>
      <w:r w:rsidR="009634A5">
        <w:t xml:space="preserve">of </w:t>
      </w:r>
      <w:r w:rsidR="009634A5" w:rsidRPr="00C30B73">
        <w:rPr>
          <w:i/>
        </w:rPr>
        <w:t>G</w:t>
      </w:r>
      <w:r w:rsidR="002D037E">
        <w:t xml:space="preserve"> is a square matrix of the size |V| </w:t>
      </w:r>
      <w:r w:rsidR="009634A5">
        <w:t>with elements</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w:t>
      </w:r>
      <w:r w:rsidR="003970AE">
        <w:t xml:space="preserve"> Since G is undirected, M is a </w:t>
      </w:r>
      <w:r w:rsidR="0066593C">
        <w:t xml:space="preserve">symmetrical </w:t>
      </w:r>
      <w:r w:rsidR="003970AE">
        <w:t>around the main diagonal</w:t>
      </w:r>
      <w:r w:rsidR="002D037E">
        <w:t>.</w:t>
      </w:r>
      <w:r w:rsidR="002D4317">
        <w:t xml:space="preserve"> </w:t>
      </w:r>
      <w:ins w:id="65" w:author="Cees van Leeuwen" w:date="2020-01-06T15:15:00Z">
        <w:r w:rsidR="00D756CA">
          <w:rPr>
            <w:lang w:bidi="fa-IR"/>
          </w:rPr>
          <w:t>Among V, we may distinguish</w:t>
        </w:r>
      </w:ins>
      <w:ins w:id="66" w:author="Cees van Leeuwen" w:date="2020-01-06T15:14:00Z">
        <w:r w:rsidR="00D756CA">
          <w:rPr>
            <w:lang w:bidi="fa-IR"/>
          </w:rPr>
          <w:t xml:space="preserve"> majority and minority </w:t>
        </w:r>
      </w:ins>
      <w:commentRangeStart w:id="67"/>
      <w:ins w:id="68" w:author="Cees van Leeuwen" w:date="2020-01-06T15:15:00Z">
        <w:r w:rsidR="00D756CA">
          <w:rPr>
            <w:lang w:bidi="fa-IR"/>
          </w:rPr>
          <w:t>subsets</w:t>
        </w:r>
      </w:ins>
      <w:commentRangeEnd w:id="67"/>
      <w:ins w:id="69" w:author="Cees van Leeuwen" w:date="2020-01-06T15:18:00Z">
        <w:r w:rsidR="00D12B5F">
          <w:rPr>
            <w:rStyle w:val="CommentReference"/>
          </w:rPr>
          <w:commentReference w:id="67"/>
        </w:r>
      </w:ins>
      <w:ins w:id="70" w:author="Cees van Leeuwen" w:date="2020-01-06T15:15:00Z">
        <w:r w:rsidR="00D756CA">
          <w:rPr>
            <w:lang w:bidi="fa-IR"/>
          </w:rPr>
          <w:t xml:space="preserve">. </w:t>
        </w:r>
      </w:ins>
      <w:ins w:id="71" w:author="Cees van Leeuwen" w:date="2020-01-06T15:14:00Z">
        <w:r w:rsidR="00D756CA">
          <w:rPr>
            <w:lang w:bidi="fa-IR"/>
          </w:rPr>
          <w:t xml:space="preserve"> </w:t>
        </w:r>
      </w:ins>
      <w:ins w:id="72" w:author="Cees van Leeuwen" w:date="2020-01-06T15:16:00Z">
        <w:r w:rsidR="00D756CA">
          <w:rPr>
            <w:lang w:bidi="fa-IR"/>
          </w:rPr>
          <w:t>T</w:t>
        </w:r>
      </w:ins>
      <w:ins w:id="73" w:author="Cees van Leeuwen" w:date="2020-01-06T15:14:00Z">
        <w:r w:rsidR="00D756CA">
          <w:rPr>
            <w:lang w:bidi="fa-IR"/>
          </w:rPr>
          <w:t xml:space="preserve">he </w:t>
        </w:r>
        <w:r w:rsidR="00D756CA">
          <w:rPr>
            <w:lang w:bidi="fa-IR"/>
          </w:rPr>
          <w:t xml:space="preserve">edges </w:t>
        </w:r>
        <w:del w:id="74" w:author="Cees van Leeuwen" w:date="2020-01-06T15:06:00Z">
          <w:r w:rsidR="00D756CA" w:rsidDel="00361375">
            <w:rPr>
              <w:lang w:bidi="fa-IR"/>
            </w:rPr>
            <w:delText>between</w:delText>
          </w:r>
        </w:del>
        <w:r w:rsidR="00D756CA">
          <w:rPr>
            <w:lang w:bidi="fa-IR"/>
          </w:rPr>
          <w:t>amongst members of these subsets</w:t>
        </w:r>
        <w:r w:rsidR="00D756CA">
          <w:rPr>
            <w:lang w:bidi="fa-IR"/>
          </w:rPr>
          <w:t xml:space="preserve"> </w:t>
        </w:r>
        <w:del w:id="75" w:author="Cees van Leeuwen" w:date="2020-01-06T15:06:00Z">
          <w:r w:rsidR="00D756CA" w:rsidDel="00361375">
            <w:rPr>
              <w:lang w:bidi="fa-IR"/>
            </w:rPr>
            <w:delText xml:space="preserve">them </w:delText>
          </w:r>
        </w:del>
        <w:r w:rsidR="00D756CA">
          <w:rPr>
            <w:lang w:bidi="fa-IR"/>
          </w:rPr>
          <w:t>form subgraphs</w:t>
        </w:r>
        <w:r w:rsidR="00D756CA" w:rsidRPr="00DF7189">
          <w:rPr>
            <w:lang w:bidi="fa-IR"/>
          </w:rPr>
          <w:t xml:space="preserve"> </w:t>
        </w:r>
        <w:r w:rsidR="00D756CA">
          <w:rPr>
            <w:lang w:bidi="fa-IR"/>
          </w:rPr>
          <w:t>within G</w:t>
        </w:r>
        <w:r w:rsidR="00D756CA">
          <w:rPr>
            <w:lang w:bidi="fa-IR"/>
          </w:rPr>
          <w:t>,</w:t>
        </w:r>
        <w:r w:rsidR="00D756CA">
          <w:rPr>
            <w:lang w:bidi="fa-IR"/>
          </w:rPr>
          <w:t xml:space="preserve"> henceforth</w:t>
        </w:r>
        <w:r w:rsidR="00D756CA">
          <w:rPr>
            <w:lang w:bidi="fa-IR"/>
          </w:rPr>
          <w:t xml:space="preserve"> called</w:t>
        </w:r>
        <w:r w:rsidR="00D756CA">
          <w:rPr>
            <w:lang w:bidi="fa-IR"/>
          </w:rPr>
          <w:t xml:space="preserve"> </w:t>
        </w:r>
        <w:r w:rsidR="00D756CA" w:rsidRPr="00D756CA">
          <w:rPr>
            <w:i/>
            <w:lang w:bidi="fa-IR"/>
            <w:rPrChange w:id="76" w:author="Cees van Leeuwen" w:date="2020-01-06T15:08:00Z">
              <w:rPr>
                <w:lang w:bidi="fa-IR"/>
              </w:rPr>
            </w:rPrChange>
          </w:rPr>
          <w:t>minority</w:t>
        </w:r>
        <w:r w:rsidR="00D756CA">
          <w:rPr>
            <w:lang w:bidi="fa-IR"/>
          </w:rPr>
          <w:t xml:space="preserve"> an</w:t>
        </w:r>
        <w:r w:rsidR="00D756CA">
          <w:rPr>
            <w:lang w:bidi="fa-IR"/>
          </w:rPr>
          <w:t xml:space="preserve">d </w:t>
        </w:r>
        <w:r w:rsidR="00D756CA" w:rsidRPr="00D756CA">
          <w:rPr>
            <w:i/>
            <w:lang w:bidi="fa-IR"/>
            <w:rPrChange w:id="77" w:author="Cees van Leeuwen" w:date="2020-01-06T15:08:00Z">
              <w:rPr>
                <w:lang w:bidi="fa-IR"/>
              </w:rPr>
            </w:rPrChange>
          </w:rPr>
          <w:t>majority</w:t>
        </w:r>
        <w:r w:rsidR="00D756CA" w:rsidRPr="00D756CA">
          <w:rPr>
            <w:i/>
            <w:lang w:bidi="fa-IR"/>
            <w:rPrChange w:id="78" w:author="Cees van Leeuwen" w:date="2020-01-06T15:08:00Z">
              <w:rPr>
                <w:lang w:bidi="fa-IR"/>
              </w:rPr>
            </w:rPrChange>
          </w:rPr>
          <w:t xml:space="preserve"> partition</w:t>
        </w:r>
        <w:r w:rsidR="00D756CA" w:rsidRPr="00D756CA">
          <w:rPr>
            <w:i/>
            <w:lang w:bidi="fa-IR"/>
            <w:rPrChange w:id="79" w:author="Cees van Leeuwen" w:date="2020-01-06T15:08:00Z">
              <w:rPr>
                <w:lang w:bidi="fa-IR"/>
              </w:rPr>
            </w:rPrChange>
          </w:rPr>
          <w:t>s</w:t>
        </w:r>
        <w:r w:rsidR="00D756CA">
          <w:rPr>
            <w:lang w:bidi="fa-IR"/>
          </w:rPr>
          <w:t xml:space="preserve">. </w:t>
        </w:r>
        <w:r w:rsidR="00D756CA">
          <w:rPr>
            <w:lang w:bidi="fa-IR"/>
          </w:rPr>
          <w:t xml:space="preserve">A third subgraph </w:t>
        </w:r>
        <w:del w:id="80" w:author="Cees van Leeuwen" w:date="2020-01-06T15:07:00Z">
          <w:r w:rsidR="00D756CA" w:rsidDel="00361375">
            <w:rPr>
              <w:lang w:bidi="fa-IR"/>
            </w:rPr>
            <w:delText xml:space="preserve">is assumed as interpartition, which </w:delText>
          </w:r>
        </w:del>
        <w:r w:rsidR="00D756CA">
          <w:rPr>
            <w:lang w:bidi="fa-IR"/>
          </w:rPr>
          <w:t xml:space="preserve">comprises of all </w:t>
        </w:r>
      </w:ins>
      <w:ins w:id="81" w:author="Cees van Leeuwen" w:date="2020-01-06T15:22:00Z">
        <w:r w:rsidR="00D12B5F">
          <w:rPr>
            <w:lang w:bidi="fa-IR"/>
          </w:rPr>
          <w:t xml:space="preserve">of  V but </w:t>
        </w:r>
      </w:ins>
      <w:ins w:id="82" w:author="Cees van Leeuwen" w:date="2020-01-06T15:14:00Z">
        <w:del w:id="83" w:author="Cees van Leeuwen" w:date="2020-01-06T15:07:00Z">
          <w:r w:rsidR="00D756CA" w:rsidDel="00D756CA">
            <w:rPr>
              <w:lang w:bidi="fa-IR"/>
            </w:rPr>
            <w:delText xml:space="preserve"> </w:delText>
          </w:r>
        </w:del>
        <w:r w:rsidR="00D756CA">
          <w:rPr>
            <w:lang w:bidi="fa-IR"/>
          </w:rPr>
          <w:t xml:space="preserve">only </w:t>
        </w:r>
        <w:del w:id="84" w:author="Cees van Leeuwen" w:date="2020-01-06T15:07:00Z">
          <w:r w:rsidR="00D756CA" w:rsidDel="00D756CA">
            <w:rPr>
              <w:lang w:bidi="fa-IR"/>
            </w:rPr>
            <w:delText xml:space="preserve">the </w:delText>
          </w:r>
        </w:del>
        <w:r w:rsidR="00D756CA">
          <w:rPr>
            <w:lang w:bidi="fa-IR"/>
          </w:rPr>
          <w:t xml:space="preserve">edges </w:t>
        </w:r>
        <w:del w:id="85" w:author="Cees van Leeuwen" w:date="2020-01-06T15:07:00Z">
          <w:r w:rsidR="00D756CA" w:rsidDel="00D756CA">
            <w:rPr>
              <w:lang w:bidi="fa-IR"/>
            </w:rPr>
            <w:delText>connecting</w:delText>
          </w:r>
        </w:del>
        <w:r w:rsidR="00D756CA">
          <w:rPr>
            <w:lang w:bidi="fa-IR"/>
          </w:rPr>
          <w:t>between</w:t>
        </w:r>
        <w:r w:rsidR="00D756CA">
          <w:rPr>
            <w:lang w:bidi="fa-IR"/>
          </w:rPr>
          <w:t xml:space="preserve"> minority </w:t>
        </w:r>
        <w:del w:id="86" w:author="Cees van Leeuwen" w:date="2020-01-06T15:07:00Z">
          <w:r w:rsidR="00D756CA" w:rsidDel="00D756CA">
            <w:rPr>
              <w:lang w:bidi="fa-IR"/>
            </w:rPr>
            <w:delText>nodes to the</w:delText>
          </w:r>
        </w:del>
        <w:r w:rsidR="00D756CA">
          <w:rPr>
            <w:lang w:bidi="fa-IR"/>
          </w:rPr>
          <w:t>and</w:t>
        </w:r>
        <w:r w:rsidR="00D756CA">
          <w:rPr>
            <w:lang w:bidi="fa-IR"/>
          </w:rPr>
          <w:t xml:space="preserve"> majority nodes</w:t>
        </w:r>
      </w:ins>
      <w:ins w:id="87" w:author="Cees van Leeuwen" w:date="2020-01-06T15:22:00Z">
        <w:r w:rsidR="00D12B5F">
          <w:rPr>
            <w:lang w:bidi="fa-IR"/>
          </w:rPr>
          <w:t xml:space="preserve">. </w:t>
        </w:r>
      </w:ins>
      <w:ins w:id="88" w:author="Cees van Leeuwen" w:date="2020-01-06T15:23:00Z">
        <w:r w:rsidR="00D12B5F">
          <w:rPr>
            <w:lang w:bidi="fa-IR"/>
          </w:rPr>
          <w:t>Such a</w:t>
        </w:r>
      </w:ins>
      <w:ins w:id="89" w:author="Cees van Leeuwen" w:date="2020-01-06T15:14:00Z">
        <w:r w:rsidR="00D756CA">
          <w:rPr>
            <w:lang w:bidi="fa-IR"/>
          </w:rPr>
          <w:t xml:space="preserve"> subgraph is called</w:t>
        </w:r>
        <w:r w:rsidR="00D756CA">
          <w:rPr>
            <w:lang w:bidi="fa-IR"/>
          </w:rPr>
          <w:t xml:space="preserve"> </w:t>
        </w:r>
        <w:proofErr w:type="spellStart"/>
        <w:r w:rsidR="00D756CA" w:rsidRPr="00D756CA">
          <w:rPr>
            <w:i/>
            <w:lang w:bidi="fa-IR"/>
            <w:rPrChange w:id="90" w:author="Cees van Leeuwen" w:date="2020-01-06T15:08:00Z">
              <w:rPr>
                <w:lang w:bidi="fa-IR"/>
              </w:rPr>
            </w:rPrChange>
          </w:rPr>
          <w:t>interpartition</w:t>
        </w:r>
        <w:proofErr w:type="spellEnd"/>
        <w:r w:rsidR="00D756CA">
          <w:rPr>
            <w:lang w:bidi="fa-IR"/>
          </w:rPr>
          <w:t>.</w:t>
        </w:r>
      </w:ins>
    </w:p>
    <w:p w:rsidR="002D037E" w:rsidDel="008B4C4D" w:rsidRDefault="002D037E" w:rsidP="00B62477">
      <w:pPr>
        <w:rPr>
          <w:del w:id="91" w:author="Cees van Leeuwen" w:date="2020-01-04T17:33:00Z"/>
        </w:rPr>
      </w:pPr>
    </w:p>
    <w:p w:rsidR="00987BC1" w:rsidRPr="002D037E" w:rsidRDefault="00987BC1" w:rsidP="00C30B73">
      <w:pPr>
        <w:ind w:firstLine="0"/>
        <w:rPr>
          <w:lang w:bidi="fa-IR"/>
        </w:rPr>
      </w:pPr>
      <w:commentRangeStart w:id="92"/>
      <w:commentRangeStart w:id="93"/>
      <w:r w:rsidRPr="00C30B73">
        <w:rPr>
          <w:b/>
        </w:rPr>
        <w:t>Dynamics on the graph</w:t>
      </w:r>
      <w:commentRangeEnd w:id="92"/>
      <w:r w:rsidR="00D84382">
        <w:rPr>
          <w:rStyle w:val="CommentReference"/>
        </w:rPr>
        <w:commentReference w:id="92"/>
      </w:r>
      <w:commentRangeEnd w:id="93"/>
      <w:r w:rsidR="002D4317">
        <w:rPr>
          <w:rStyle w:val="CommentReference"/>
        </w:rPr>
        <w:commentReference w:id="93"/>
      </w:r>
    </w:p>
    <w:p w:rsidR="00151A09" w:rsidRDefault="00987BC1" w:rsidP="00BE5049">
      <w:r>
        <w:rPr>
          <w:lang w:bidi="fa-IR"/>
        </w:rPr>
        <w:t xml:space="preserve">To each </w:t>
      </w:r>
      <m:oMath>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hAnsi="Cambria Math"/>
          </w:rPr>
          <m:t xml:space="preserve"> </m:t>
        </m:r>
        <m:r>
          <w:rPr>
            <w:rFonts w:ascii="Cambria Math" w:hAnsi="Cambria Math"/>
            <w:lang w:bidi="fa-IR"/>
          </w:rPr>
          <m:t>∈V</m:t>
        </m:r>
      </m:oMath>
      <w:r w:rsidR="006B1E2C">
        <w:t xml:space="preserve">, </w:t>
      </w:r>
      <w:r w:rsidR="00DB7066">
        <w:t xml:space="preserve"> </w:t>
      </w:r>
      <w:r>
        <w:rPr>
          <w:lang w:bidi="fa-IR"/>
        </w:rPr>
        <w:t xml:space="preserve">an activation value is assigned according to </w:t>
      </w:r>
      <w:r w:rsidR="004F1321">
        <w:rPr>
          <w:lang w:bidi="fa-IR"/>
        </w:rPr>
        <w:t>Equation</w:t>
      </w:r>
      <w:r>
        <w:rPr>
          <w:lang w:bidi="fa-IR"/>
        </w:rPr>
        <w:t xml:space="preserve"> 2. </w:t>
      </w:r>
      <w:r w:rsidR="00FE03DE">
        <w:t xml:space="preserve">The </w:t>
      </w:r>
      <w:r w:rsidR="005E649A">
        <w:t>corresponding</w:t>
      </w:r>
      <w:r w:rsidR="00151A09">
        <w:t xml:space="preserve"> parameters</w:t>
      </w:r>
      <w:r w:rsidR="005E649A">
        <w:t xml:space="preserve"> values</w:t>
      </w:r>
      <w:r w:rsidR="00151A09">
        <w:t xml:space="preserve">, </w:t>
      </w:r>
      <w:r w:rsidR="008D4F9C">
        <w:t xml:space="preserve">i.e., </w:t>
      </w:r>
      <w:r w:rsidR="00151A09">
        <w:t xml:space="preserve">coupling strength </w:t>
      </w:r>
      <m:oMath>
        <m:r>
          <m:rPr>
            <m:scr m:val="script"/>
          </m:rPr>
          <w:rPr>
            <w:rFonts w:ascii="Cambria Math" w:hAnsi="Cambria Math"/>
            <w:lang w:bidi="fa-IR"/>
          </w:rPr>
          <m:t>E</m:t>
        </m:r>
      </m:oMath>
      <w:r w:rsidR="00FE03DE">
        <w:rPr>
          <w:lang w:bidi="fa-IR"/>
        </w:rPr>
        <w:t xml:space="preserve"> </w:t>
      </w:r>
      <w:r w:rsidR="00151A09">
        <w:t xml:space="preserve">and </w:t>
      </w:r>
      <w:r w:rsidR="00CF7C89">
        <w:t>turbulence</w:t>
      </w:r>
      <w:r w:rsidR="0066593C">
        <w:rPr>
          <w:lang w:bidi="fa-IR"/>
        </w:rPr>
        <w:t xml:space="preserve"> </w:t>
      </w:r>
      <m:oMath>
        <m:r>
          <m:rPr>
            <m:sty m:val="p"/>
          </m:rPr>
          <w:rPr>
            <w:rFonts w:ascii="Cambria Math" w:hAnsi="Cambria Math"/>
            <w:lang w:bidi="fa-IR"/>
          </w:rPr>
          <m:t xml:space="preserve">α </m:t>
        </m:r>
      </m:oMath>
      <w:ins w:id="94" w:author="Cees van Leeuwen" w:date="2020-01-06T15:24:00Z">
        <w:r w:rsidR="00D12B5F">
          <w:rPr>
            <w:lang w:bidi="fa-IR"/>
          </w:rPr>
          <w:t>,</w:t>
        </w:r>
      </w:ins>
      <w:r w:rsidR="0066593C">
        <w:rPr>
          <w:lang w:bidi="fa-IR"/>
        </w:rPr>
        <w:t xml:space="preserve"> </w:t>
      </w:r>
      <w:r w:rsidR="006C1BD0">
        <w:t>remain fixed in our model</w:t>
      </w:r>
      <w:ins w:id="95" w:author="Cees van Leeuwen" w:date="2020-01-06T15:25:00Z">
        <w:r w:rsidR="00D12B5F">
          <w:t xml:space="preserve"> </w:t>
        </w:r>
      </w:ins>
      <w:ins w:id="96" w:author="Cees van Leeuwen" w:date="2020-01-06T15:26:00Z">
        <w:r w:rsidR="00D12B5F">
          <w:t>simulation</w:t>
        </w:r>
      </w:ins>
      <w:r w:rsidR="006C1BD0">
        <w:t xml:space="preserve">s. </w:t>
      </w:r>
      <w:r w:rsidR="00151A09">
        <w:t xml:space="preserve"> </w:t>
      </w:r>
      <w:r w:rsidR="006C1BD0">
        <w:t>Models</w:t>
      </w:r>
      <w:r w:rsidR="002D4317">
        <w:t xml:space="preserve"> with identical parameter sets </w:t>
      </w:r>
      <w:r w:rsidR="006C1BD0">
        <w:t xml:space="preserve">are called </w:t>
      </w:r>
      <w:r w:rsidR="006C1BD0" w:rsidRPr="00D756CA">
        <w:rPr>
          <w:i/>
          <w:rPrChange w:id="97" w:author="Cees van Leeuwen" w:date="2020-01-06T15:14:00Z">
            <w:rPr/>
          </w:rPrChange>
        </w:rPr>
        <w:t>families</w:t>
      </w:r>
      <w:r w:rsidR="00BE5049">
        <w:t>.</w:t>
      </w:r>
      <w:r w:rsidR="00BE5049">
        <w:rPr>
          <w:rStyle w:val="CommentReference"/>
        </w:rPr>
        <w:t xml:space="preserve"> </w:t>
      </w:r>
      <w:r w:rsidR="009472F4">
        <w:t xml:space="preserve">Five families of models are simulated, each with ten model instantiations, comprising a total of 50 model instantiations. </w:t>
      </w:r>
      <w:commentRangeStart w:id="98"/>
      <w:r w:rsidR="009472F4">
        <w:rPr>
          <w:lang w:bidi="fa-IR"/>
        </w:rPr>
        <w:t>Each network was ran for 20 million iterations.</w:t>
      </w:r>
      <w:commentRangeEnd w:id="98"/>
      <w:r w:rsidR="009472F4">
        <w:rPr>
          <w:rStyle w:val="CommentReference"/>
        </w:rPr>
        <w:commentReference w:id="98"/>
      </w:r>
      <w:r w:rsidR="00151A09">
        <w:t xml:space="preserve"> All the simulations and analyses are conducted in R programming language version 3.5.0 </w:t>
      </w:r>
      <w:r w:rsidR="00151A09">
        <w:fldChar w:fldCharType="begin"/>
      </w:r>
      <w:r w:rsidR="0073231E">
        <w:instrText xml:space="preserve"> ADDIN ZOTERO_ITEM CSL_CITATION {"citationID":"OxwbfURu","properties":{"formattedCitation":"(R Core Team, 2018)","plainCitation":"(R Core Team, 2018)","noteIndex":0},"citationItems":[{"id":167,"uris":["http://zotero.org/users/5652293/items/AD3XLS6X"],"uri":["http://zotero.org/users/5652293/items/AD3XLS6X"],"itemData":{"id":167,"type":"book","event-place":"Vienna, Austria","note":"V 3.5.2","publisher":"R Foundation for Statistical Computing","publisher-place":"Vienna, Austria","title":"R: A Language and Environment for Statistical Computing","URL":"https://www.R-project.org","author":[{"literal":"R Core Team"}],"issued":{"date-parts":[["2018"]]}}}],"schema":"https://github.com/citation-style-language/schema/raw/master/csl-citation.json"} </w:instrText>
      </w:r>
      <w:r w:rsidR="00151A09">
        <w:fldChar w:fldCharType="separate"/>
      </w:r>
      <w:r w:rsidR="00151A09" w:rsidRPr="00873E15">
        <w:rPr>
          <w:rFonts w:ascii="Times New Roman" w:hAnsi="Times New Roman" w:cs="Times New Roman"/>
        </w:rPr>
        <w:t>(R Core Team, 2018)</w:t>
      </w:r>
      <w:r w:rsidR="00151A09">
        <w:fldChar w:fldCharType="end"/>
      </w:r>
      <w:ins w:id="99" w:author="Cees van Leeuwen" w:date="2020-01-06T13:16:00Z">
        <w:r w:rsidR="007A64BD">
          <w:t xml:space="preserve"> and were ran </w:t>
        </w:r>
        <w:proofErr w:type="spellStart"/>
        <w:r w:rsidR="007A64BD">
          <w:t>on</w:t>
        </w:r>
      </w:ins>
      <w:del w:id="100" w:author="Cees van Leeuwen" w:date="2020-01-06T13:16:00Z">
        <w:r w:rsidR="00151A09" w:rsidDel="007A64BD">
          <w:delText>.</w:delText>
        </w:r>
        <w:r w:rsidR="00AF1421" w:rsidDel="007A64BD">
          <w:delText xml:space="preserve"> </w:delText>
        </w:r>
      </w:del>
      <w:ins w:id="101" w:author="MohammadHossein Manuel Haqiqatkhah" w:date="2020-01-06T09:40:00Z">
        <w:del w:id="102" w:author="Cees van Leeuwen" w:date="2020-01-06T13:16:00Z">
          <w:r w:rsidR="005908F6" w:rsidDel="007A64BD">
            <w:delText xml:space="preserve">The intensive computations </w:delText>
          </w:r>
        </w:del>
        <w:del w:id="103" w:author="Cees van Leeuwen" w:date="2020-01-06T13:17:00Z">
          <w:r w:rsidR="005908F6" w:rsidDel="007A64BD">
            <w:delText xml:space="preserve">were run on </w:delText>
          </w:r>
        </w:del>
        <w:r w:rsidR="005908F6">
          <w:t>Flanders</w:t>
        </w:r>
        <w:proofErr w:type="spellEnd"/>
        <w:r w:rsidR="005908F6">
          <w:t xml:space="preserve"> Supercomputers … </w:t>
        </w:r>
      </w:ins>
    </w:p>
    <w:p w:rsidR="00151A09" w:rsidRPr="00E72BBD" w:rsidRDefault="0040399E" w:rsidP="00DB7066">
      <w:pPr>
        <w:pStyle w:val="Heading3"/>
        <w:ind w:firstLine="0"/>
      </w:pPr>
      <w:r>
        <w:t xml:space="preserve">Parameter setting and </w:t>
      </w:r>
      <w:r w:rsidR="006B1E2C">
        <w:t>Initialization</w:t>
      </w:r>
    </w:p>
    <w:p w:rsidR="0040399E" w:rsidRDefault="008B4C4D" w:rsidP="00BE5049">
      <w:pPr>
        <w:rPr>
          <w:lang w:bidi="fa-IR"/>
        </w:rPr>
      </w:pPr>
      <w:r>
        <w:t xml:space="preserve">In our models, all </w:t>
      </w:r>
      <w:r w:rsidRPr="00583A98">
        <w:rPr>
          <w:i/>
        </w:rPr>
        <w:t>G</w:t>
      </w:r>
      <w:r>
        <w:t xml:space="preserve"> have |V| = 300 and </w:t>
      </w:r>
      <m:oMath>
        <m:d>
          <m:dPr>
            <m:begChr m:val="|"/>
            <m:endChr m:val="|"/>
            <m:ctrlPr>
              <w:rPr>
                <w:rFonts w:ascii="Cambria Math" w:hAnsi="Cambria Math"/>
              </w:rPr>
            </m:ctrlPr>
          </m:dPr>
          <m:e>
            <m:r>
              <m:rPr>
                <m:sty m:val="p"/>
              </m:rPr>
              <w:rPr>
                <w:rFonts w:ascii="Cambria Math" w:hAnsi="Cambria Math"/>
              </w:rPr>
              <m:t>E</m:t>
            </m:r>
          </m:e>
        </m:d>
        <m:r>
          <m:rPr>
            <m:sty m:val="p"/>
          </m:rPr>
          <w:rPr>
            <w:rFonts w:ascii="Cambria Math"/>
          </w:rPr>
          <m:t xml:space="preserve">= </m:t>
        </m:r>
        <m:r>
          <w:rPr>
            <w:rFonts w:ascii="Cambria Math" w:hAnsi="Cambria Math"/>
          </w:rPr>
          <m:t>5200</m:t>
        </m:r>
      </m:oMath>
      <w:ins w:id="104" w:author="Cees van Leeuwen" w:date="2020-01-06T13:19:00Z">
        <w:r w:rsidR="007A64BD">
          <w:t xml:space="preserve">, a connectivity density </w:t>
        </w:r>
      </w:ins>
      <w:ins w:id="105" w:author="Cees van Leeuwen" w:date="2020-01-06T13:20:00Z">
        <w:r w:rsidR="007A64BD">
          <w:t xml:space="preserve">providing robust evolution of small-world structure with uniform parameter setting  </w:t>
        </w:r>
        <w:commentRangeStart w:id="106"/>
        <w:r w:rsidR="007A64BD">
          <w:t>(van de</w:t>
        </w:r>
      </w:ins>
      <w:ins w:id="107" w:author="Cees van Leeuwen" w:date="2020-01-06T13:21:00Z">
        <w:r w:rsidR="007A64BD">
          <w:t>n</w:t>
        </w:r>
      </w:ins>
      <w:ins w:id="108" w:author="Cees van Leeuwen" w:date="2020-01-06T13:20:00Z">
        <w:r w:rsidR="007A64BD">
          <w:t xml:space="preserve"> Berg et al,</w:t>
        </w:r>
        <w:commentRangeEnd w:id="106"/>
        <w:r w:rsidR="007A64BD">
          <w:rPr>
            <w:rStyle w:val="CommentReference"/>
          </w:rPr>
          <w:commentReference w:id="106"/>
        </w:r>
      </w:ins>
      <w:ins w:id="109" w:author="Cees van Leeuwen" w:date="2020-01-06T13:21:00Z">
        <w:r w:rsidR="007A64BD">
          <w:t xml:space="preserve"> 2012</w:t>
        </w:r>
      </w:ins>
      <w:ins w:id="110" w:author="Cees van Leeuwen" w:date="2020-01-06T13:20:00Z">
        <w:r w:rsidR="007A64BD">
          <w:t>)</w:t>
        </w:r>
      </w:ins>
      <w:r>
        <w:t xml:space="preserve">. </w:t>
      </w:r>
      <w:r w:rsidR="00DB7066">
        <w:rPr>
          <w:lang w:bidi="fa-IR"/>
        </w:rPr>
        <w:t>M</w:t>
      </w:r>
      <w:r w:rsidR="00FF5CD4">
        <w:rPr>
          <w:lang w:bidi="fa-IR"/>
        </w:rPr>
        <w:t xml:space="preserve">odel structure is </w:t>
      </w:r>
      <w:r w:rsidR="00E10FAB">
        <w:rPr>
          <w:lang w:bidi="fa-IR"/>
        </w:rPr>
        <w:t>initial</w:t>
      </w:r>
      <w:r w:rsidR="00FF5CD4">
        <w:rPr>
          <w:lang w:bidi="fa-IR"/>
        </w:rPr>
        <w:t xml:space="preserve">ized </w:t>
      </w:r>
      <w:r w:rsidR="00E10FAB">
        <w:rPr>
          <w:lang w:bidi="fa-IR"/>
        </w:rPr>
        <w:t xml:space="preserve">by </w:t>
      </w:r>
      <w:r w:rsidR="00151A09">
        <w:rPr>
          <w:lang w:bidi="fa-IR"/>
        </w:rPr>
        <w:t xml:space="preserve">randomly </w:t>
      </w:r>
      <w:r w:rsidR="00FF5CD4">
        <w:rPr>
          <w:lang w:bidi="fa-IR"/>
        </w:rPr>
        <w:t xml:space="preserve">assigning </w:t>
      </w:r>
      <m:oMath>
        <m:r>
          <w:rPr>
            <w:rFonts w:ascii="Cambria Math" w:hAnsi="Cambria Math"/>
          </w:rPr>
          <m:t>5200</m:t>
        </m:r>
        <m:r>
          <m:rPr>
            <m:sty m:val="p"/>
          </m:rPr>
          <w:rPr>
            <w:rFonts w:ascii="Cambria Math" w:hAnsi="Cambria Math"/>
          </w:rPr>
          <m:t>×</m:t>
        </m:r>
        <m:r>
          <w:rPr>
            <w:rFonts w:ascii="Cambria Math" w:hAnsi="Cambria Math"/>
          </w:rPr>
          <m:t>2 = 10400</m:t>
        </m:r>
      </m:oMath>
      <w:r w:rsidR="00151A09">
        <w:rPr>
          <w:lang w:bidi="fa-IR"/>
        </w:rPr>
        <w:t xml:space="preserve"> </w:t>
      </w:r>
      <w:r w:rsidR="00FF5CD4">
        <w:rPr>
          <w:lang w:bidi="fa-IR"/>
        </w:rPr>
        <w:t xml:space="preserve">values </w:t>
      </w:r>
      <w:r w:rsidR="00BE5049">
        <w:rPr>
          <w:lang w:bidi="fa-IR"/>
        </w:rPr>
        <w:t>"1"</w:t>
      </w:r>
      <w:r w:rsidR="00151A09">
        <w:rPr>
          <w:lang w:bidi="fa-IR"/>
        </w:rPr>
        <w:t xml:space="preserve"> symmetrical</w:t>
      </w:r>
      <w:r w:rsidR="00FF5CD4">
        <w:rPr>
          <w:lang w:bidi="fa-IR"/>
        </w:rPr>
        <w:t xml:space="preserve">ly to </w:t>
      </w:r>
      <w:r w:rsidR="0040399E">
        <w:rPr>
          <w:lang w:bidi="fa-IR"/>
        </w:rPr>
        <w:t>non-diagonal</w:t>
      </w:r>
      <w:r w:rsidR="00FF5CD4">
        <w:rPr>
          <w:lang w:bidi="fa-IR"/>
        </w:rPr>
        <w:t xml:space="preserve"> entries of </w:t>
      </w:r>
      <w:r w:rsidR="004B2ED6">
        <w:rPr>
          <w:i/>
        </w:rPr>
        <w:t>M</w:t>
      </w:r>
      <w:r w:rsidR="00FF5CD4">
        <w:rPr>
          <w:lang w:bidi="fa-IR"/>
        </w:rPr>
        <w:t>, and</w:t>
      </w:r>
      <w:r w:rsidR="00151A09">
        <w:rPr>
          <w:lang w:bidi="fa-IR"/>
        </w:rPr>
        <w:t xml:space="preserve"> zeros </w:t>
      </w:r>
      <w:r w:rsidR="00FF5CD4">
        <w:rPr>
          <w:lang w:bidi="fa-IR"/>
        </w:rPr>
        <w:t>to</w:t>
      </w:r>
      <w:r w:rsidR="0040399E">
        <w:rPr>
          <w:lang w:bidi="fa-IR"/>
        </w:rPr>
        <w:t xml:space="preserve"> the</w:t>
      </w:r>
      <w:r w:rsidR="00FF5CD4">
        <w:rPr>
          <w:lang w:bidi="fa-IR"/>
        </w:rPr>
        <w:t xml:space="preserve"> remaining entries</w:t>
      </w:r>
      <w:r w:rsidR="00151A09">
        <w:rPr>
          <w:lang w:bidi="fa-IR"/>
        </w:rPr>
        <w:t xml:space="preserve">. </w:t>
      </w:r>
      <w:commentRangeStart w:id="111"/>
      <w:r w:rsidR="00B332A2">
        <w:rPr>
          <w:lang w:bidi="fa-IR"/>
        </w:rPr>
        <w:t xml:space="preserve">Each </w:t>
      </w:r>
      <w:commentRangeStart w:id="112"/>
      <w:r w:rsidR="00B332A2">
        <w:rPr>
          <w:lang w:bidi="fa-IR"/>
        </w:rPr>
        <w:t xml:space="preserve">node in the network </w:t>
      </w:r>
      <w:commentRangeEnd w:id="112"/>
      <w:r w:rsidR="0040399E">
        <w:rPr>
          <w:rStyle w:val="CommentReference"/>
        </w:rPr>
        <w:commentReference w:id="112"/>
      </w:r>
      <w:r w:rsidR="00DB7066">
        <w:rPr>
          <w:lang w:bidi="fa-IR"/>
        </w:rPr>
        <w:t>is</w:t>
      </w:r>
      <w:r w:rsidR="00B332A2">
        <w:rPr>
          <w:lang w:bidi="fa-IR"/>
        </w:rPr>
        <w:t xml:space="preserve"> randomly </w:t>
      </w:r>
      <w:r w:rsidR="006B1E2C">
        <w:rPr>
          <w:lang w:bidi="fa-IR"/>
        </w:rPr>
        <w:t>a</w:t>
      </w:r>
      <w:r w:rsidR="0040399E">
        <w:rPr>
          <w:lang w:bidi="fa-IR"/>
        </w:rPr>
        <w:t>ssigned</w:t>
      </w:r>
      <w:r w:rsidR="006B1E2C">
        <w:rPr>
          <w:lang w:bidi="fa-IR"/>
        </w:rPr>
        <w:t xml:space="preserve"> a</w:t>
      </w:r>
      <w:r w:rsidR="0040399E">
        <w:rPr>
          <w:lang w:bidi="fa-IR"/>
        </w:rPr>
        <w:t>n initial</w:t>
      </w:r>
      <w:r w:rsidR="006B1E2C">
        <w:rPr>
          <w:lang w:bidi="fa-IR"/>
        </w:rPr>
        <w:t xml:space="preserve"> value</w:t>
      </w:r>
      <w:r w:rsidR="00DB7066">
        <w:rPr>
          <w:lang w:bidi="fa-IR"/>
        </w:rPr>
        <w:t>, uniformly distributed</w:t>
      </w:r>
      <w:r w:rsidR="006B1E2C">
        <w:rPr>
          <w:lang w:bidi="fa-IR"/>
        </w:rPr>
        <w:t xml:space="preserve"> between 0 and 1</w:t>
      </w:r>
      <w:r w:rsidR="004B2ED6">
        <w:rPr>
          <w:lang w:bidi="fa-IR"/>
        </w:rPr>
        <w:t xml:space="preserve">, i.e., </w:t>
      </w:r>
      <m:oMath>
        <m:sSub>
          <m:sSubPr>
            <m:ctrlPr>
              <w:rPr>
                <w:rFonts w:ascii="Cambria Math" w:hAnsi="Cambria Math"/>
                <w:i/>
                <w:lang w:bidi="fa-IR"/>
              </w:rPr>
            </m:ctrlPr>
          </m:sSub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sub>
            <m:r>
              <w:rPr>
                <w:rFonts w:ascii="Cambria Math" w:hAnsi="Cambria Math"/>
                <w:lang w:bidi="fa-IR"/>
              </w:rPr>
              <m:t>1</m:t>
            </m:r>
          </m:sub>
        </m:sSub>
        <m:d>
          <m:dPr>
            <m:grow m:val="0"/>
            <m:ctrlPr>
              <w:rPr>
                <w:rFonts w:ascii="Cambria Math" w:hAnsi="Cambria Math"/>
                <w:i/>
                <w:lang w:bidi="fa-IR"/>
              </w:rPr>
            </m:ctrlPr>
          </m:dPr>
          <m:e>
            <m:limLow>
              <m:limLowPr>
                <m:ctrlPr>
                  <w:rPr>
                    <w:rFonts w:ascii="Cambria Math" w:hAnsi="Cambria Math"/>
                    <w:i/>
                    <w:lang w:bidi="fa-IR"/>
                  </w:rPr>
                </m:ctrlPr>
              </m:limLowPr>
              <m:e>
                <m:r>
                  <w:rPr>
                    <w:rFonts w:ascii="Cambria Math" w:hAnsi="Cambria Math"/>
                    <w:lang w:bidi="fa-IR"/>
                  </w:rPr>
                  <m:t>iid</m:t>
                </m:r>
              </m:e>
              <m:lim>
                <m:r>
                  <w:rPr>
                    <w:rFonts w:ascii="Cambria Math" w:hAnsi="Cambria Math"/>
                    <w:lang w:bidi="fa-IR"/>
                  </w:rPr>
                  <m:t>~</m:t>
                </m:r>
              </m:lim>
            </m:limLow>
          </m:e>
        </m:d>
        <m:r>
          <w:rPr>
            <w:rFonts w:ascii="Cambria Math" w:hAnsi="Cambria Math"/>
            <w:lang w:bidi="fa-IR"/>
          </w:rPr>
          <m:t xml:space="preserve"> Unif(0,1)</m:t>
        </m:r>
      </m:oMath>
      <w:r w:rsidR="006B1E2C">
        <w:rPr>
          <w:lang w:bidi="fa-IR"/>
        </w:rPr>
        <w:t>.</w:t>
      </w:r>
      <w:commentRangeEnd w:id="111"/>
      <w:r w:rsidR="00DB7066">
        <w:rPr>
          <w:rStyle w:val="CommentReference"/>
        </w:rPr>
        <w:commentReference w:id="111"/>
      </w:r>
      <w:r w:rsidR="00DB7066">
        <w:rPr>
          <w:lang w:bidi="fa-IR"/>
        </w:rPr>
        <w:t xml:space="preserve"> </w:t>
      </w:r>
      <w:moveFromRangeStart w:id="113" w:author="Cees van Leeuwen" w:date="2020-01-06T14:24:00Z" w:name="move29213060"/>
      <w:moveFrom w:id="114" w:author="Cees van Leeuwen" w:date="2020-01-06T14:24:00Z">
        <w:r w:rsidDel="0044083D">
          <w:rPr>
            <w:lang w:bidi="fa-IR"/>
          </w:rPr>
          <w:t>The 10 model instantiations within each family were ran with different initializations, which were identical b</w:t>
        </w:r>
        <w:r w:rsidR="00DB7066" w:rsidDel="0044083D">
          <w:rPr>
            <w:lang w:bidi="fa-IR"/>
          </w:rPr>
          <w:t xml:space="preserve">etween families to allow matched comparison. </w:t>
        </w:r>
      </w:moveFrom>
      <w:moveFromRangeEnd w:id="113"/>
    </w:p>
    <w:p w:rsidR="00940228" w:rsidRDefault="0040399E" w:rsidP="0040399E">
      <w:pPr>
        <w:rPr>
          <w:ins w:id="115" w:author="Cees van Leeuwen" w:date="2020-01-06T14:18:00Z"/>
          <w:lang w:bidi="fa-IR"/>
        </w:rPr>
      </w:pPr>
      <w:r>
        <w:rPr>
          <w:lang w:bidi="fa-IR"/>
        </w:rPr>
        <w:t xml:space="preserve">Previous </w:t>
      </w:r>
      <w:ins w:id="116" w:author="Cees van Leeuwen" w:date="2020-01-06T13:22:00Z">
        <w:r w:rsidR="007A64BD">
          <w:rPr>
            <w:lang w:bidi="fa-IR"/>
          </w:rPr>
          <w:t xml:space="preserve">adaptive rewiring </w:t>
        </w:r>
      </w:ins>
      <w:del w:id="117" w:author="Cees van Leeuwen" w:date="2020-01-06T13:21:00Z">
        <w:r w:rsidDel="007A64BD">
          <w:rPr>
            <w:lang w:bidi="fa-IR"/>
          </w:rPr>
          <w:delText xml:space="preserve">research </w:delText>
        </w:r>
        <w:commentRangeStart w:id="118"/>
        <w:commentRangeStart w:id="119"/>
        <w:r w:rsidDel="007A64BD">
          <w:rPr>
            <w:lang w:bidi="fa-IR"/>
          </w:rPr>
          <w:delText>(</w:delText>
        </w:r>
        <w:r w:rsidRPr="0070553D" w:rsidDel="007A64BD">
          <w:rPr>
            <w:color w:val="FF0000"/>
            <w:lang w:bidi="fa-IR"/>
          </w:rPr>
          <w:delText>citation</w:delText>
        </w:r>
        <w:r w:rsidDel="007A64BD">
          <w:rPr>
            <w:lang w:bidi="fa-IR"/>
          </w:rPr>
          <w:delText>)</w:delText>
        </w:r>
        <w:commentRangeEnd w:id="118"/>
        <w:r w:rsidR="004B2ED6" w:rsidDel="007A64BD">
          <w:rPr>
            <w:rStyle w:val="CommentReference"/>
          </w:rPr>
          <w:commentReference w:id="118"/>
        </w:r>
      </w:del>
      <w:commentRangeEnd w:id="119"/>
      <w:r w:rsidR="007A64BD">
        <w:rPr>
          <w:rStyle w:val="CommentReference"/>
        </w:rPr>
        <w:commentReference w:id="119"/>
      </w:r>
      <w:del w:id="120" w:author="Cees van Leeuwen" w:date="2020-01-06T13:21:00Z">
        <w:r w:rsidDel="007A64BD">
          <w:rPr>
            <w:lang w:bidi="fa-IR"/>
          </w:rPr>
          <w:delText xml:space="preserve"> ha</w:delText>
        </w:r>
      </w:del>
      <w:del w:id="121" w:author="Cees van Leeuwen" w:date="2020-01-06T13:22:00Z">
        <w:r w:rsidDel="007A64BD">
          <w:rPr>
            <w:lang w:bidi="fa-IR"/>
          </w:rPr>
          <w:delText>s</w:delText>
        </w:r>
      </w:del>
      <w:ins w:id="122" w:author="Cees van Leeuwen" w:date="2020-01-06T13:22:00Z">
        <w:r w:rsidR="007A64BD">
          <w:rPr>
            <w:lang w:bidi="fa-IR"/>
          </w:rPr>
          <w:t>studies have been using</w:t>
        </w:r>
      </w:ins>
      <w:r>
        <w:rPr>
          <w:lang w:bidi="fa-IR"/>
        </w:rPr>
        <w:t xml:space="preserve"> </w:t>
      </w:r>
      <w:del w:id="123" w:author="Cees van Leeuwen" w:date="2020-01-06T13:22:00Z">
        <w:r w:rsidDel="007A64BD">
          <w:rPr>
            <w:lang w:bidi="fa-IR"/>
          </w:rPr>
          <w:delText xml:space="preserve">used </w:delText>
        </w:r>
      </w:del>
      <w:del w:id="124" w:author="Cees van Leeuwen" w:date="2020-01-06T14:51:00Z">
        <w:r w:rsidDel="00BD7B75">
          <w:rPr>
            <w:lang w:bidi="fa-IR"/>
          </w:rPr>
          <w:delText xml:space="preserve">coupled logistic maps with </w:delText>
        </w:r>
      </w:del>
      <w:ins w:id="125" w:author="Cees van Leeuwen" w:date="2020-01-06T14:51:00Z">
        <w:r w:rsidR="00BD7B75">
          <w:rPr>
            <w:lang w:bidi="fa-IR"/>
          </w:rPr>
          <w:t>values of</w:t>
        </w:r>
        <w:r w:rsidR="00BD7B75">
          <w:rPr>
            <w:lang w:bidi="fa-IR"/>
          </w:rPr>
          <w:t xml:space="preserve"> </w:t>
        </w:r>
      </w:ins>
      <m:oMath>
        <m:r>
          <m:rPr>
            <m:sty m:val="p"/>
          </m:rPr>
          <w:rPr>
            <w:rFonts w:ascii="Cambria Math" w:hAnsi="Cambria Math"/>
            <w:lang w:bidi="fa-IR"/>
          </w:rPr>
          <m:t>α</m:t>
        </m:r>
      </m:oMath>
      <w:r>
        <w:rPr>
          <w:lang w:bidi="fa-IR"/>
        </w:rPr>
        <w:t xml:space="preserve"> and </w:t>
      </w:r>
      <m:oMath>
        <m:r>
          <m:rPr>
            <m:scr m:val="script"/>
          </m:rPr>
          <w:rPr>
            <w:rFonts w:ascii="Cambria Math" w:hAnsi="Cambria Math"/>
            <w:lang w:bidi="fa-IR"/>
          </w:rPr>
          <m:t>E</m:t>
        </m:r>
      </m:oMath>
      <w:r>
        <w:rPr>
          <w:lang w:bidi="fa-IR"/>
        </w:rPr>
        <w:t xml:space="preserve"> in the ranges of [1.7-1.9] and [0.3-05], respectively</w:t>
      </w:r>
      <w:ins w:id="126" w:author="Cees van Leeuwen" w:date="2020-01-06T13:25:00Z">
        <w:r w:rsidR="007A64BD">
          <w:rPr>
            <w:lang w:bidi="fa-IR"/>
          </w:rPr>
          <w:t xml:space="preserve"> (</w:t>
        </w:r>
        <w:r w:rsidR="007A64BD" w:rsidRPr="007A64BD">
          <w:rPr>
            <w:rPrChange w:id="127" w:author="Cees van Leeuwen" w:date="2020-01-06T13:25:00Z">
              <w:rPr>
                <w:lang w:val="nl-BE"/>
              </w:rPr>
            </w:rPrChange>
          </w:rPr>
          <w:t>Gong &amp; van Leeuwen, 2003;</w:t>
        </w:r>
        <w:r w:rsidR="007A64BD" w:rsidRPr="007A64BD">
          <w:t xml:space="preserve"> </w:t>
        </w:r>
        <w:r w:rsidR="007A64BD" w:rsidRPr="0080364E">
          <w:t xml:space="preserve">Hellrigel et al. </w:t>
        </w:r>
        <w:r w:rsidR="007A64BD" w:rsidRPr="007A64BD">
          <w:rPr>
            <w:rPrChange w:id="128" w:author="Cees van Leeuwen" w:date="2020-01-06T13:25:00Z">
              <w:rPr>
                <w:lang w:val="nl-BE"/>
              </w:rPr>
            </w:rPrChange>
          </w:rPr>
          <w:t>(2019)</w:t>
        </w:r>
        <w:r w:rsidR="007A64BD">
          <w:t>;</w:t>
        </w:r>
        <w:r w:rsidR="007A64BD" w:rsidRPr="007A64BD">
          <w:rPr>
            <w:rPrChange w:id="129" w:author="Cees van Leeuwen" w:date="2020-01-06T13:25:00Z">
              <w:rPr>
                <w:lang w:val="nl-BE"/>
              </w:rPr>
            </w:rPrChange>
          </w:rPr>
          <w:t xml:space="preserve"> van den Berg &amp; van Leeuwen, 2003,</w:t>
        </w:r>
      </w:ins>
      <w:r>
        <w:rPr>
          <w:lang w:bidi="fa-IR"/>
        </w:rPr>
        <w:t xml:space="preserve">. Here </w:t>
      </w:r>
      <w:commentRangeStart w:id="130"/>
      <w:r>
        <w:rPr>
          <w:lang w:bidi="fa-IR"/>
        </w:rPr>
        <w:t>the midpoints of the</w:t>
      </w:r>
      <w:ins w:id="131" w:author="Cees van Leeuwen" w:date="2020-01-06T14:53:00Z">
        <w:r w:rsidR="00BD7B75">
          <w:rPr>
            <w:lang w:bidi="fa-IR"/>
          </w:rPr>
          <w:t>se</w:t>
        </w:r>
      </w:ins>
      <w:r>
        <w:rPr>
          <w:lang w:bidi="fa-IR"/>
        </w:rPr>
        <w:t xml:space="preserve"> ranges </w:t>
      </w:r>
      <w:commentRangeEnd w:id="130"/>
      <w:r w:rsidR="00940228">
        <w:rPr>
          <w:rStyle w:val="CommentReference"/>
        </w:rPr>
        <w:commentReference w:id="130"/>
      </w:r>
      <w:r>
        <w:rPr>
          <w:lang w:bidi="fa-IR"/>
        </w:rPr>
        <w:t xml:space="preserve">are </w:t>
      </w:r>
      <w:del w:id="132" w:author="Cees van Leeuwen" w:date="2020-01-06T14:52:00Z">
        <w:r w:rsidDel="00BD7B75">
          <w:rPr>
            <w:lang w:bidi="fa-IR"/>
          </w:rPr>
          <w:delText>assumed the baseline values</w:delText>
        </w:r>
      </w:del>
      <w:ins w:id="133" w:author="Cees van Leeuwen" w:date="2020-01-06T14:52:00Z">
        <w:r w:rsidR="00BD7B75">
          <w:rPr>
            <w:lang w:bidi="fa-IR"/>
          </w:rPr>
          <w:t>used</w:t>
        </w:r>
      </w:ins>
      <w:r>
        <w:rPr>
          <w:lang w:bidi="fa-IR"/>
        </w:rPr>
        <w:t xml:space="preserve"> for the parameters</w:t>
      </w:r>
      <w:ins w:id="134" w:author="Cees van Leeuwen" w:date="2020-01-06T14:18:00Z">
        <w:r w:rsidR="00940228">
          <w:rPr>
            <w:lang w:bidi="fa-IR"/>
          </w:rPr>
          <w:t xml:space="preserve"> in the </w:t>
        </w:r>
      </w:ins>
      <w:ins w:id="135" w:author="Cees van Leeuwen" w:date="2020-01-06T14:19:00Z">
        <w:r w:rsidR="00940228">
          <w:rPr>
            <w:lang w:bidi="fa-IR"/>
          </w:rPr>
          <w:t>baseline (BL) condition</w:t>
        </w:r>
      </w:ins>
      <w:ins w:id="136" w:author="Cees van Leeuwen" w:date="2020-01-06T14:53:00Z">
        <w:r w:rsidR="00BD7B75">
          <w:rPr>
            <w:lang w:bidi="fa-IR"/>
          </w:rPr>
          <w:t xml:space="preserve">, i.e. </w:t>
        </w:r>
        <m:oMath>
          <m:r>
            <m:rPr>
              <m:sty m:val="p"/>
            </m:rPr>
            <w:rPr>
              <w:rFonts w:ascii="Cambria Math" w:hAnsi="Cambria Math"/>
              <w:lang w:bidi="fa-IR"/>
            </w:rPr>
            <m:t>α</m:t>
          </m:r>
        </m:oMath>
        <w:r w:rsidR="00BD7B75">
          <w:rPr>
            <w:lang w:bidi="fa-IR"/>
          </w:rPr>
          <w:t xml:space="preserve"> </w:t>
        </w:r>
        <w:r w:rsidR="00BD7B75">
          <w:rPr>
            <w:lang w:bidi="fa-IR"/>
          </w:rPr>
          <w:t xml:space="preserve">= </w:t>
        </w:r>
      </w:ins>
      <w:ins w:id="137" w:author="Cees van Leeuwen" w:date="2020-01-06T15:09:00Z">
        <w:r w:rsidR="00D756CA">
          <w:rPr>
            <w:lang w:bidi="fa-IR"/>
          </w:rPr>
          <w:t>1.8</w:t>
        </w:r>
      </w:ins>
      <w:ins w:id="138" w:author="Cees van Leeuwen" w:date="2020-01-06T14:53:00Z">
        <w:r w:rsidR="00BD7B75">
          <w:rPr>
            <w:lang w:bidi="fa-IR"/>
          </w:rPr>
          <w:t xml:space="preserve"> and </w:t>
        </w:r>
        <w:r w:rsidR="00BD7B75">
          <w:rPr>
            <w:lang w:bidi="fa-IR"/>
          </w:rPr>
          <w:t xml:space="preserve"> </w:t>
        </w:r>
        <m:oMath>
          <m:r>
            <m:rPr>
              <m:scr m:val="script"/>
            </m:rPr>
            <w:rPr>
              <w:rFonts w:ascii="Cambria Math" w:hAnsi="Cambria Math"/>
              <w:lang w:bidi="fa-IR"/>
            </w:rPr>
            <m:t>E</m:t>
          </m:r>
        </m:oMath>
      </w:ins>
      <w:del w:id="139" w:author="Cees van Leeuwen" w:date="2020-01-06T14:53:00Z">
        <w:r w:rsidDel="00BD7B75">
          <w:rPr>
            <w:lang w:bidi="fa-IR"/>
          </w:rPr>
          <w:delText>.</w:delText>
        </w:r>
      </w:del>
      <w:ins w:id="140" w:author="Cees van Leeuwen" w:date="2020-01-06T14:53:00Z">
        <w:r w:rsidR="00BD7B75">
          <w:rPr>
            <w:lang w:bidi="fa-IR"/>
          </w:rPr>
          <w:t xml:space="preserve"> = </w:t>
        </w:r>
      </w:ins>
      <w:ins w:id="141" w:author="Cees van Leeuwen" w:date="2020-01-06T15:09:00Z">
        <w:r w:rsidR="00D756CA">
          <w:rPr>
            <w:lang w:bidi="fa-IR"/>
          </w:rPr>
          <w:t>.4</w:t>
        </w:r>
      </w:ins>
      <w:ins w:id="142" w:author="Cees van Leeuwen" w:date="2020-01-06T14:53:00Z">
        <w:r w:rsidR="00BD7B75">
          <w:rPr>
            <w:lang w:bidi="fa-IR"/>
          </w:rPr>
          <w:t>.</w:t>
        </w:r>
      </w:ins>
      <w:ins w:id="143" w:author="Cees van Leeuwen" w:date="2020-01-06T14:55:00Z">
        <w:r w:rsidR="00BD7B75">
          <w:rPr>
            <w:lang w:bidi="fa-IR"/>
          </w:rPr>
          <w:t xml:space="preserve"> In the BL condition, all nodes have the same parameter values.</w:t>
        </w:r>
      </w:ins>
    </w:p>
    <w:p w:rsidR="0040399E" w:rsidDel="00940228" w:rsidRDefault="00361375" w:rsidP="0040399E">
      <w:pPr>
        <w:rPr>
          <w:del w:id="144" w:author="Cees van Leeuwen" w:date="2020-01-06T14:18:00Z"/>
          <w:lang w:bidi="fa-IR"/>
        </w:rPr>
      </w:pPr>
      <w:ins w:id="145" w:author="Cees van Leeuwen" w:date="2020-01-06T14:58:00Z">
        <w:r>
          <w:rPr>
            <w:lang w:bidi="fa-IR"/>
          </w:rPr>
          <w:t>The same applies to  the majority (</w:t>
        </w:r>
        <w:r>
          <w:rPr>
            <w:lang w:bidi="fa-IR"/>
          </w:rPr>
          <w:t>250 nodes)</w:t>
        </w:r>
      </w:ins>
      <w:ins w:id="146" w:author="Cees van Leeuwen" w:date="2020-01-06T15:27:00Z">
        <w:r w:rsidR="00D12B5F">
          <w:rPr>
            <w:lang w:bidi="fa-IR"/>
          </w:rPr>
          <w:t xml:space="preserve"> </w:t>
        </w:r>
      </w:ins>
      <w:ins w:id="147" w:author="Cees van Leeuwen" w:date="2020-01-06T14:58:00Z">
        <w:r>
          <w:rPr>
            <w:lang w:bidi="fa-IR"/>
          </w:rPr>
          <w:t xml:space="preserve">of </w:t>
        </w:r>
      </w:ins>
      <w:ins w:id="148" w:author="Cees van Leeuwen" w:date="2020-01-06T14:56:00Z">
        <w:r w:rsidR="00BD7B75">
          <w:rPr>
            <w:lang w:bidi="fa-IR"/>
          </w:rPr>
          <w:t xml:space="preserve"> the </w:t>
        </w:r>
      </w:ins>
      <w:ins w:id="149" w:author="Cees van Leeuwen" w:date="2020-01-06T14:57:00Z">
        <w:r>
          <w:rPr>
            <w:lang w:bidi="fa-IR"/>
          </w:rPr>
          <w:t>other</w:t>
        </w:r>
      </w:ins>
      <w:ins w:id="150" w:author="Cees van Leeuwen" w:date="2020-01-06T14:56:00Z">
        <w:r w:rsidR="00BD7B75">
          <w:rPr>
            <w:lang w:bidi="fa-IR"/>
          </w:rPr>
          <w:t xml:space="preserve"> condition</w:t>
        </w:r>
      </w:ins>
      <w:ins w:id="151" w:author="Cees van Leeuwen" w:date="2020-01-06T14:57:00Z">
        <w:r>
          <w:rPr>
            <w:lang w:bidi="fa-IR"/>
          </w:rPr>
          <w:t>s</w:t>
        </w:r>
      </w:ins>
      <w:ins w:id="152" w:author="Cees van Leeuwen" w:date="2020-01-06T14:58:00Z">
        <w:r>
          <w:rPr>
            <w:lang w:bidi="fa-IR"/>
          </w:rPr>
          <w:t>. However</w:t>
        </w:r>
      </w:ins>
      <w:ins w:id="153" w:author="Cees van Leeuwen" w:date="2020-01-06T14:56:00Z">
        <w:r w:rsidR="00BD7B75">
          <w:rPr>
            <w:lang w:bidi="fa-IR"/>
          </w:rPr>
          <w:t xml:space="preserve">, </w:t>
        </w:r>
      </w:ins>
      <w:ins w:id="154" w:author="Cees van Leeuwen" w:date="2020-01-06T15:28:00Z">
        <w:r w:rsidR="00C10D35">
          <w:rPr>
            <w:lang w:bidi="fa-IR"/>
          </w:rPr>
          <w:t>depending on the condition,</w:t>
        </w:r>
      </w:ins>
      <w:ins w:id="155" w:author="Cees van Leeuwen" w:date="2020-01-06T14:56:00Z">
        <w:r w:rsidR="00BD7B75">
          <w:rPr>
            <w:lang w:bidi="fa-IR"/>
          </w:rPr>
          <w:t xml:space="preserve"> </w:t>
        </w:r>
      </w:ins>
      <w:ins w:id="156" w:author="Cees van Leeuwen" w:date="2020-01-06T15:28:00Z">
        <w:r w:rsidR="00C10D35">
          <w:rPr>
            <w:lang w:bidi="fa-IR"/>
          </w:rPr>
          <w:t>t</w:t>
        </w:r>
      </w:ins>
      <w:ins w:id="157" w:author="Cees van Leeuwen" w:date="2020-01-06T15:29:00Z">
        <w:r w:rsidR="00C10D35">
          <w:rPr>
            <w:lang w:bidi="fa-IR"/>
          </w:rPr>
          <w:t xml:space="preserve">he </w:t>
        </w:r>
      </w:ins>
      <w:ins w:id="158" w:author="Cees van Leeuwen" w:date="2020-01-06T14:56:00Z">
        <w:r>
          <w:rPr>
            <w:lang w:bidi="fa-IR"/>
          </w:rPr>
          <w:t>minority</w:t>
        </w:r>
      </w:ins>
      <w:ins w:id="159" w:author="Cees van Leeuwen" w:date="2020-01-06T14:57:00Z">
        <w:r>
          <w:rPr>
            <w:lang w:bidi="fa-IR"/>
          </w:rPr>
          <w:t xml:space="preserve"> subset</w:t>
        </w:r>
      </w:ins>
      <w:ins w:id="160" w:author="Cees van Leeuwen" w:date="2020-01-06T14:56:00Z">
        <w:r>
          <w:rPr>
            <w:lang w:bidi="fa-IR"/>
          </w:rPr>
          <w:t xml:space="preserve"> (the first 50</w:t>
        </w:r>
      </w:ins>
      <w:ins w:id="161" w:author="Cees van Leeuwen" w:date="2020-01-06T14:57:00Z">
        <w:r>
          <w:rPr>
            <w:lang w:bidi="fa-IR"/>
          </w:rPr>
          <w:t>) of</w:t>
        </w:r>
      </w:ins>
      <w:ins w:id="162" w:author="Cees van Leeuwen" w:date="2020-01-06T14:56:00Z">
        <w:r>
          <w:rPr>
            <w:lang w:bidi="fa-IR"/>
          </w:rPr>
          <w:t xml:space="preserve"> nodes </w:t>
        </w:r>
      </w:ins>
      <w:ins w:id="163" w:author="Cees van Leeuwen" w:date="2020-01-06T14:58:00Z">
        <w:r>
          <w:rPr>
            <w:lang w:bidi="fa-IR"/>
          </w:rPr>
          <w:t xml:space="preserve"> </w:t>
        </w:r>
      </w:ins>
      <w:ins w:id="164" w:author="Cees van Leeuwen" w:date="2020-01-06T15:29:00Z">
        <w:r w:rsidR="00C10D35">
          <w:rPr>
            <w:lang w:bidi="fa-IR"/>
          </w:rPr>
          <w:t xml:space="preserve">could </w:t>
        </w:r>
      </w:ins>
      <w:ins w:id="165" w:author="Cees van Leeuwen" w:date="2020-01-06T14:58:00Z">
        <w:r>
          <w:rPr>
            <w:lang w:bidi="fa-IR"/>
          </w:rPr>
          <w:t>have</w:t>
        </w:r>
      </w:ins>
      <w:ins w:id="166" w:author="Cees van Leeuwen" w:date="2020-01-06T15:02:00Z">
        <w:r>
          <w:rPr>
            <w:lang w:bidi="fa-IR"/>
          </w:rPr>
          <w:t xml:space="preserve"> eith</w:t>
        </w:r>
      </w:ins>
      <w:ins w:id="167" w:author="Cees van Leeuwen" w:date="2020-01-06T15:03:00Z">
        <w:r>
          <w:rPr>
            <w:lang w:bidi="fa-IR"/>
          </w:rPr>
          <w:t>er</w:t>
        </w:r>
      </w:ins>
      <w:ins w:id="168" w:author="Cees van Leeuwen" w:date="2020-01-06T14:58:00Z">
        <w:r>
          <w:rPr>
            <w:lang w:bidi="fa-IR"/>
          </w:rPr>
          <w:t xml:space="preserve"> </w:t>
        </w:r>
      </w:ins>
      <w:ins w:id="169" w:author="Cees van Leeuwen" w:date="2020-01-06T15:04:00Z">
        <w:r>
          <w:rPr>
            <w:lang w:bidi="fa-IR"/>
          </w:rPr>
          <w:t>lowered</w:t>
        </w:r>
      </w:ins>
      <w:ins w:id="170" w:author="Cees van Leeuwen" w:date="2020-01-06T14:59:00Z">
        <w:r>
          <w:rPr>
            <w:lang w:bidi="fa-IR"/>
          </w:rPr>
          <w:t xml:space="preserve"> </w:t>
        </w:r>
      </w:ins>
      <w:ins w:id="171" w:author="Cees van Leeuwen" w:date="2020-01-06T15:00:00Z">
        <w:r>
          <w:rPr>
            <w:lang w:bidi="fa-IR"/>
          </w:rPr>
          <w:t>or</w:t>
        </w:r>
      </w:ins>
      <w:ins w:id="172" w:author="Cees van Leeuwen" w:date="2020-01-06T14:59:00Z">
        <w:r>
          <w:rPr>
            <w:lang w:bidi="fa-IR"/>
          </w:rPr>
          <w:t xml:space="preserve"> </w:t>
        </w:r>
      </w:ins>
      <w:del w:id="173" w:author="Cees van Leeuwen" w:date="2020-01-06T15:04:00Z">
        <w:r w:rsidDel="00361375">
          <w:rPr>
            <w:lang w:bidi="fa-IR"/>
          </w:rPr>
          <w:delText>heightened</w:delText>
        </w:r>
        <w:r w:rsidDel="00361375">
          <w:rPr>
            <w:lang w:bidi="fa-IR"/>
          </w:rPr>
          <w:delText xml:space="preserve"> </w:delText>
        </w:r>
      </w:del>
      <w:ins w:id="174" w:author="Cees van Leeuwen" w:date="2020-01-06T15:04:00Z">
        <w:r>
          <w:rPr>
            <w:lang w:bidi="fa-IR"/>
          </w:rPr>
          <w:t>increased</w:t>
        </w:r>
        <w:r>
          <w:rPr>
            <w:lang w:bidi="fa-IR"/>
          </w:rPr>
          <w:t xml:space="preserve"> </w:t>
        </w:r>
      </w:ins>
      <w:ins w:id="175" w:author="Cees van Leeuwen" w:date="2020-01-06T14:59:00Z">
        <w:r>
          <w:rPr>
            <w:lang w:bidi="fa-IR"/>
          </w:rPr>
          <w:t xml:space="preserve">values of either the </w:t>
        </w:r>
        <m:oMath>
          <m:r>
            <m:rPr>
              <m:sty m:val="p"/>
            </m:rPr>
            <w:rPr>
              <w:rFonts w:ascii="Cambria Math" w:hAnsi="Cambria Math"/>
              <w:lang w:bidi="fa-IR"/>
            </w:rPr>
            <m:t>α</m:t>
          </m:r>
        </m:oMath>
        <w:r>
          <w:rPr>
            <w:lang w:bidi="fa-IR"/>
          </w:rPr>
          <w:t xml:space="preserve"> </w:t>
        </w:r>
      </w:ins>
      <w:ins w:id="176" w:author="Cees van Leeuwen" w:date="2020-01-06T15:00:00Z">
        <w:r>
          <w:rPr>
            <w:lang w:bidi="fa-IR"/>
          </w:rPr>
          <w:t>or</w:t>
        </w:r>
      </w:ins>
      <w:ins w:id="177" w:author="Cees van Leeuwen" w:date="2020-01-06T14:59:00Z">
        <w:r>
          <w:rPr>
            <w:lang w:bidi="fa-IR"/>
          </w:rPr>
          <w:t xml:space="preserve"> </w:t>
        </w:r>
        <m:oMath>
          <m:r>
            <m:rPr>
              <m:scr m:val="script"/>
            </m:rPr>
            <w:rPr>
              <w:rFonts w:ascii="Cambria Math" w:hAnsi="Cambria Math"/>
              <w:lang w:bidi="fa-IR"/>
            </w:rPr>
            <m:t>E</m:t>
          </m:r>
        </m:oMath>
      </w:ins>
      <w:del w:id="178" w:author="Cees van Leeuwen" w:date="2020-01-06T14:18:00Z">
        <w:r w:rsidR="0040399E" w:rsidDel="00940228">
          <w:rPr>
            <w:lang w:bidi="fa-IR"/>
          </w:rPr>
          <w:delText xml:space="preserve"> </w:delText>
        </w:r>
      </w:del>
      <w:ins w:id="179" w:author="Cees van Leeuwen" w:date="2020-01-06T14:59:00Z">
        <w:r>
          <w:rPr>
            <w:lang w:bidi="fa-IR"/>
          </w:rPr>
          <w:t xml:space="preserve"> parameter</w:t>
        </w:r>
      </w:ins>
      <w:ins w:id="180" w:author="Cees van Leeuwen" w:date="2020-01-06T15:03:00Z">
        <w:r>
          <w:rPr>
            <w:lang w:bidi="fa-IR"/>
          </w:rPr>
          <w:t>s</w:t>
        </w:r>
      </w:ins>
      <w:ins w:id="181" w:author="Cees van Leeuwen" w:date="2020-01-06T14:59:00Z">
        <w:r>
          <w:rPr>
            <w:lang w:bidi="fa-IR"/>
          </w:rPr>
          <w:t>.</w:t>
        </w:r>
      </w:ins>
      <w:ins w:id="182" w:author="Cees van Leeuwen" w:date="2020-01-06T15:32:00Z">
        <w:r w:rsidR="00C10D35" w:rsidRPr="00C10D35">
          <w:rPr>
            <w:lang w:bidi="fa-IR"/>
          </w:rPr>
          <w:t xml:space="preserve"> </w:t>
        </w:r>
        <w:r w:rsidR="00C10D35" w:rsidRPr="00F95219">
          <w:rPr>
            <w:lang w:bidi="fa-IR"/>
          </w:rPr>
          <w:t xml:space="preserve">As shown in Figure S2, </w:t>
        </w:r>
        <w:r w:rsidR="00C10D35">
          <w:rPr>
            <w:lang w:bidi="fa-IR"/>
          </w:rPr>
          <w:t xml:space="preserve">higher values of </w:t>
        </w:r>
        <w:r w:rsidR="00C10D35">
          <w:rPr>
            <w:lang w:bidi="fa-IR"/>
          </w:rPr>
          <w:t>the</w:t>
        </w:r>
        <w:r w:rsidR="00C10D35" w:rsidRPr="00F95219">
          <w:rPr>
            <w:lang w:bidi="fa-IR"/>
          </w:rPr>
          <w:t xml:space="preserve"> </w:t>
        </w:r>
        <w:r w:rsidR="00C10D35">
          <w:rPr>
            <w:lang w:bidi="fa-IR"/>
          </w:rPr>
          <w:t xml:space="preserve">turbulence </w:t>
        </w:r>
        <w:r w:rsidR="00C10D35" w:rsidRPr="00F95219">
          <w:rPr>
            <w:lang w:bidi="fa-IR"/>
          </w:rPr>
          <w:t>parameter</w:t>
        </w:r>
        <w:r w:rsidR="00C10D35">
          <w:rPr>
            <w:lang w:bidi="fa-IR"/>
          </w:rPr>
          <w:t xml:space="preserve"> </w:t>
        </w:r>
        <w:commentRangeStart w:id="183"/>
        <m:oMath>
          <m:r>
            <m:rPr>
              <m:sty m:val="p"/>
            </m:rPr>
            <w:rPr>
              <w:rFonts w:ascii="Cambria Math" w:hAnsi="Cambria Math"/>
              <w:lang w:bidi="fa-IR"/>
            </w:rPr>
            <m:t>α</m:t>
          </m:r>
        </m:oMath>
        <w:r w:rsidR="00C10D35">
          <w:rPr>
            <w:lang w:bidi="fa-IR"/>
          </w:rPr>
          <w:t xml:space="preserve"> </w:t>
        </w:r>
        <w:r w:rsidR="00C10D35">
          <w:rPr>
            <w:lang w:bidi="fa-IR"/>
          </w:rPr>
          <w:t xml:space="preserve">tend to </w:t>
        </w:r>
        <w:r w:rsidR="00C10D35">
          <w:rPr>
            <w:lang w:bidi="fa-IR"/>
          </w:rPr>
          <w:t xml:space="preserve">yield </w:t>
        </w:r>
        <w:r w:rsidR="00C10D35">
          <w:rPr>
            <w:lang w:bidi="fa-IR"/>
          </w:rPr>
          <w:t>greater divergence</w:t>
        </w:r>
        <w:commentRangeEnd w:id="183"/>
        <w:r w:rsidR="00C10D35">
          <w:rPr>
            <w:rStyle w:val="CommentReference"/>
          </w:rPr>
          <w:commentReference w:id="183"/>
        </w:r>
      </w:ins>
      <w:ins w:id="184" w:author="Cees van Leeuwen" w:date="2020-01-06T15:33:00Z">
        <w:r w:rsidR="00C10D35">
          <w:rPr>
            <w:lang w:bidi="fa-IR"/>
          </w:rPr>
          <w:t xml:space="preserve">; reducing the coupling parameter </w:t>
        </w:r>
      </w:ins>
      <w:ins w:id="185" w:author="Cees van Leeuwen" w:date="2020-01-06T14:59:00Z">
        <w:r>
          <w:rPr>
            <w:lang w:bidi="fa-IR"/>
          </w:rPr>
          <w:t xml:space="preserve"> </w:t>
        </w:r>
      </w:ins>
      <m:oMath>
        <m:r>
          <w:ins w:id="186" w:author="Cees van Leeuwen" w:date="2020-01-06T15:34:00Z">
            <m:rPr>
              <m:scr m:val="script"/>
            </m:rPr>
            <w:rPr>
              <w:rFonts w:ascii="Cambria Math" w:hAnsi="Cambria Math"/>
              <w:lang w:bidi="fa-IR"/>
            </w:rPr>
            <m:t>E</m:t>
          </w:ins>
        </m:r>
      </m:oMath>
      <w:ins w:id="187" w:author="Cees van Leeuwen" w:date="2020-01-06T15:34:00Z">
        <w:r w:rsidR="00C10D35">
          <w:rPr>
            <w:lang w:bidi="fa-IR"/>
          </w:rPr>
          <w:t xml:space="preserve"> </w:t>
        </w:r>
        <w:r w:rsidR="00C10D35">
          <w:rPr>
            <w:lang w:bidi="fa-IR"/>
          </w:rPr>
          <w:t xml:space="preserve"> has a similar effect (Hellrigel et al., 2019). </w:t>
        </w:r>
      </w:ins>
      <w:del w:id="188" w:author="Cees van Leeuwen" w:date="2020-01-06T14:58:00Z">
        <w:r w:rsidR="0040399E" w:rsidDel="00361375">
          <w:rPr>
            <w:lang w:bidi="fa-IR"/>
          </w:rPr>
          <w:delText xml:space="preserve">Nodes </w:delText>
        </w:r>
      </w:del>
      <w:ins w:id="189" w:author="Cees van Leeuwen" w:date="2020-01-06T15:00:00Z">
        <w:r>
          <w:rPr>
            <w:lang w:bidi="fa-IR"/>
          </w:rPr>
          <w:t xml:space="preserve">Conditions </w:t>
        </w:r>
      </w:ins>
      <w:r w:rsidR="0040399E">
        <w:rPr>
          <w:lang w:bidi="fa-IR"/>
        </w:rPr>
        <w:t>with lower</w:t>
      </w:r>
      <w:ins w:id="190" w:author="Cees van Leeuwen" w:date="2020-01-06T15:04:00Z">
        <w:r>
          <w:rPr>
            <w:lang w:bidi="fa-IR"/>
          </w:rPr>
          <w:t>ed</w:t>
        </w:r>
      </w:ins>
      <w:r w:rsidR="0040399E">
        <w:rPr>
          <w:lang w:bidi="fa-IR"/>
        </w:rPr>
        <w:t xml:space="preserve"> </w:t>
      </w:r>
      <w:del w:id="191" w:author="Cees van Leeuwen" w:date="2020-01-06T15:01:00Z">
        <w:r w:rsidR="0040399E" w:rsidDel="00361375">
          <w:rPr>
            <w:lang w:bidi="fa-IR"/>
          </w:rPr>
          <w:delText xml:space="preserve">and higher </w:delText>
        </w:r>
      </w:del>
      <w:r w:rsidR="0040399E">
        <w:rPr>
          <w:lang w:bidi="fa-IR"/>
        </w:rPr>
        <w:t xml:space="preserve">values of </w:t>
      </w:r>
      <m:oMath>
        <m:r>
          <m:rPr>
            <m:sty m:val="p"/>
          </m:rPr>
          <w:rPr>
            <w:rFonts w:ascii="Cambria Math" w:hAnsi="Cambria Math"/>
            <w:lang w:bidi="fa-IR"/>
          </w:rPr>
          <m:t>α</m:t>
        </m:r>
      </m:oMath>
      <w:r w:rsidR="0040399E">
        <w:rPr>
          <w:lang w:bidi="fa-IR"/>
        </w:rPr>
        <w:t xml:space="preserve"> </w:t>
      </w:r>
      <w:del w:id="192" w:author="Cees van Leeuwen" w:date="2020-01-06T15:00:00Z">
        <w:r w:rsidR="0040399E" w:rsidDel="00361375">
          <w:rPr>
            <w:lang w:bidi="fa-IR"/>
          </w:rPr>
          <w:delText xml:space="preserve">and </w:delText>
        </w:r>
        <m:oMath>
          <m:r>
            <m:rPr>
              <m:scr m:val="script"/>
            </m:rPr>
            <w:rPr>
              <w:rFonts w:ascii="Cambria Math" w:hAnsi="Cambria Math"/>
              <w:lang w:bidi="fa-IR"/>
            </w:rPr>
            <m:t>E</m:t>
          </m:r>
        </m:oMath>
        <w:r w:rsidR="0040399E" w:rsidDel="00361375">
          <w:rPr>
            <w:lang w:bidi="fa-IR"/>
          </w:rPr>
          <w:delText xml:space="preserve"> </w:delText>
        </w:r>
      </w:del>
      <w:r w:rsidR="0040399E">
        <w:rPr>
          <w:lang w:bidi="fa-IR"/>
        </w:rPr>
        <w:t>are called under-</w:t>
      </w:r>
      <w:ins w:id="193" w:author="Cees van Leeuwen" w:date="2020-01-06T15:01:00Z">
        <w:r>
          <w:rPr>
            <w:lang w:bidi="fa-IR"/>
          </w:rPr>
          <w:t>turbulent</w:t>
        </w:r>
      </w:ins>
      <w:ins w:id="194" w:author="Cees van Leeuwen" w:date="2020-01-06T14:52:00Z">
        <w:r w:rsidR="00BD7B75">
          <w:rPr>
            <w:lang w:bidi="fa-IR"/>
          </w:rPr>
          <w:t xml:space="preserve"> (UT)</w:t>
        </w:r>
      </w:ins>
      <w:ins w:id="195" w:author="Cees van Leeuwen" w:date="2020-01-06T15:01:00Z">
        <w:r>
          <w:rPr>
            <w:lang w:bidi="fa-IR"/>
          </w:rPr>
          <w:t xml:space="preserve">, those with </w:t>
        </w:r>
        <w:r>
          <w:rPr>
            <w:lang w:bidi="fa-IR"/>
          </w:rPr>
          <w:t xml:space="preserve">and </w:t>
        </w:r>
      </w:ins>
      <w:ins w:id="196" w:author="Cees van Leeuwen" w:date="2020-01-06T15:04:00Z">
        <w:r>
          <w:rPr>
            <w:lang w:bidi="fa-IR"/>
          </w:rPr>
          <w:t>increased</w:t>
        </w:r>
      </w:ins>
      <w:ins w:id="197" w:author="Cees van Leeuwen" w:date="2020-01-06T15:01:00Z">
        <w:r>
          <w:rPr>
            <w:lang w:bidi="fa-IR"/>
          </w:rPr>
          <w:t xml:space="preserve"> values</w:t>
        </w:r>
      </w:ins>
      <w:ins w:id="198" w:author="Cees van Leeuwen" w:date="2020-01-06T14:52:00Z">
        <w:r w:rsidR="00BD7B75">
          <w:rPr>
            <w:lang w:bidi="fa-IR"/>
          </w:rPr>
          <w:t xml:space="preserve"> </w:t>
        </w:r>
      </w:ins>
      <w:r w:rsidR="0040399E">
        <w:rPr>
          <w:lang w:bidi="fa-IR"/>
        </w:rPr>
        <w:t xml:space="preserve"> </w:t>
      </w:r>
      <w:del w:id="199" w:author="Cees van Leeuwen" w:date="2020-01-06T15:01:00Z">
        <w:r w:rsidR="0040399E" w:rsidDel="00361375">
          <w:rPr>
            <w:lang w:bidi="fa-IR"/>
          </w:rPr>
          <w:delText xml:space="preserve">and </w:delText>
        </w:r>
      </w:del>
      <w:r w:rsidR="0040399E">
        <w:rPr>
          <w:lang w:bidi="fa-IR"/>
        </w:rPr>
        <w:t>over-turbulent</w:t>
      </w:r>
      <w:ins w:id="200" w:author="Cees van Leeuwen" w:date="2020-01-06T14:52:00Z">
        <w:r w:rsidR="00BD7B75">
          <w:rPr>
            <w:lang w:bidi="fa-IR"/>
          </w:rPr>
          <w:t xml:space="preserve"> (OT)</w:t>
        </w:r>
      </w:ins>
      <w:del w:id="201" w:author="Cees van Leeuwen" w:date="2020-01-06T15:01:00Z">
        <w:r w:rsidR="0040399E" w:rsidDel="00361375">
          <w:rPr>
            <w:lang w:bidi="fa-IR"/>
          </w:rPr>
          <w:delText xml:space="preserve"> and</w:delText>
        </w:r>
      </w:del>
      <w:ins w:id="202" w:author="Cees van Leeuwen" w:date="2020-01-06T15:03:00Z">
        <w:r>
          <w:rPr>
            <w:lang w:bidi="fa-IR"/>
          </w:rPr>
          <w:t>;</w:t>
        </w:r>
      </w:ins>
      <w:ins w:id="203" w:author="Cees van Leeuwen" w:date="2020-01-06T15:00:00Z">
        <w:r>
          <w:rPr>
            <w:lang w:bidi="fa-IR"/>
          </w:rPr>
          <w:t xml:space="preserve"> c</w:t>
        </w:r>
      </w:ins>
      <w:ins w:id="204" w:author="Cees van Leeuwen" w:date="2020-01-06T15:01:00Z">
        <w:r>
          <w:rPr>
            <w:lang w:bidi="fa-IR"/>
          </w:rPr>
          <w:t>onditions with lowered</w:t>
        </w:r>
        <w:r>
          <w:rPr>
            <w:lang w:bidi="fa-IR"/>
          </w:rPr>
          <w:t xml:space="preserve"> </w:t>
        </w:r>
        <m:oMath>
          <m:r>
            <m:rPr>
              <m:scr m:val="script"/>
            </m:rPr>
            <w:rPr>
              <w:rFonts w:ascii="Cambria Math" w:hAnsi="Cambria Math"/>
              <w:lang w:bidi="fa-IR"/>
            </w:rPr>
            <m:t>E</m:t>
          </m:r>
        </m:oMath>
      </w:ins>
      <w:r w:rsidR="0040399E">
        <w:rPr>
          <w:lang w:bidi="fa-IR"/>
        </w:rPr>
        <w:t xml:space="preserve"> </w:t>
      </w:r>
      <w:ins w:id="205" w:author="Cees van Leeuwen" w:date="2020-01-06T15:02:00Z">
        <w:r>
          <w:rPr>
            <w:lang w:bidi="fa-IR"/>
          </w:rPr>
          <w:t xml:space="preserve">values are called </w:t>
        </w:r>
      </w:ins>
      <w:r w:rsidR="0040399E">
        <w:rPr>
          <w:lang w:bidi="fa-IR"/>
        </w:rPr>
        <w:t>under-</w:t>
      </w:r>
      <w:ins w:id="206" w:author="Cees van Leeuwen" w:date="2020-01-06T15:02:00Z">
        <w:r>
          <w:rPr>
            <w:lang w:bidi="fa-IR"/>
          </w:rPr>
          <w:t>coupled</w:t>
        </w:r>
      </w:ins>
      <w:r w:rsidR="0040399E">
        <w:rPr>
          <w:lang w:bidi="fa-IR"/>
        </w:rPr>
        <w:t xml:space="preserve"> </w:t>
      </w:r>
      <w:ins w:id="207" w:author="Cees van Leeuwen" w:date="2020-01-06T14:52:00Z">
        <w:r w:rsidR="00BD7B75">
          <w:rPr>
            <w:lang w:bidi="fa-IR"/>
          </w:rPr>
          <w:t xml:space="preserve">(UC) </w:t>
        </w:r>
      </w:ins>
      <w:r w:rsidR="0040399E">
        <w:rPr>
          <w:lang w:bidi="fa-IR"/>
        </w:rPr>
        <w:t>and</w:t>
      </w:r>
      <w:ins w:id="208" w:author="Cees van Leeuwen" w:date="2020-01-06T15:02:00Z">
        <w:r>
          <w:rPr>
            <w:lang w:bidi="fa-IR"/>
          </w:rPr>
          <w:t xml:space="preserve"> those with </w:t>
        </w:r>
      </w:ins>
      <w:ins w:id="209" w:author="Cees van Leeuwen" w:date="2020-01-06T15:04:00Z">
        <w:r>
          <w:rPr>
            <w:lang w:bidi="fa-IR"/>
          </w:rPr>
          <w:t>increased</w:t>
        </w:r>
      </w:ins>
      <w:ins w:id="210" w:author="Cees van Leeuwen" w:date="2020-01-06T15:02:00Z">
        <w:r>
          <w:rPr>
            <w:lang w:bidi="fa-IR"/>
          </w:rPr>
          <w:t xml:space="preserve"> </w:t>
        </w:r>
      </w:ins>
      <w:r w:rsidR="0040399E">
        <w:rPr>
          <w:lang w:bidi="fa-IR"/>
        </w:rPr>
        <w:t xml:space="preserve"> </w:t>
      </w:r>
      <w:ins w:id="211" w:author="Cees van Leeuwen" w:date="2020-01-06T15:02:00Z">
        <w:r>
          <w:rPr>
            <w:lang w:bidi="fa-IR"/>
          </w:rPr>
          <w:t xml:space="preserve">values </w:t>
        </w:r>
      </w:ins>
      <w:r w:rsidR="0040399E">
        <w:rPr>
          <w:lang w:bidi="fa-IR"/>
        </w:rPr>
        <w:t>over-coupled</w:t>
      </w:r>
      <w:ins w:id="212" w:author="Cees van Leeuwen" w:date="2020-01-06T14:52:00Z">
        <w:r w:rsidR="00BD7B75">
          <w:rPr>
            <w:lang w:bidi="fa-IR"/>
          </w:rPr>
          <w:t xml:space="preserve"> (OC)</w:t>
        </w:r>
      </w:ins>
      <w:del w:id="213" w:author="Cees van Leeuwen" w:date="2020-01-06T15:02:00Z">
        <w:r w:rsidR="0040399E" w:rsidDel="00361375">
          <w:rPr>
            <w:lang w:bidi="fa-IR"/>
          </w:rPr>
          <w:delText>, respectively</w:delText>
        </w:r>
      </w:del>
      <w:r w:rsidR="0040399E">
        <w:rPr>
          <w:lang w:bidi="fa-IR"/>
        </w:rPr>
        <w:t>.</w:t>
      </w:r>
    </w:p>
    <w:p w:rsidR="00447442" w:rsidRDefault="0040399E" w:rsidP="00940228">
      <w:del w:id="214" w:author="Cees van Leeuwen" w:date="2020-01-06T15:05:00Z">
        <w:r w:rsidDel="00361375">
          <w:rPr>
            <w:lang w:bidi="fa-IR"/>
          </w:rPr>
          <w:delText>The nodes were assigned to two</w:delText>
        </w:r>
      </w:del>
      <w:del w:id="215" w:author="Cees van Leeuwen" w:date="2020-01-06T14:56:00Z">
        <w:r w:rsidDel="00361375">
          <w:rPr>
            <w:lang w:bidi="fa-IR"/>
          </w:rPr>
          <w:delText xml:space="preserve"> partitions</w:delText>
        </w:r>
      </w:del>
      <w:ins w:id="216" w:author="MohammadHossein Manuel Haqiqatkhah" w:date="2020-01-06T01:17:00Z">
        <w:del w:id="217" w:author="Cees van Leeuwen" w:date="2020-01-06T14:56:00Z">
          <w:r w:rsidR="00DF7189" w:rsidDel="00361375">
            <w:rPr>
              <w:lang w:bidi="fa-IR"/>
            </w:rPr>
            <w:delText>subsets</w:delText>
          </w:r>
        </w:del>
      </w:ins>
      <w:del w:id="218" w:author="Cees van Leeuwen" w:date="2020-01-06T14:56:00Z">
        <w:r w:rsidDel="00361375">
          <w:rPr>
            <w:lang w:bidi="fa-IR"/>
          </w:rPr>
          <w:delText>: minority (the first 50 nodes) and majority (the remaining 250 nodes)</w:delText>
        </w:r>
      </w:del>
      <w:r>
        <w:rPr>
          <w:lang w:bidi="fa-IR"/>
        </w:rPr>
        <w:t xml:space="preserve">. </w:t>
      </w:r>
      <w:moveToRangeStart w:id="219" w:author="Cees van Leeuwen" w:date="2020-01-06T14:14:00Z" w:name="move29212489"/>
      <w:moveTo w:id="220" w:author="Cees van Leeuwen" w:date="2020-01-06T14:14:00Z">
        <w:del w:id="221" w:author="Cees van Leeuwen" w:date="2020-01-06T15:09:00Z">
          <w:r w:rsidR="00940228" w:rsidDel="00D756CA">
            <w:rPr>
              <w:lang w:bidi="fa-IR"/>
            </w:rPr>
            <w:delText xml:space="preserve">The </w:delText>
          </w:r>
        </w:del>
        <w:del w:id="222" w:author="Cees van Leeuwen" w:date="2020-01-06T15:05:00Z">
          <w:r w:rsidR="00940228" w:rsidDel="00361375">
            <w:rPr>
              <w:lang w:bidi="fa-IR"/>
            </w:rPr>
            <w:delText>nodes within each subset</w:delText>
          </w:r>
        </w:del>
        <w:del w:id="223" w:author="Cees van Leeuwen" w:date="2020-01-06T15:09:00Z">
          <w:r w:rsidR="00940228" w:rsidDel="00D756CA">
            <w:rPr>
              <w:lang w:bidi="fa-IR"/>
            </w:rPr>
            <w:delText xml:space="preserve"> and the edges </w:delText>
          </w:r>
        </w:del>
        <w:del w:id="224" w:author="Cees van Leeuwen" w:date="2020-01-06T15:06:00Z">
          <w:r w:rsidR="00940228" w:rsidDel="00361375">
            <w:rPr>
              <w:lang w:bidi="fa-IR"/>
            </w:rPr>
            <w:delText>between</w:delText>
          </w:r>
        </w:del>
        <w:del w:id="225" w:author="Cees van Leeuwen" w:date="2020-01-06T15:09:00Z">
          <w:r w:rsidR="00940228" w:rsidDel="00D756CA">
            <w:rPr>
              <w:lang w:bidi="fa-IR"/>
            </w:rPr>
            <w:delText xml:space="preserve"> </w:delText>
          </w:r>
        </w:del>
        <w:del w:id="226" w:author="Cees van Leeuwen" w:date="2020-01-06T15:06:00Z">
          <w:r w:rsidR="00940228" w:rsidDel="00361375">
            <w:rPr>
              <w:lang w:bidi="fa-IR"/>
            </w:rPr>
            <w:delText xml:space="preserve">them </w:delText>
          </w:r>
        </w:del>
        <w:del w:id="227" w:author="Cees van Leeuwen" w:date="2020-01-06T15:09:00Z">
          <w:r w:rsidR="00940228" w:rsidDel="00D756CA">
            <w:rPr>
              <w:lang w:bidi="fa-IR"/>
            </w:rPr>
            <w:delText>form subgraphs</w:delText>
          </w:r>
          <w:r w:rsidR="00940228" w:rsidRPr="00DF7189" w:rsidDel="00D756CA">
            <w:rPr>
              <w:lang w:bidi="fa-IR"/>
            </w:rPr>
            <w:delText xml:space="preserve"> </w:delText>
          </w:r>
          <w:r w:rsidR="00940228" w:rsidDel="00D756CA">
            <w:rPr>
              <w:lang w:bidi="fa-IR"/>
            </w:rPr>
            <w:delText xml:space="preserve">within G, henceforth called </w:delText>
          </w:r>
          <w:r w:rsidR="00940228" w:rsidRPr="00D756CA" w:rsidDel="00D756CA">
            <w:rPr>
              <w:i/>
              <w:lang w:bidi="fa-IR"/>
              <w:rPrChange w:id="228" w:author="Cees van Leeuwen" w:date="2020-01-06T15:08:00Z">
                <w:rPr>
                  <w:lang w:bidi="fa-IR"/>
                </w:rPr>
              </w:rPrChange>
            </w:rPr>
            <w:delText>minority</w:delText>
          </w:r>
          <w:r w:rsidR="00940228" w:rsidDel="00D756CA">
            <w:rPr>
              <w:lang w:bidi="fa-IR"/>
            </w:rPr>
            <w:delText xml:space="preserve"> and </w:delText>
          </w:r>
          <w:r w:rsidR="00940228" w:rsidRPr="00D756CA" w:rsidDel="00D756CA">
            <w:rPr>
              <w:i/>
              <w:lang w:bidi="fa-IR"/>
              <w:rPrChange w:id="229" w:author="Cees van Leeuwen" w:date="2020-01-06T15:08:00Z">
                <w:rPr>
                  <w:lang w:bidi="fa-IR"/>
                </w:rPr>
              </w:rPrChange>
            </w:rPr>
            <w:delText>majority partitions</w:delText>
          </w:r>
          <w:r w:rsidR="00940228" w:rsidDel="00D756CA">
            <w:rPr>
              <w:lang w:bidi="fa-IR"/>
            </w:rPr>
            <w:delText xml:space="preserve">. A third subgraph </w:delText>
          </w:r>
        </w:del>
        <w:del w:id="230" w:author="Cees van Leeuwen" w:date="2020-01-06T15:07:00Z">
          <w:r w:rsidR="00940228" w:rsidDel="00361375">
            <w:rPr>
              <w:lang w:bidi="fa-IR"/>
            </w:rPr>
            <w:delText xml:space="preserve">is assumed as interpartition, which </w:delText>
          </w:r>
        </w:del>
        <w:del w:id="231" w:author="Cees van Leeuwen" w:date="2020-01-06T15:09:00Z">
          <w:r w:rsidR="00940228" w:rsidDel="00D756CA">
            <w:rPr>
              <w:lang w:bidi="fa-IR"/>
            </w:rPr>
            <w:delText xml:space="preserve">comprises of all nodes but </w:delText>
          </w:r>
        </w:del>
        <w:del w:id="232" w:author="Cees van Leeuwen" w:date="2020-01-06T15:07:00Z">
          <w:r w:rsidR="00940228" w:rsidDel="00D756CA">
            <w:rPr>
              <w:lang w:bidi="fa-IR"/>
            </w:rPr>
            <w:delText xml:space="preserve">with </w:delText>
          </w:r>
        </w:del>
        <w:del w:id="233" w:author="Cees van Leeuwen" w:date="2020-01-06T15:09:00Z">
          <w:r w:rsidR="00940228" w:rsidDel="00D756CA">
            <w:rPr>
              <w:lang w:bidi="fa-IR"/>
            </w:rPr>
            <w:delText xml:space="preserve">only </w:delText>
          </w:r>
        </w:del>
        <w:del w:id="234" w:author="Cees van Leeuwen" w:date="2020-01-06T15:07:00Z">
          <w:r w:rsidR="00940228" w:rsidDel="00D756CA">
            <w:rPr>
              <w:lang w:bidi="fa-IR"/>
            </w:rPr>
            <w:delText xml:space="preserve">the </w:delText>
          </w:r>
        </w:del>
        <w:del w:id="235" w:author="Cees van Leeuwen" w:date="2020-01-06T15:09:00Z">
          <w:r w:rsidR="00940228" w:rsidDel="00D756CA">
            <w:rPr>
              <w:lang w:bidi="fa-IR"/>
            </w:rPr>
            <w:delText xml:space="preserve">edges </w:delText>
          </w:r>
        </w:del>
        <w:del w:id="236" w:author="Cees van Leeuwen" w:date="2020-01-06T15:07:00Z">
          <w:r w:rsidR="00940228" w:rsidDel="00D756CA">
            <w:rPr>
              <w:lang w:bidi="fa-IR"/>
            </w:rPr>
            <w:delText>connecting</w:delText>
          </w:r>
        </w:del>
        <w:del w:id="237" w:author="Cees van Leeuwen" w:date="2020-01-06T15:09:00Z">
          <w:r w:rsidR="00940228" w:rsidDel="00D756CA">
            <w:rPr>
              <w:lang w:bidi="fa-IR"/>
            </w:rPr>
            <w:delText xml:space="preserve"> minority </w:delText>
          </w:r>
        </w:del>
        <w:del w:id="238" w:author="Cees van Leeuwen" w:date="2020-01-06T15:07:00Z">
          <w:r w:rsidR="00940228" w:rsidDel="00D756CA">
            <w:rPr>
              <w:lang w:bidi="fa-IR"/>
            </w:rPr>
            <w:delText>nodes to the</w:delText>
          </w:r>
        </w:del>
        <w:del w:id="239" w:author="Cees van Leeuwen" w:date="2020-01-06T15:09:00Z">
          <w:r w:rsidR="00940228" w:rsidDel="00D756CA">
            <w:rPr>
              <w:lang w:bidi="fa-IR"/>
            </w:rPr>
            <w:delText xml:space="preserve"> majority nodes. </w:delText>
          </w:r>
        </w:del>
      </w:moveTo>
      <w:moveToRangeEnd w:id="219"/>
      <w:r>
        <w:rPr>
          <w:lang w:bidi="fa-IR"/>
        </w:rPr>
        <w:t>While keeping the parameters of the majority at the baseline level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i∈51:300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i∈51:300</m:t>
            </m:r>
          </m:sub>
        </m:sSub>
        <m:r>
          <w:rPr>
            <w:rFonts w:ascii="Cambria Math" w:hAnsi="Cambria Math"/>
            <w:lang w:bidi="fa-IR"/>
          </w:rPr>
          <m:t>= 0.4</m:t>
        </m:r>
      </m:oMath>
      <w:r>
        <w:rPr>
          <w:lang w:bidi="fa-IR"/>
        </w:rPr>
        <w:t xml:space="preserve">) five different combinations of parameters were assigned to the minorities, each combination called a "family": The baseline family (BL;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Pr>
          <w:lang w:bidi="fa-IR"/>
        </w:rPr>
        <w:t xml:space="preserve">), and the families with under-turbulent minority (UT;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1.7</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Pr>
          <w:lang w:bidi="fa-IR"/>
        </w:rPr>
        <w:t>), over-</w:t>
      </w:r>
      <w:r w:rsidRPr="00CF7C89">
        <w:rPr>
          <w:lang w:bidi="fa-IR"/>
        </w:rPr>
        <w:t xml:space="preserve"> </w:t>
      </w:r>
      <w:r>
        <w:rPr>
          <w:lang w:bidi="fa-IR"/>
        </w:rPr>
        <w:t xml:space="preserve">turbulent family (OT;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1.9</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Pr>
          <w:lang w:bidi="fa-IR"/>
        </w:rPr>
        <w:t xml:space="preserve">), under-coupled minorities (UC;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0.3</m:t>
        </m:r>
      </m:oMath>
      <w:r>
        <w:rPr>
          <w:lang w:bidi="fa-IR"/>
        </w:rPr>
        <w:t xml:space="preserve">), and over-coupled minority (OC;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0.5</m:t>
        </m:r>
      </m:oMath>
      <w:r w:rsidRPr="00F95219">
        <w:rPr>
          <w:lang w:bidi="fa-IR"/>
        </w:rPr>
        <w:t>).</w:t>
      </w:r>
      <w:del w:id="240" w:author="Cees van Leeuwen" w:date="2020-01-06T15:32:00Z">
        <w:r w:rsidRPr="00F95219" w:rsidDel="00C10D35">
          <w:rPr>
            <w:lang w:bidi="fa-IR"/>
          </w:rPr>
          <w:delText xml:space="preserve"> As shown in Figure S2, </w:delText>
        </w:r>
      </w:del>
      <w:del w:id="241" w:author="Cees van Leeuwen" w:date="2020-01-06T14:10:00Z">
        <w:r w:rsidRPr="00F95219" w:rsidDel="00F341A6">
          <w:rPr>
            <w:lang w:bidi="fa-IR"/>
          </w:rPr>
          <w:delText xml:space="preserve">the </w:delText>
        </w:r>
      </w:del>
      <w:del w:id="242" w:author="Cees van Leeuwen" w:date="2020-01-06T13:32:00Z">
        <w:r w:rsidRPr="00F95219" w:rsidDel="000811CA">
          <w:rPr>
            <w:lang w:bidi="fa-IR"/>
          </w:rPr>
          <w:delText xml:space="preserve">logistic maps show </w:delText>
        </w:r>
      </w:del>
      <w:del w:id="243" w:author="Cees van Leeuwen" w:date="2020-01-06T14:10:00Z">
        <w:r w:rsidRPr="00F95219" w:rsidDel="00F341A6">
          <w:rPr>
            <w:lang w:bidi="fa-IR"/>
          </w:rPr>
          <w:delText xml:space="preserve">stochastic </w:delText>
        </w:r>
      </w:del>
      <w:ins w:id="244" w:author="MohammadHossein Manuel Haqiqatkhah" w:date="2020-01-06T01:00:00Z">
        <w:del w:id="245" w:author="Cees van Leeuwen" w:date="2020-01-06T14:10:00Z">
          <w:r w:rsidR="00F95219" w:rsidDel="00F341A6">
            <w:rPr>
              <w:lang w:bidi="fa-IR"/>
            </w:rPr>
            <w:delText>chaotic</w:delText>
          </w:r>
          <w:r w:rsidR="00F95219" w:rsidRPr="00F95219" w:rsidDel="00F341A6">
            <w:rPr>
              <w:lang w:bidi="fa-IR"/>
            </w:rPr>
            <w:delText xml:space="preserve"> </w:delText>
          </w:r>
        </w:del>
      </w:ins>
      <w:del w:id="246" w:author="Cees van Leeuwen" w:date="2020-01-06T14:10:00Z">
        <w:r w:rsidRPr="00F95219" w:rsidDel="00F341A6">
          <w:rPr>
            <w:lang w:bidi="fa-IR"/>
          </w:rPr>
          <w:delText xml:space="preserve">behavior for the three levels chosen </w:delText>
        </w:r>
      </w:del>
      <w:del w:id="247" w:author="Cees van Leeuwen" w:date="2020-01-06T13:52:00Z">
        <w:r w:rsidRPr="00F95219" w:rsidDel="008F3874">
          <w:rPr>
            <w:lang w:bidi="fa-IR"/>
          </w:rPr>
          <w:delText xml:space="preserve">for </w:delText>
        </w:r>
      </w:del>
      <w:del w:id="248" w:author="Cees van Leeuwen" w:date="2020-01-06T14:10:00Z">
        <w:r w:rsidR="00F95219" w:rsidDel="00F341A6">
          <w:rPr>
            <w:lang w:bidi="fa-IR"/>
          </w:rPr>
          <w:delText xml:space="preserve">turbulence </w:delText>
        </w:r>
        <w:r w:rsidRPr="00F95219" w:rsidDel="00F341A6">
          <w:rPr>
            <w:lang w:bidi="fa-IR"/>
          </w:rPr>
          <w:delText>parameter</w:delText>
        </w:r>
      </w:del>
      <w:ins w:id="249" w:author="MohammadHossein Manuel Haqiqatkhah" w:date="2020-01-06T01:02:00Z">
        <w:del w:id="250" w:author="Cees van Leeuwen" w:date="2020-01-06T14:10:00Z">
          <w:r w:rsidR="00F95219" w:rsidDel="00F341A6">
            <w:rPr>
              <w:lang w:bidi="fa-IR"/>
            </w:rPr>
            <w:delText xml:space="preserve">, as such </w:delText>
          </w:r>
        </w:del>
        <w:del w:id="251" w:author="Cees van Leeuwen" w:date="2020-01-06T15:32:00Z">
          <w:r w:rsidR="00F95219" w:rsidDel="00C10D35">
            <w:rPr>
              <w:lang w:bidi="fa-IR"/>
            </w:rPr>
            <w:delText xml:space="preserve">higher values of </w:delText>
          </w:r>
          <m:oMath>
            <m:r>
              <m:rPr>
                <m:sty m:val="p"/>
              </m:rPr>
              <w:rPr>
                <w:rFonts w:ascii="Cambria Math" w:hAnsi="Cambria Math"/>
                <w:lang w:bidi="fa-IR"/>
              </w:rPr>
              <m:t>α</m:t>
            </m:r>
          </m:oMath>
          <w:r w:rsidR="00F95219" w:rsidDel="00C10D35">
            <w:rPr>
              <w:lang w:bidi="fa-IR"/>
            </w:rPr>
            <w:delText xml:space="preserve"> </w:delText>
          </w:r>
        </w:del>
      </w:ins>
      <w:ins w:id="252" w:author="MohammadHossein Manuel Haqiqatkhah" w:date="2020-01-06T01:03:00Z">
        <w:del w:id="253" w:author="Cees van Leeuwen" w:date="2020-01-06T15:32:00Z">
          <w:r w:rsidR="00F95219" w:rsidDel="00C10D35">
            <w:rPr>
              <w:lang w:bidi="fa-IR"/>
            </w:rPr>
            <w:delText xml:space="preserve">yield </w:delText>
          </w:r>
        </w:del>
        <w:del w:id="254" w:author="Cees van Leeuwen" w:date="2020-01-06T13:32:00Z">
          <w:r w:rsidR="00F95219" w:rsidDel="000811CA">
            <w:rPr>
              <w:lang w:bidi="fa-IR"/>
            </w:rPr>
            <w:delText>more chaotic activity</w:delText>
          </w:r>
        </w:del>
      </w:ins>
      <w:r w:rsidRPr="00F95219">
        <w:rPr>
          <w:lang w:bidi="fa-IR"/>
        </w:rPr>
        <w:t>.</w:t>
      </w:r>
      <w:ins w:id="255" w:author="MohammadHossein Manuel Haqiqatkhah" w:date="2020-01-06T01:14:00Z">
        <w:r w:rsidR="004A0B34">
          <w:rPr>
            <w:lang w:bidi="fa-IR"/>
          </w:rPr>
          <w:t xml:space="preserve"> </w:t>
        </w:r>
      </w:ins>
      <w:moveFromRangeStart w:id="256" w:author="Cees van Leeuwen" w:date="2020-01-06T14:14:00Z" w:name="move29212489"/>
      <w:moveFrom w:id="257" w:author="Cees van Leeuwen" w:date="2020-01-06T14:14:00Z">
        <w:ins w:id="258" w:author="MohammadHossein Manuel Haqiqatkhah" w:date="2020-01-06T01:16:00Z">
          <w:r w:rsidR="00DF7189" w:rsidDel="00940228">
            <w:rPr>
              <w:lang w:bidi="fa-IR"/>
            </w:rPr>
            <w:t xml:space="preserve">The </w:t>
          </w:r>
        </w:ins>
        <w:ins w:id="259" w:author="MohammadHossein Manuel Haqiqatkhah" w:date="2020-01-06T01:18:00Z">
          <w:r w:rsidR="00DF7189" w:rsidDel="00940228">
            <w:rPr>
              <w:lang w:bidi="fa-IR"/>
            </w:rPr>
            <w:t xml:space="preserve">nodes within each subset and the </w:t>
          </w:r>
        </w:ins>
        <w:ins w:id="260" w:author="MohammadHossein Manuel Haqiqatkhah" w:date="2020-01-06T01:16:00Z">
          <w:r w:rsidR="00DF7189" w:rsidDel="00940228">
            <w:rPr>
              <w:lang w:bidi="fa-IR"/>
            </w:rPr>
            <w:t xml:space="preserve">edges </w:t>
          </w:r>
        </w:ins>
        <w:ins w:id="261" w:author="MohammadHossein Manuel Haqiqatkhah" w:date="2020-01-06T01:18:00Z">
          <w:r w:rsidR="00DF7189" w:rsidDel="00940228">
            <w:rPr>
              <w:lang w:bidi="fa-IR"/>
            </w:rPr>
            <w:t>between them form subgraphs</w:t>
          </w:r>
        </w:ins>
        <w:ins w:id="262" w:author="MohammadHossein Manuel Haqiqatkhah" w:date="2020-01-06T01:19:00Z">
          <w:r w:rsidR="00DF7189" w:rsidRPr="00DF7189" w:rsidDel="00940228">
            <w:rPr>
              <w:lang w:bidi="fa-IR"/>
            </w:rPr>
            <w:t xml:space="preserve"> </w:t>
          </w:r>
          <w:r w:rsidR="00DF7189" w:rsidDel="00940228">
            <w:rPr>
              <w:lang w:bidi="fa-IR"/>
            </w:rPr>
            <w:t>within G</w:t>
          </w:r>
        </w:ins>
        <w:ins w:id="263" w:author="MohammadHossein Manuel Haqiqatkhah" w:date="2020-01-06T01:18:00Z">
          <w:r w:rsidR="00DF7189" w:rsidDel="00940228">
            <w:rPr>
              <w:lang w:bidi="fa-IR"/>
            </w:rPr>
            <w:t>,</w:t>
          </w:r>
        </w:ins>
        <w:ins w:id="264" w:author="MohammadHossein Manuel Haqiqatkhah" w:date="2020-01-06T01:19:00Z">
          <w:r w:rsidR="00DF7189" w:rsidDel="00940228">
            <w:rPr>
              <w:lang w:bidi="fa-IR"/>
            </w:rPr>
            <w:t xml:space="preserve"> henceforth</w:t>
          </w:r>
        </w:ins>
        <w:ins w:id="265" w:author="MohammadHossein Manuel Haqiqatkhah" w:date="2020-01-06T01:18:00Z">
          <w:r w:rsidR="00DF7189" w:rsidDel="00940228">
            <w:rPr>
              <w:lang w:bidi="fa-IR"/>
            </w:rPr>
            <w:t xml:space="preserve"> called</w:t>
          </w:r>
        </w:ins>
        <w:ins w:id="266" w:author="MohammadHossein Manuel Haqiqatkhah" w:date="2020-01-06T02:55:00Z">
          <w:r w:rsidR="00B87F69" w:rsidDel="00940228">
            <w:rPr>
              <w:lang w:bidi="fa-IR"/>
            </w:rPr>
            <w:t xml:space="preserve"> minority an</w:t>
          </w:r>
        </w:ins>
        <w:ins w:id="267" w:author="MohammadHossein Manuel Haqiqatkhah" w:date="2020-01-06T02:56:00Z">
          <w:r w:rsidR="00B87F69" w:rsidDel="00940228">
            <w:rPr>
              <w:lang w:bidi="fa-IR"/>
            </w:rPr>
            <w:t xml:space="preserve">d </w:t>
          </w:r>
        </w:ins>
        <w:ins w:id="268" w:author="MohammadHossein Manuel Haqiqatkhah" w:date="2020-01-06T02:55:00Z">
          <w:r w:rsidR="00B87F69" w:rsidDel="00940228">
            <w:rPr>
              <w:lang w:bidi="fa-IR"/>
            </w:rPr>
            <w:t>majority</w:t>
          </w:r>
        </w:ins>
        <w:ins w:id="269" w:author="MohammadHossein Manuel Haqiqatkhah" w:date="2020-01-06T01:18:00Z">
          <w:r w:rsidR="00DF7189" w:rsidDel="00940228">
            <w:rPr>
              <w:lang w:bidi="fa-IR"/>
            </w:rPr>
            <w:t xml:space="preserve"> partition</w:t>
          </w:r>
        </w:ins>
        <w:ins w:id="270" w:author="MohammadHossein Manuel Haqiqatkhah" w:date="2020-01-06T01:19:00Z">
          <w:r w:rsidR="00DF7189" w:rsidDel="00940228">
            <w:rPr>
              <w:lang w:bidi="fa-IR"/>
            </w:rPr>
            <w:t xml:space="preserve">s. </w:t>
          </w:r>
        </w:ins>
        <w:ins w:id="271" w:author="MohammadHossein Manuel Haqiqatkhah" w:date="2020-01-06T01:20:00Z">
          <w:r w:rsidR="00DF7189" w:rsidDel="00940228">
            <w:rPr>
              <w:lang w:bidi="fa-IR"/>
            </w:rPr>
            <w:t xml:space="preserve">A third subgraph is assumed as </w:t>
          </w:r>
        </w:ins>
        <w:ins w:id="272" w:author="MohammadHossein Manuel Haqiqatkhah" w:date="2020-01-06T01:21:00Z">
          <w:r w:rsidR="00DF7189" w:rsidDel="00940228">
            <w:rPr>
              <w:lang w:bidi="fa-IR"/>
            </w:rPr>
            <w:t>interpartition, which</w:t>
          </w:r>
        </w:ins>
        <w:ins w:id="273" w:author="MohammadHossein Manuel Haqiqatkhah" w:date="2020-01-06T01:20:00Z">
          <w:r w:rsidR="00DF7189" w:rsidDel="00940228">
            <w:rPr>
              <w:lang w:bidi="fa-IR"/>
            </w:rPr>
            <w:t xml:space="preserve"> comprises of all nodes but </w:t>
          </w:r>
        </w:ins>
        <w:ins w:id="274" w:author="MohammadHossein Manuel Haqiqatkhah" w:date="2020-01-06T01:21:00Z">
          <w:r w:rsidR="00DF7189" w:rsidDel="00940228">
            <w:rPr>
              <w:lang w:bidi="fa-IR"/>
            </w:rPr>
            <w:t>with only the edges connecting minority nodes to the majority nodes</w:t>
          </w:r>
        </w:ins>
        <w:ins w:id="275" w:author="MohammadHossein Manuel Haqiqatkhah" w:date="2020-01-06T01:22:00Z">
          <w:r w:rsidR="00DF7189" w:rsidDel="00940228">
            <w:rPr>
              <w:lang w:bidi="fa-IR"/>
            </w:rPr>
            <w:t>.</w:t>
          </w:r>
        </w:ins>
        <w:r w:rsidR="00F95219" w:rsidDel="00940228">
          <w:rPr>
            <w:lang w:bidi="fa-IR"/>
          </w:rPr>
          <w:t xml:space="preserve"> </w:t>
        </w:r>
      </w:moveFrom>
      <w:moveFromRangeEnd w:id="256"/>
      <w:moveToRangeStart w:id="276" w:author="Cees van Leeuwen" w:date="2020-01-06T14:24:00Z" w:name="move29213060"/>
      <w:moveTo w:id="277" w:author="Cees van Leeuwen" w:date="2020-01-06T14:24:00Z">
        <w:del w:id="278" w:author="Cees van Leeuwen" w:date="2020-01-06T15:31:00Z">
          <w:r w:rsidR="0044083D" w:rsidDel="00C10D35">
            <w:rPr>
              <w:lang w:bidi="fa-IR"/>
            </w:rPr>
            <w:delText xml:space="preserve">The 10 model instantiations within each </w:delText>
          </w:r>
        </w:del>
        <w:del w:id="279" w:author="Cees van Leeuwen" w:date="2020-01-06T15:30:00Z">
          <w:r w:rsidR="0044083D" w:rsidDel="00C10D35">
            <w:rPr>
              <w:lang w:bidi="fa-IR"/>
            </w:rPr>
            <w:delText>family</w:delText>
          </w:r>
        </w:del>
        <w:del w:id="280" w:author="Cees van Leeuwen" w:date="2020-01-06T15:31:00Z">
          <w:r w:rsidR="0044083D" w:rsidDel="00C10D35">
            <w:rPr>
              <w:lang w:bidi="fa-IR"/>
            </w:rPr>
            <w:delText xml:space="preserve"> were ran with different initializations, which were identical between families to allow matched comparison. </w:delText>
          </w:r>
        </w:del>
      </w:moveTo>
      <w:moveToRangeEnd w:id="276"/>
      <w:r w:rsidR="0056752B" w:rsidRPr="00F95219">
        <w:rPr>
          <w:lang w:bidi="fa-IR"/>
        </w:rPr>
        <w:t>In the Results section, we identify model instantiations by the two capitals indicating their family, together with a serial number [1-10], e.g. BL7, OT10.</w:t>
      </w:r>
      <w:ins w:id="281" w:author="Cees van Leeuwen" w:date="2020-01-06T15:31:00Z">
        <w:r w:rsidR="00C10D35" w:rsidRPr="00C10D35">
          <w:rPr>
            <w:lang w:bidi="fa-IR"/>
          </w:rPr>
          <w:t xml:space="preserve"> </w:t>
        </w:r>
        <w:r w:rsidR="00C10D35">
          <w:rPr>
            <w:lang w:bidi="fa-IR"/>
          </w:rPr>
          <w:t xml:space="preserve">The 10 model instantiations within each </w:t>
        </w:r>
        <w:del w:id="282" w:author="Cees van Leeuwen" w:date="2020-01-06T15:30:00Z">
          <w:r w:rsidR="00C10D35" w:rsidDel="00C10D35">
            <w:rPr>
              <w:lang w:bidi="fa-IR"/>
            </w:rPr>
            <w:delText>family</w:delText>
          </w:r>
        </w:del>
        <w:r w:rsidR="00C10D35">
          <w:rPr>
            <w:lang w:bidi="fa-IR"/>
          </w:rPr>
          <w:t xml:space="preserve">condition were ran with different initializations, which were identical across conditions </w:t>
        </w:r>
        <w:del w:id="283" w:author="Cees van Leeuwen" w:date="2020-01-06T15:31:00Z">
          <w:r w:rsidR="00C10D35" w:rsidDel="00C10D35">
            <w:rPr>
              <w:lang w:bidi="fa-IR"/>
            </w:rPr>
            <w:delText xml:space="preserve">between families </w:delText>
          </w:r>
        </w:del>
        <w:r w:rsidR="00C10D35">
          <w:rPr>
            <w:lang w:bidi="fa-IR"/>
          </w:rPr>
          <w:t>to allow matched comparison</w:t>
        </w:r>
        <w:r w:rsidR="00C10D35" w:rsidRPr="00C10D35">
          <w:rPr>
            <w:lang w:bidi="fa-IR"/>
          </w:rPr>
          <w:t xml:space="preserve"> </w:t>
        </w:r>
        <w:r w:rsidR="00C10D35">
          <w:rPr>
            <w:lang w:bidi="fa-IR"/>
          </w:rPr>
          <w:t>between families.</w:t>
        </w:r>
      </w:ins>
    </w:p>
    <w:p w:rsidR="001D23A0" w:rsidRDefault="001D23A0" w:rsidP="008B4C4D">
      <w:pPr>
        <w:pStyle w:val="Heading3"/>
        <w:ind w:firstLine="0"/>
        <w:rPr>
          <w:lang w:bidi="fa-IR"/>
        </w:rPr>
      </w:pPr>
      <w:r>
        <w:rPr>
          <w:lang w:bidi="fa-IR"/>
        </w:rPr>
        <w:t>Adaptive rewiring</w:t>
      </w:r>
      <w:r w:rsidR="00746702">
        <w:rPr>
          <w:lang w:bidi="fa-IR"/>
        </w:rPr>
        <w:t xml:space="preserve"> </w:t>
      </w:r>
      <w:r w:rsidR="00987BC1">
        <w:rPr>
          <w:lang w:bidi="fa-IR"/>
        </w:rPr>
        <w:t>algorithm</w:t>
      </w:r>
    </w:p>
    <w:p w:rsidR="003B7071" w:rsidRDefault="00987BC1" w:rsidP="00E10FAB">
      <w:pPr>
        <w:rPr>
          <w:lang w:bidi="fa-IR"/>
        </w:rPr>
      </w:pPr>
      <w:r>
        <w:rPr>
          <w:lang w:bidi="fa-IR"/>
        </w:rPr>
        <w:t>A rewiring attempt takes place after every 20 updates of the logistic maps</w:t>
      </w:r>
      <w:r w:rsidR="00AF1421">
        <w:rPr>
          <w:lang w:bidi="fa-IR"/>
        </w:rPr>
        <w:t>, meaning that over the 20 million updates of the model</w:t>
      </w:r>
      <w:r w:rsidR="00E10FAB">
        <w:rPr>
          <w:lang w:bidi="fa-IR"/>
        </w:rPr>
        <w:t>,</w:t>
      </w:r>
      <w:r w:rsidR="00AF1421">
        <w:rPr>
          <w:lang w:bidi="fa-IR"/>
        </w:rPr>
        <w:t xml:space="preserve"> one million rewiring </w:t>
      </w:r>
      <w:commentRangeStart w:id="284"/>
      <w:commentRangeStart w:id="285"/>
      <w:r w:rsidR="00AF1421">
        <w:rPr>
          <w:lang w:bidi="fa-IR"/>
        </w:rPr>
        <w:t xml:space="preserve">attempts </w:t>
      </w:r>
      <w:r w:rsidR="00E10FAB">
        <w:rPr>
          <w:lang w:bidi="fa-IR"/>
        </w:rPr>
        <w:t xml:space="preserve">are </w:t>
      </w:r>
      <w:r w:rsidR="00AF1421">
        <w:rPr>
          <w:lang w:bidi="fa-IR"/>
        </w:rPr>
        <w:t>performed</w:t>
      </w:r>
      <w:commentRangeEnd w:id="284"/>
      <w:r w:rsidR="00A94BFD">
        <w:rPr>
          <w:rStyle w:val="CommentReference"/>
        </w:rPr>
        <w:commentReference w:id="284"/>
      </w:r>
      <w:commentRangeEnd w:id="285"/>
      <w:r w:rsidR="0040399E">
        <w:rPr>
          <w:rStyle w:val="CommentReference"/>
        </w:rPr>
        <w:commentReference w:id="285"/>
      </w:r>
      <w:r w:rsidR="00AF1421">
        <w:rPr>
          <w:lang w:bidi="fa-IR"/>
        </w:rPr>
        <w:t xml:space="preserve">. </w:t>
      </w:r>
      <w:r w:rsidR="005C3718">
        <w:rPr>
          <w:lang w:bidi="fa-IR"/>
        </w:rPr>
        <w:t>At each rewiring attempt</w:t>
      </w:r>
      <w:r w:rsidR="004A30DC">
        <w:rPr>
          <w:lang w:bidi="fa-IR"/>
        </w:rPr>
        <w:t>,</w:t>
      </w:r>
      <w:r w:rsidR="008005F4">
        <w:rPr>
          <w:lang w:bidi="fa-IR"/>
        </w:rPr>
        <w:t xml:space="preserve"> at time t,</w:t>
      </w:r>
      <w:r w:rsidR="004A30DC">
        <w:rPr>
          <w:lang w:bidi="fa-IR"/>
        </w:rPr>
        <w:t xml:space="preserve"> a node </w:t>
      </w:r>
      <w:proofErr w:type="spellStart"/>
      <w:r w:rsidR="0004611E">
        <w:rPr>
          <w:lang w:bidi="fa-IR"/>
        </w:rPr>
        <w:t>i</w:t>
      </w:r>
      <w:proofErr w:type="spellEnd"/>
      <w:r w:rsidR="0004611E">
        <w:rPr>
          <w:lang w:bidi="fa-IR"/>
        </w:rPr>
        <w:t xml:space="preserve"> is selected </w:t>
      </w:r>
      <w:r w:rsidR="004D5A02">
        <w:rPr>
          <w:lang w:bidi="fa-IR"/>
        </w:rPr>
        <w:t>randomly from V, a vector</w:t>
      </w:r>
      <w:r w:rsidR="003F508E" w:rsidRPr="00BE0CC8">
        <w:rPr>
          <w:rStyle w:val="FootnoteReference"/>
        </w:rPr>
        <w:footnoteReference w:id="3"/>
      </w:r>
      <w:r w:rsidR="003F508E">
        <w:rPr>
          <w:lang w:bidi="fa-IR"/>
        </w:rPr>
        <w:t xml:space="preserve"> of</w:t>
      </w:r>
      <w:r w:rsidR="004D5A02">
        <w:rPr>
          <w:lang w:bidi="fa-IR"/>
        </w:rPr>
        <w:t xml:space="preserve"> </w:t>
      </w:r>
      <w:r w:rsidR="00C13534">
        <w:rPr>
          <w:lang w:bidi="fa-IR"/>
        </w:rPr>
        <w:t xml:space="preserve">its distance from other nodes is calculated as </w:t>
      </w:r>
      <m:oMath>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 xml:space="preserve">= </m:t>
        </m:r>
        <m:d>
          <m:dPr>
            <m:begChr m:val="|"/>
            <m:endChr m:val="|"/>
            <m:ctrlPr>
              <w:rPr>
                <w:rFonts w:ascii="Cambria Math" w:hAnsi="Cambria Math"/>
                <w:i/>
                <w:lang w:bidi="fa-IR"/>
              </w:rPr>
            </m:ctrlPr>
          </m:dPr>
          <m:e>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i,t</m:t>
                </m:r>
              </m:sub>
            </m:sSub>
          </m:e>
        </m:d>
      </m:oMath>
      <w:r w:rsidR="00B57EF5">
        <w:rPr>
          <w:lang w:bidi="fa-IR"/>
        </w:rPr>
        <w:t>, and</w:t>
      </w:r>
      <w:r w:rsidR="00BC5BA7">
        <w:rPr>
          <w:lang w:bidi="fa-IR"/>
        </w:rPr>
        <w:t xml:space="preserve"> another vector </w:t>
      </w:r>
      <w:r w:rsidR="00964FE2">
        <w:rPr>
          <w:lang w:bidi="fa-IR"/>
        </w:rPr>
        <w:t xml:space="preserve">of similarities is defined as </w:t>
      </w:r>
      <m:oMath>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r>
          <w:rPr>
            <w:rFonts w:ascii="Cambria Math" w:hAnsi="Cambria Math"/>
            <w:lang w:bidi="fa-IR"/>
          </w:rPr>
          <m:t>= 1-</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oMath>
      <w:r w:rsidR="00A661EF">
        <w:rPr>
          <w:lang w:bidi="fa-IR"/>
        </w:rPr>
        <w:t>.</w:t>
      </w:r>
      <w:r w:rsidR="00A94BFD">
        <w:rPr>
          <w:lang w:bidi="fa-IR"/>
        </w:rPr>
        <w:t xml:space="preserve"> </w:t>
      </w:r>
    </w:p>
    <w:p w:rsidR="007B068B" w:rsidRDefault="001D104E" w:rsidP="003F40F8">
      <w:pPr>
        <w:rPr>
          <w:lang w:bidi="fa-IR"/>
        </w:rPr>
      </w:pPr>
      <w:r>
        <w:rPr>
          <w:lang w:bidi="fa-IR"/>
        </w:rPr>
        <w:t xml:space="preserve">The most dissimilar </w:t>
      </w:r>
      <w:r w:rsidR="005375ED">
        <w:rPr>
          <w:lang w:bidi="fa-IR"/>
        </w:rPr>
        <w:t xml:space="preserve">neighbor and the most similar non-neighbor of </w:t>
      </w:r>
      <w:r w:rsidR="00A8120B">
        <w:rPr>
          <w:lang w:bidi="fa-IR"/>
        </w:rPr>
        <w:t xml:space="preserve">node </w:t>
      </w:r>
      <w:proofErr w:type="spellStart"/>
      <w:r w:rsidR="00A8120B">
        <w:rPr>
          <w:lang w:bidi="fa-IR"/>
        </w:rPr>
        <w:t>i</w:t>
      </w:r>
      <w:proofErr w:type="spellEnd"/>
      <w:r w:rsidR="005375ED">
        <w:rPr>
          <w:lang w:bidi="fa-IR"/>
        </w:rPr>
        <w:t>,</w:t>
      </w:r>
      <w:r w:rsidR="00A94BFD">
        <w:rPr>
          <w:lang w:bidi="fa-IR"/>
        </w:rPr>
        <w:t xml:space="preserve"> respectively</w:t>
      </w:r>
      <w:r w:rsidR="00B237DB">
        <w:rPr>
          <w:lang w:bidi="fa-IR"/>
        </w:rPr>
        <w:t xml:space="preserve"> </w:t>
      </w:r>
      <w:r w:rsidR="001A1BEB">
        <w:rPr>
          <w:lang w:bidi="fa-IR"/>
        </w:rPr>
        <w:t>denoted as</w:t>
      </w:r>
      <w:r w:rsidR="00526A33">
        <w:rPr>
          <w:lang w:bidi="fa-IR"/>
        </w:rPr>
        <w:t xml:space="preserve"> </w:t>
      </w:r>
      <m:oMath>
        <m:r>
          <w:rPr>
            <w:rFonts w:ascii="Cambria Math" w:hAnsi="Cambria Math"/>
            <w:lang w:bidi="fa-IR"/>
          </w:rPr>
          <m:t>δ</m:t>
        </m:r>
      </m:oMath>
      <w:r w:rsidR="00B237DB">
        <w:rPr>
          <w:lang w:bidi="fa-IR"/>
        </w:rPr>
        <w:t xml:space="preserve"> and </w:t>
      </w:r>
      <m:oMath>
        <m:r>
          <w:rPr>
            <w:rFonts w:ascii="Cambria Math" w:hAnsi="Cambria Math"/>
            <w:lang w:bidi="fa-IR"/>
          </w:rPr>
          <m:t>σ</m:t>
        </m:r>
      </m:oMath>
      <w:r w:rsidR="00526A33">
        <w:rPr>
          <w:lang w:bidi="fa-IR"/>
        </w:rPr>
        <w:t xml:space="preserve">, respectively, </w:t>
      </w:r>
      <w:r w:rsidR="0090242C">
        <w:rPr>
          <w:lang w:bidi="fa-IR"/>
        </w:rPr>
        <w:t xml:space="preserve">are </w:t>
      </w:r>
      <w:r w:rsidR="00A8120B">
        <w:rPr>
          <w:lang w:bidi="fa-IR"/>
        </w:rPr>
        <w:t xml:space="preserve">marked </w:t>
      </w:r>
      <w:r w:rsidR="00526A33">
        <w:rPr>
          <w:lang w:bidi="fa-IR"/>
        </w:rPr>
        <w:t xml:space="preserve">by finding the index of the </w:t>
      </w:r>
      <w:r w:rsidR="0071311E">
        <w:rPr>
          <w:lang w:bidi="fa-IR"/>
        </w:rPr>
        <w:t>maxima</w:t>
      </w:r>
      <w:r w:rsidR="007B068B">
        <w:rPr>
          <w:lang w:bidi="fa-IR"/>
        </w:rPr>
        <w:t xml:space="preserve"> of the following vectors:</w:t>
      </w:r>
    </w:p>
    <w:p w:rsidR="007B068B" w:rsidRPr="003A7EDE" w:rsidRDefault="004A3FCE" w:rsidP="003F40F8">
      <w:pPr>
        <w:rPr>
          <w:lang w:bidi="fa-IR"/>
        </w:rPr>
      </w:pPr>
      <m:oMathPara>
        <m:oMath>
          <m:r>
            <w:rPr>
              <w:rFonts w:ascii="Cambria Math" w:hAnsi="Cambria Math"/>
              <w:lang w:bidi="fa-IR"/>
            </w:rPr>
            <m:t>δ=argmax</m:t>
          </m:r>
          <m:d>
            <m:dPr>
              <m:ctrlPr>
                <w:rPr>
                  <w:rFonts w:ascii="Cambria Math" w:hAnsi="Cambria Math"/>
                  <w:i/>
                  <w:lang w:bidi="fa-IR"/>
                </w:rPr>
              </m:ctrlPr>
            </m:dPr>
            <m:e>
              <m:r>
                <w:rPr>
                  <w:rFonts w:ascii="Cambria Math" w:hAnsi="Cambria Math"/>
                  <w:lang w:bidi="fa-IR"/>
                </w:rPr>
                <m:t>M</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e>
          </m:d>
          <m:r>
            <m:rPr>
              <m:sty m:val="p"/>
            </m:rPr>
            <w:rPr>
              <w:rFonts w:ascii="Cambria Math" w:hAnsi="Cambria Math"/>
              <w:lang w:bidi="fa-IR"/>
            </w:rPr>
            <w:br/>
          </m:r>
        </m:oMath>
        <m:oMath>
          <m:r>
            <w:rPr>
              <w:rFonts w:ascii="Cambria Math" w:hAnsi="Cambria Math"/>
              <w:lang w:bidi="fa-IR"/>
            </w:rPr>
            <m:t>σ=argmax</m:t>
          </m:r>
          <m:d>
            <m:dPr>
              <m:ctrlPr>
                <w:rPr>
                  <w:rFonts w:ascii="Cambria Math" w:hAnsi="Cambria Math"/>
                  <w:i/>
                  <w:lang w:bidi="fa-IR"/>
                </w:rPr>
              </m:ctrlPr>
            </m:dPr>
            <m:e>
              <m:r>
                <w:rPr>
                  <w:rFonts w:ascii="Cambria Math" w:hAnsi="Cambria Math"/>
                  <w:lang w:bidi="fa-IR"/>
                </w:rPr>
                <m:t>(1-M)</m:t>
              </m:r>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e>
          </m:d>
        </m:oMath>
      </m:oMathPara>
    </w:p>
    <w:p w:rsidR="003A7EDE" w:rsidRDefault="0071311E" w:rsidP="0068222F">
      <w:pPr>
        <w:rPr>
          <w:lang w:bidi="fa-IR"/>
        </w:rPr>
      </w:pPr>
      <w:r>
        <w:rPr>
          <w:lang w:bidi="fa-IR"/>
        </w:rPr>
        <w:t xml:space="preserve">The matrix multiplication of M and (1-M) </w:t>
      </w:r>
      <w:r w:rsidR="001C59A5">
        <w:rPr>
          <w:lang w:bidi="fa-IR"/>
        </w:rPr>
        <w:t xml:space="preserve">with </w:t>
      </w:r>
      <m:oMath>
        <m:r>
          <w:rPr>
            <w:rFonts w:ascii="Cambria Math" w:hAnsi="Cambria Math"/>
            <w:lang w:bidi="fa-IR"/>
          </w:rPr>
          <m:t>δ and σ</m:t>
        </m:r>
      </m:oMath>
      <w:r w:rsidR="00271673">
        <w:rPr>
          <w:lang w:bidi="fa-IR"/>
        </w:rPr>
        <w:t xml:space="preserve">, respectively, ensures that the search for the </w:t>
      </w:r>
      <w:r w:rsidR="00200515">
        <w:rPr>
          <w:lang w:bidi="fa-IR"/>
        </w:rPr>
        <w:t xml:space="preserve">edges subject to rewiring happens in the right </w:t>
      </w:r>
      <w:r w:rsidR="005B3B93">
        <w:rPr>
          <w:lang w:bidi="fa-IR"/>
        </w:rPr>
        <w:t>sub</w:t>
      </w:r>
      <w:r w:rsidR="00200515">
        <w:rPr>
          <w:lang w:bidi="fa-IR"/>
        </w:rPr>
        <w:t xml:space="preserve">set of edges. The rewiring is then </w:t>
      </w:r>
      <w:r w:rsidR="003E11B8">
        <w:rPr>
          <w:lang w:bidi="fa-IR"/>
        </w:rPr>
        <w:t>changing the corresponding elements of the adjacency matrix:</w:t>
      </w:r>
    </w:p>
    <w:p w:rsidR="003E11B8" w:rsidRPr="00A8120B" w:rsidRDefault="00CF2DD3" w:rsidP="003E11B8">
      <w:pPr>
        <w:rPr>
          <w:lang w:bidi="fa-IR"/>
        </w:rPr>
      </w:pPr>
      <m:oMathPara>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iδ</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δi</m:t>
              </m:r>
            </m:sub>
          </m:sSub>
          <m:r>
            <w:rPr>
              <w:rFonts w:ascii="Cambria Math" w:hAnsi="Cambria Math"/>
              <w:lang w:bidi="fa-IR"/>
            </w:rPr>
            <m:t>= 0</m:t>
          </m:r>
          <m:r>
            <m:rPr>
              <m:sty m:val="p"/>
            </m:rPr>
            <w:rPr>
              <w:rFonts w:ascii="Cambria Math" w:hAnsi="Cambria Math"/>
              <w:lang w:bidi="fa-IR"/>
            </w:rPr>
            <w:br/>
          </m:r>
        </m:oMath>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iσ</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σi</m:t>
              </m:r>
            </m:sub>
          </m:sSub>
          <m:r>
            <w:rPr>
              <w:rFonts w:ascii="Cambria Math" w:hAnsi="Cambria Math"/>
              <w:lang w:bidi="fa-IR"/>
            </w:rPr>
            <m:t>= 1</m:t>
          </m:r>
        </m:oMath>
      </m:oMathPara>
    </w:p>
    <w:p w:rsidR="00A8120B" w:rsidRPr="003A7EDE" w:rsidRDefault="00A8120B" w:rsidP="003E11B8">
      <w:pPr>
        <w:rPr>
          <w:lang w:bidi="fa-IR"/>
        </w:rPr>
      </w:pPr>
    </w:p>
    <w:p w:rsidR="002D2C42" w:rsidRPr="003A7EDE" w:rsidRDefault="00F27C8E">
      <w:pPr>
        <w:pStyle w:val="Heading2"/>
        <w:rPr>
          <w:lang w:bidi="fa-IR"/>
        </w:rPr>
      </w:pPr>
      <w:r>
        <w:rPr>
          <w:lang w:bidi="fa-IR"/>
        </w:rPr>
        <w:t>Characterizing</w:t>
      </w:r>
      <w:r w:rsidR="003A5B4C">
        <w:rPr>
          <w:lang w:bidi="fa-IR"/>
        </w:rPr>
        <w:t xml:space="preserve"> and comparing</w:t>
      </w:r>
      <w:r>
        <w:rPr>
          <w:lang w:bidi="fa-IR"/>
        </w:rPr>
        <w:t xml:space="preserve"> </w:t>
      </w:r>
      <w:r w:rsidR="003A5B4C">
        <w:rPr>
          <w:lang w:bidi="fa-IR"/>
        </w:rPr>
        <w:t>models</w:t>
      </w:r>
    </w:p>
    <w:p w:rsidR="001E5D73" w:rsidRPr="001E5D73" w:rsidRDefault="001D14AA" w:rsidP="004B6ADF">
      <w:pPr>
        <w:rPr>
          <w:rFonts w:cs="Times New Roman"/>
          <w:lang w:bidi="fa-IR"/>
        </w:rPr>
      </w:pPr>
      <w:r>
        <w:rPr>
          <w:lang w:bidi="fa-IR"/>
        </w:rPr>
        <w:t xml:space="preserve">The state of each model at any given time </w:t>
      </w:r>
      <w:r w:rsidRPr="00F95219">
        <w:rPr>
          <w:i/>
          <w:lang w:bidi="fa-IR"/>
        </w:rPr>
        <w:t>t</w:t>
      </w:r>
      <w:r>
        <w:rPr>
          <w:rFonts w:cs="Times New Roman"/>
          <w:lang w:bidi="fa-IR"/>
        </w:rPr>
        <w:t xml:space="preserve"> is described by </w:t>
      </w:r>
      <w:r w:rsidR="00151023">
        <w:rPr>
          <w:rFonts w:cs="Times New Roman"/>
          <w:lang w:bidi="fa-IR"/>
        </w:rPr>
        <w:t xml:space="preserve">adjacency matrix </w:t>
      </w:r>
      <w:r w:rsidR="00151023">
        <w:rPr>
          <w:lang w:bidi="fa-IR"/>
        </w:rPr>
        <w:t>(</w:t>
      </w:r>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t</m:t>
            </m:r>
          </m:sub>
        </m:sSub>
        <m:r>
          <w:rPr>
            <w:rFonts w:ascii="Cambria Math" w:hAnsi="Cambria Math"/>
            <w:lang w:bidi="fa-IR"/>
          </w:rPr>
          <m:t>)</m:t>
        </m:r>
      </m:oMath>
      <w:r w:rsidR="001E5D73" w:rsidRPr="001E5D73">
        <w:rPr>
          <w:rFonts w:cs="Times New Roman"/>
          <w:lang w:bidi="fa-IR"/>
        </w:rPr>
        <w:t xml:space="preserve"> (henceforth, "anatomical connectivity")</w:t>
      </w:r>
      <w:r w:rsidR="00781B10">
        <w:rPr>
          <w:rFonts w:cs="Times New Roman"/>
          <w:lang w:bidi="fa-IR"/>
        </w:rPr>
        <w:t xml:space="preserve"> which is subject to adaptive rewiring</w:t>
      </w:r>
      <w:r w:rsidR="001E5D73" w:rsidRPr="001E5D73">
        <w:rPr>
          <w:rFonts w:cs="Times New Roman"/>
          <w:lang w:bidi="fa-IR"/>
        </w:rPr>
        <w:t xml:space="preserve">, and </w:t>
      </w:r>
      <w:r w:rsidR="000F7258">
        <w:rPr>
          <w:rFonts w:cs="Times New Roman"/>
          <w:lang w:bidi="fa-IR"/>
        </w:rPr>
        <w:t xml:space="preserve">the vector of </w:t>
      </w:r>
      <w:r w:rsidR="001E5D73">
        <w:rPr>
          <w:lang w:bidi="fa-IR"/>
        </w:rPr>
        <w:t>activ</w:t>
      </w:r>
      <w:r w:rsidR="000F7258">
        <w:rPr>
          <w:lang w:bidi="fa-IR"/>
        </w:rPr>
        <w:t>ation values</w:t>
      </w:r>
      <w:r w:rsidR="001E5D73">
        <w:rPr>
          <w:lang w:bidi="fa-IR"/>
        </w:rPr>
        <w:t>, (</w:t>
      </w:r>
      <m:oMath>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oMath>
      <w:r w:rsidR="001E5D73">
        <w:rPr>
          <w:iCs/>
          <w:lang w:bidi="fa-IR"/>
        </w:rPr>
        <w:t>)</w:t>
      </w:r>
      <w:r w:rsidR="001E5D73" w:rsidRPr="001E5D73">
        <w:rPr>
          <w:rFonts w:cs="Times New Roman"/>
          <w:lang w:bidi="fa-IR"/>
        </w:rPr>
        <w:t xml:space="preserve">. </w:t>
      </w:r>
      <w:r w:rsidR="000F7258">
        <w:rPr>
          <w:rFonts w:cs="Times New Roman"/>
          <w:lang w:bidi="fa-IR"/>
        </w:rPr>
        <w:t>Model</w:t>
      </w:r>
      <w:r w:rsidR="004A0B34">
        <w:rPr>
          <w:rFonts w:cs="Times New Roman"/>
          <w:lang w:bidi="fa-IR"/>
        </w:rPr>
        <w:t>'s</w:t>
      </w:r>
      <w:r w:rsidR="001E5D73" w:rsidRPr="001E5D73">
        <w:rPr>
          <w:rFonts w:cs="Times New Roman"/>
          <w:lang w:bidi="fa-IR"/>
        </w:rPr>
        <w:t xml:space="preserve"> "functional connectivity"</w:t>
      </w:r>
      <w:r w:rsidR="0047436F">
        <w:rPr>
          <w:rFonts w:cs="Times New Roman"/>
          <w:lang w:bidi="fa-IR"/>
        </w:rPr>
        <w:t xml:space="preserve"> at </w:t>
      </w:r>
      <w:r w:rsidR="0047436F" w:rsidRPr="004A0B34">
        <w:rPr>
          <w:rFonts w:cs="Times New Roman"/>
          <w:i/>
          <w:lang w:bidi="fa-IR"/>
        </w:rPr>
        <w:t>t</w:t>
      </w:r>
      <w:ins w:id="286" w:author="MohammadHossein Manuel Haqiqatkhah" w:date="2020-01-06T02:43:00Z">
        <w:r w:rsidR="004B6ADF">
          <w:rPr>
            <w:rFonts w:cs="Times New Roman"/>
            <w:iCs/>
            <w:lang w:bidi="fa-IR"/>
          </w:rPr>
          <w:t xml:space="preserve">, </w:t>
        </w:r>
      </w:ins>
      <w:ins w:id="287" w:author="MohammadHossein Manuel Haqiqatkhah" w:date="2020-01-06T02:45:00Z">
        <w:r w:rsidR="004B6ADF">
          <w:rPr>
            <w:rFonts w:cs="Times New Roman"/>
            <w:iCs/>
            <w:lang w:bidi="fa-IR"/>
          </w:rPr>
          <w:t xml:space="preserve">(with adjacency matrix </w:t>
        </w:r>
        <m:oMath>
          <m:sSub>
            <m:sSubPr>
              <m:ctrlPr>
                <w:rPr>
                  <w:rFonts w:ascii="Cambria Math" w:hAnsi="Cambria Math"/>
                  <w:i/>
                  <w:iCs/>
                  <w:lang w:bidi="fa-IR"/>
                </w:rPr>
              </m:ctrlPr>
            </m:sSubPr>
            <m:e>
              <m:r>
                <w:rPr>
                  <w:rFonts w:ascii="Cambria Math" w:hAnsi="Cambria Math"/>
                  <w:lang w:bidi="fa-IR"/>
                </w:rPr>
                <m:t>F</m:t>
              </m:r>
            </m:e>
            <m:sub>
              <m:r>
                <w:rPr>
                  <w:rFonts w:ascii="Cambria Math" w:hAnsi="Cambria Math"/>
                  <w:lang w:bidi="fa-IR"/>
                </w:rPr>
                <m:t>t</m:t>
              </m:r>
            </m:sub>
          </m:sSub>
        </m:oMath>
        <w:r w:rsidR="004B6ADF">
          <w:rPr>
            <w:rFonts w:cs="Times New Roman"/>
            <w:iCs/>
            <w:lang w:bidi="fa-IR"/>
          </w:rPr>
          <w:t xml:space="preserve">) </w:t>
        </w:r>
      </w:ins>
      <w:r w:rsidR="000F7258">
        <w:rPr>
          <w:rFonts w:cs="Times New Roman"/>
          <w:lang w:bidi="fa-IR"/>
        </w:rPr>
        <w:t>is defined</w:t>
      </w:r>
      <w:r w:rsidR="001E5D73" w:rsidRPr="001E5D73">
        <w:rPr>
          <w:rFonts w:cs="Times New Roman"/>
          <w:lang w:bidi="fa-IR"/>
        </w:rPr>
        <w:t xml:space="preserve"> by </w:t>
      </w:r>
      <w:r w:rsidR="000F7258">
        <w:rPr>
          <w:rFonts w:cs="Times New Roman"/>
          <w:lang w:bidi="fa-IR"/>
        </w:rPr>
        <w:t>the</w:t>
      </w:r>
      <w:r w:rsidR="000F7258" w:rsidRPr="001E5D73">
        <w:rPr>
          <w:rFonts w:cs="Times New Roman"/>
          <w:lang w:bidi="fa-IR"/>
        </w:rPr>
        <w:t xml:space="preserve"> </w:t>
      </w:r>
      <w:r w:rsidR="0047436F">
        <w:rPr>
          <w:rFonts w:cs="Times New Roman"/>
          <w:lang w:bidi="fa-IR"/>
        </w:rPr>
        <w:t xml:space="preserve">momentary </w:t>
      </w:r>
      <w:r w:rsidR="001E5D73" w:rsidRPr="001E5D73">
        <w:rPr>
          <w:rFonts w:cs="Times New Roman"/>
          <w:lang w:bidi="fa-IR"/>
        </w:rPr>
        <w:t>pairwise differences of node activ</w:t>
      </w:r>
      <w:r w:rsidR="0047436F">
        <w:rPr>
          <w:rFonts w:cs="Times New Roman"/>
          <w:lang w:bidi="fa-IR"/>
        </w:rPr>
        <w:t>ation values.</w:t>
      </w:r>
      <w:r w:rsidR="001E5D73" w:rsidRPr="001E5D73">
        <w:rPr>
          <w:rFonts w:cs="Times New Roman"/>
          <w:lang w:bidi="fa-IR"/>
        </w:rPr>
        <w:t xml:space="preserve"> </w:t>
      </w:r>
    </w:p>
    <w:p w:rsidR="00AA48ED" w:rsidRDefault="00851958" w:rsidP="00851958">
      <w:pPr>
        <w:pStyle w:val="Heading3"/>
        <w:rPr>
          <w:lang w:bidi="fa-IR"/>
        </w:rPr>
      </w:pPr>
      <w:r>
        <w:rPr>
          <w:lang w:bidi="fa-IR"/>
        </w:rPr>
        <w:t xml:space="preserve">Qualitative </w:t>
      </w:r>
      <w:r w:rsidR="00F27C8E">
        <w:rPr>
          <w:lang w:bidi="fa-IR"/>
        </w:rPr>
        <w:t>description</w:t>
      </w:r>
      <w:r w:rsidR="0059020E">
        <w:rPr>
          <w:lang w:bidi="fa-IR"/>
        </w:rPr>
        <w:t xml:space="preserve"> </w:t>
      </w:r>
      <w:r>
        <w:rPr>
          <w:lang w:bidi="fa-IR"/>
        </w:rPr>
        <w:t xml:space="preserve">of </w:t>
      </w:r>
      <w:r w:rsidR="00F27C8E">
        <w:rPr>
          <w:lang w:bidi="fa-IR"/>
        </w:rPr>
        <w:t xml:space="preserve">network </w:t>
      </w:r>
      <w:r>
        <w:rPr>
          <w:lang w:bidi="fa-IR"/>
        </w:rPr>
        <w:t>structure</w:t>
      </w:r>
      <w:r w:rsidR="00F27C8E">
        <w:rPr>
          <w:lang w:bidi="fa-IR"/>
        </w:rPr>
        <w:t>s</w:t>
      </w:r>
      <w:r>
        <w:rPr>
          <w:lang w:bidi="fa-IR"/>
        </w:rPr>
        <w:t>.</w:t>
      </w:r>
    </w:p>
    <w:p w:rsidR="00851958" w:rsidRDefault="0047436F" w:rsidP="001204C5">
      <w:pPr>
        <w:rPr>
          <w:lang w:bidi="fa-IR"/>
        </w:rPr>
      </w:pPr>
      <w:r>
        <w:rPr>
          <w:lang w:bidi="fa-IR"/>
        </w:rPr>
        <w:t>N</w:t>
      </w:r>
      <w:r w:rsidR="00213082">
        <w:rPr>
          <w:lang w:bidi="fa-IR"/>
        </w:rPr>
        <w:t xml:space="preserve">etwork structure can be qualitatively </w:t>
      </w:r>
      <w:r w:rsidR="008B34C2">
        <w:rPr>
          <w:lang w:bidi="fa-IR"/>
        </w:rPr>
        <w:t xml:space="preserve">assessed by means of visual </w:t>
      </w:r>
      <w:r>
        <w:rPr>
          <w:lang w:bidi="fa-IR"/>
        </w:rPr>
        <w:t xml:space="preserve">inspection </w:t>
      </w:r>
      <w:r w:rsidR="002F20EB">
        <w:rPr>
          <w:lang w:bidi="fa-IR"/>
        </w:rPr>
        <w:t>of</w:t>
      </w:r>
      <w:r w:rsidR="008B34C2">
        <w:rPr>
          <w:lang w:bidi="fa-IR"/>
        </w:rPr>
        <w:t xml:space="preserve"> the </w:t>
      </w:r>
      <w:r w:rsidR="002F20EB">
        <w:rPr>
          <w:lang w:bidi="fa-IR"/>
        </w:rPr>
        <w:t>graph diagram</w:t>
      </w:r>
      <w:r w:rsidR="00290330">
        <w:rPr>
          <w:lang w:bidi="fa-IR"/>
        </w:rPr>
        <w:t xml:space="preserve"> or </w:t>
      </w:r>
      <w:r w:rsidR="001D24B9">
        <w:rPr>
          <w:lang w:bidi="fa-IR"/>
        </w:rPr>
        <w:t xml:space="preserve">the </w:t>
      </w:r>
      <w:r w:rsidR="001C7986">
        <w:rPr>
          <w:lang w:bidi="fa-IR"/>
        </w:rPr>
        <w:t>adjacency</w:t>
      </w:r>
      <w:r w:rsidR="001D24B9">
        <w:rPr>
          <w:lang w:bidi="fa-IR"/>
        </w:rPr>
        <w:t xml:space="preserve"> matri</w:t>
      </w:r>
      <w:r w:rsidR="001C7986">
        <w:rPr>
          <w:lang w:bidi="fa-IR"/>
        </w:rPr>
        <w:t xml:space="preserve">x. </w:t>
      </w:r>
      <w:r w:rsidR="008956B4">
        <w:rPr>
          <w:lang w:bidi="fa-IR"/>
        </w:rPr>
        <w:t>T</w:t>
      </w:r>
      <w:r w:rsidR="00B0054C">
        <w:rPr>
          <w:lang w:bidi="fa-IR"/>
        </w:rPr>
        <w:t>he adjacency matri</w:t>
      </w:r>
      <w:r w:rsidR="00AA4C9F">
        <w:rPr>
          <w:lang w:bidi="fa-IR"/>
        </w:rPr>
        <w:t>ces</w:t>
      </w:r>
      <w:r w:rsidR="00B0054C">
        <w:rPr>
          <w:lang w:bidi="fa-IR"/>
        </w:rPr>
        <w:t xml:space="preserve"> </w:t>
      </w:r>
      <w:r w:rsidR="00AA4C9F">
        <w:rPr>
          <w:lang w:bidi="fa-IR"/>
        </w:rPr>
        <w:t xml:space="preserve">are </w:t>
      </w:r>
      <w:r w:rsidR="00A00A8A">
        <w:rPr>
          <w:lang w:bidi="fa-IR"/>
        </w:rPr>
        <w:t xml:space="preserve">serialized </w:t>
      </w:r>
      <w:r w:rsidR="00B0054C">
        <w:rPr>
          <w:lang w:bidi="fa-IR"/>
        </w:rPr>
        <w:t xml:space="preserve">using </w:t>
      </w:r>
      <w:r w:rsidR="00B0054C" w:rsidRPr="0070553D">
        <w:rPr>
          <w:color w:val="FF0000"/>
          <w:lang w:bidi="fa-IR"/>
        </w:rPr>
        <w:t xml:space="preserve">… </w:t>
      </w:r>
      <w:r w:rsidR="00B0054C">
        <w:rPr>
          <w:lang w:bidi="fa-IR"/>
        </w:rPr>
        <w:t>algorithm</w:t>
      </w:r>
      <w:r w:rsidR="002D7D98">
        <w:rPr>
          <w:lang w:bidi="fa-IR"/>
        </w:rPr>
        <w:t xml:space="preserve">, </w:t>
      </w:r>
      <w:r w:rsidR="00EF7B09">
        <w:rPr>
          <w:lang w:bidi="fa-IR"/>
        </w:rPr>
        <w:t xml:space="preserve">implemented in </w:t>
      </w:r>
      <w:r w:rsidR="002D7D98">
        <w:rPr>
          <w:lang w:bidi="fa-IR"/>
        </w:rPr>
        <w:t xml:space="preserve">the package </w:t>
      </w:r>
      <w:r w:rsidR="00740A4A">
        <w:rPr>
          <w:lang w:bidi="fa-IR"/>
        </w:rPr>
        <w:t xml:space="preserve">`seriation` </w:t>
      </w:r>
      <w:r w:rsidR="001204C5">
        <w:t>(</w:t>
      </w:r>
      <w:proofErr w:type="spellStart"/>
      <w:r w:rsidR="001204C5">
        <w:t>Hahsler</w:t>
      </w:r>
      <w:proofErr w:type="spellEnd"/>
      <w:r w:rsidR="001204C5">
        <w:t xml:space="preserve"> et al., 2008)</w:t>
      </w:r>
      <w:r w:rsidR="002D7D98">
        <w:rPr>
          <w:lang w:bidi="fa-IR"/>
        </w:rPr>
        <w:t xml:space="preserve">, </w:t>
      </w:r>
      <w:r w:rsidR="00A00A8A">
        <w:rPr>
          <w:lang w:bidi="fa-IR"/>
        </w:rPr>
        <w:t xml:space="preserve">which orders the rows and columns of the matrix to maximize </w:t>
      </w:r>
      <w:del w:id="288" w:author="MohammadHossein Manuel Haqiqatkhah" w:date="2020-01-06T01:26:00Z">
        <w:r w:rsidR="0025317C" w:rsidDel="008956B4">
          <w:rPr>
            <w:lang w:bidi="fa-IR"/>
          </w:rPr>
          <w:delText xml:space="preserve">visibility </w:delText>
        </w:r>
      </w:del>
      <w:ins w:id="289" w:author="MohammadHossein Manuel Haqiqatkhah" w:date="2020-01-06T01:26:00Z">
        <w:r w:rsidR="008956B4">
          <w:rPr>
            <w:lang w:bidi="fa-IR"/>
          </w:rPr>
          <w:t xml:space="preserve">visual identifiability </w:t>
        </w:r>
      </w:ins>
      <w:r w:rsidR="0025317C">
        <w:rPr>
          <w:lang w:bidi="fa-IR"/>
        </w:rPr>
        <w:t xml:space="preserve">of </w:t>
      </w:r>
      <w:r w:rsidR="00A00A8A">
        <w:rPr>
          <w:lang w:bidi="fa-IR"/>
        </w:rPr>
        <w:t xml:space="preserve">modules </w:t>
      </w:r>
      <w:r w:rsidR="0025317C">
        <w:rPr>
          <w:lang w:bidi="fa-IR"/>
        </w:rPr>
        <w:t xml:space="preserve">within the </w:t>
      </w:r>
      <w:r w:rsidR="00A00A8A">
        <w:rPr>
          <w:lang w:bidi="fa-IR"/>
        </w:rPr>
        <w:t>network (</w:t>
      </w:r>
      <w:commentRangeStart w:id="290"/>
      <w:commentRangeStart w:id="291"/>
      <w:r w:rsidR="00A00A8A" w:rsidRPr="0070553D">
        <w:rPr>
          <w:color w:val="FF0000"/>
          <w:lang w:bidi="fa-IR"/>
        </w:rPr>
        <w:t>better/more precise phrasing?</w:t>
      </w:r>
      <w:commentRangeEnd w:id="290"/>
      <w:r w:rsidR="008956B4">
        <w:rPr>
          <w:rStyle w:val="CommentReference"/>
        </w:rPr>
        <w:commentReference w:id="290"/>
      </w:r>
      <w:commentRangeEnd w:id="291"/>
      <w:r w:rsidR="00C10D35">
        <w:rPr>
          <w:rStyle w:val="CommentReference"/>
        </w:rPr>
        <w:commentReference w:id="291"/>
      </w:r>
      <w:r w:rsidR="00A00A8A">
        <w:rPr>
          <w:lang w:bidi="fa-IR"/>
        </w:rPr>
        <w:t>)</w:t>
      </w:r>
      <w:r w:rsidR="00740A4A">
        <w:rPr>
          <w:lang w:bidi="fa-IR"/>
        </w:rPr>
        <w:t>.</w:t>
      </w:r>
      <w:r w:rsidR="00AA4C9F">
        <w:rPr>
          <w:lang w:bidi="fa-IR"/>
        </w:rPr>
        <w:t xml:space="preserve"> </w:t>
      </w:r>
    </w:p>
    <w:p w:rsidR="00851958" w:rsidRDefault="00851958" w:rsidP="00BD5D3D">
      <w:pPr>
        <w:pStyle w:val="Heading3"/>
        <w:rPr>
          <w:lang w:bidi="fa-IR"/>
        </w:rPr>
      </w:pPr>
      <w:r>
        <w:rPr>
          <w:lang w:bidi="fa-IR"/>
        </w:rPr>
        <w:t xml:space="preserve">Quantitative </w:t>
      </w:r>
      <w:r w:rsidR="00BD5D3D">
        <w:rPr>
          <w:lang w:bidi="fa-IR"/>
        </w:rPr>
        <w:t>measures of the structure.</w:t>
      </w:r>
    </w:p>
    <w:p w:rsidR="00BD5D3D" w:rsidRDefault="00BD5D3D" w:rsidP="000563B3">
      <w:pPr>
        <w:rPr>
          <w:lang w:bidi="fa-IR"/>
        </w:rPr>
      </w:pPr>
      <w:r>
        <w:rPr>
          <w:lang w:bidi="fa-IR"/>
        </w:rPr>
        <w:t>In network science</w:t>
      </w:r>
      <w:r w:rsidR="00062D8B">
        <w:rPr>
          <w:lang w:bidi="fa-IR"/>
        </w:rPr>
        <w:t>, a wide range of structural measures of connectivit</w:t>
      </w:r>
      <w:r w:rsidR="004D0A6C">
        <w:rPr>
          <w:lang w:bidi="fa-IR"/>
        </w:rPr>
        <w:t>y, also known as netw</w:t>
      </w:r>
      <w:r w:rsidR="00A17774">
        <w:rPr>
          <w:lang w:bidi="fa-IR"/>
        </w:rPr>
        <w:t>o</w:t>
      </w:r>
      <w:r w:rsidR="00DD4D9B">
        <w:rPr>
          <w:lang w:bidi="fa-IR"/>
        </w:rPr>
        <w:t>rk</w:t>
      </w:r>
      <w:r w:rsidR="004D0A6C">
        <w:rPr>
          <w:lang w:bidi="fa-IR"/>
        </w:rPr>
        <w:t xml:space="preserve"> statistics, </w:t>
      </w:r>
      <w:r w:rsidR="00AB4F03">
        <w:rPr>
          <w:lang w:bidi="fa-IR"/>
        </w:rPr>
        <w:t>have been proposed</w:t>
      </w:r>
      <w:r w:rsidR="00134279">
        <w:rPr>
          <w:lang w:bidi="fa-IR"/>
        </w:rPr>
        <w:t xml:space="preserve"> </w:t>
      </w:r>
      <w:r w:rsidR="00D3027D">
        <w:rPr>
          <w:lang w:bidi="fa-IR"/>
        </w:rPr>
        <w:fldChar w:fldCharType="begin"/>
      </w:r>
      <w:r w:rsidR="0073231E">
        <w:rPr>
          <w:lang w:bidi="fa-IR"/>
        </w:rPr>
        <w:instrText xml:space="preserve"> ADDIN ZOTERO_ITEM CSL_CITATION {"citationID":"ZcKqZHmM","properties":{"formattedCitation":"(Costa, Rodrigues, Travieso, &amp; Villas Boas, 2007)","plainCitation":"(Costa, Rodrigues, Travieso, &amp; Villas Boas, 2007)","noteIndex":0},"citationItems":[{"id":1479,"uris":["http://zotero.org/users/5652293/items/9Z4HTT9T"],"uri":["http://zotero.org/users/5652293/items/9Z4HTT9T"],"itemData":{"id":1479,"type":"article-journal","container-title":"Advances in Physics","DOI":"10.1080/00018730601170527","ISSN":"0001-8732, 1460-6976","issue":"1","journalAbbreviation":"Advances in Physics","language":"en","page":"167-242","source":"DOI.org (Crossref)","title":"Characterization of complex networks: A survey of measurements","title-short":"Characterization of complex networks","volume":"56","author":[{"family":"Costa","given":"L. da F."},{"family":"Rodrigues","given":"F. A."},{"family":"Travieso","given":"G."},{"family":"Villas Boas","given":"P. R."}],"issued":{"date-parts":[["2007",1]]}}}],"schema":"https://github.com/citation-style-language/schema/raw/master/csl-citation.json"} </w:instrText>
      </w:r>
      <w:r w:rsidR="00D3027D">
        <w:rPr>
          <w:lang w:bidi="fa-IR"/>
        </w:rPr>
        <w:fldChar w:fldCharType="separate"/>
      </w:r>
      <w:r w:rsidR="0067040D" w:rsidRPr="0050485A">
        <w:rPr>
          <w:rFonts w:ascii="Times New Roman" w:hAnsi="Times New Roman" w:cs="Times New Roman"/>
        </w:rPr>
        <w:t>(Costa, Rodrigues, Travieso, &amp; Villas Boas, 2007)</w:t>
      </w:r>
      <w:r w:rsidR="00D3027D">
        <w:rPr>
          <w:lang w:bidi="fa-IR"/>
        </w:rPr>
        <w:fldChar w:fldCharType="end"/>
      </w:r>
      <w:r w:rsidR="00AB4F03">
        <w:rPr>
          <w:lang w:bidi="fa-IR"/>
        </w:rPr>
        <w:t xml:space="preserve">. </w:t>
      </w:r>
      <w:r w:rsidR="005F251C">
        <w:rPr>
          <w:lang w:bidi="fa-IR"/>
        </w:rPr>
        <w:t xml:space="preserve">After each rewiring attempt, we </w:t>
      </w:r>
      <w:r w:rsidR="00AB4F03">
        <w:rPr>
          <w:lang w:bidi="fa-IR"/>
        </w:rPr>
        <w:t xml:space="preserve">calculate </w:t>
      </w:r>
      <w:r w:rsidR="00A17774">
        <w:rPr>
          <w:lang w:bidi="fa-IR"/>
        </w:rPr>
        <w:t xml:space="preserve">six </w:t>
      </w:r>
      <w:r w:rsidR="005F251C">
        <w:rPr>
          <w:lang w:bidi="fa-IR"/>
        </w:rPr>
        <w:t>network connectivity measures</w:t>
      </w:r>
      <w:r w:rsidR="00DD4D9B">
        <w:rPr>
          <w:lang w:bidi="fa-IR"/>
        </w:rPr>
        <w:t>: clustering coefficient,</w:t>
      </w:r>
      <w:r w:rsidR="00A17774">
        <w:rPr>
          <w:lang w:bidi="fa-IR"/>
        </w:rPr>
        <w:t xml:space="preserve"> average path length, small-</w:t>
      </w:r>
      <w:proofErr w:type="spellStart"/>
      <w:r w:rsidR="00A17774">
        <w:rPr>
          <w:lang w:bidi="fa-IR"/>
        </w:rPr>
        <w:t>worldness</w:t>
      </w:r>
      <w:proofErr w:type="spellEnd"/>
      <w:r w:rsidR="00A17774">
        <w:rPr>
          <w:lang w:bidi="fa-IR"/>
        </w:rPr>
        <w:t>,</w:t>
      </w:r>
      <w:r w:rsidR="00DD4D9B">
        <w:rPr>
          <w:lang w:bidi="fa-IR"/>
        </w:rPr>
        <w:t xml:space="preserve"> modularity</w:t>
      </w:r>
      <w:r w:rsidR="00A17774">
        <w:rPr>
          <w:lang w:bidi="fa-IR"/>
        </w:rPr>
        <w:t xml:space="preserve">, </w:t>
      </w:r>
      <w:proofErr w:type="spellStart"/>
      <w:r w:rsidR="00A17774">
        <w:rPr>
          <w:lang w:bidi="fa-IR"/>
        </w:rPr>
        <w:t>assortativity</w:t>
      </w:r>
      <w:proofErr w:type="spellEnd"/>
      <w:r w:rsidR="00A17774">
        <w:rPr>
          <w:lang w:bidi="fa-IR"/>
        </w:rPr>
        <w:t>, and edge density</w:t>
      </w:r>
      <w:r w:rsidR="00DD4D9B">
        <w:rPr>
          <w:lang w:bidi="fa-IR"/>
        </w:rPr>
        <w:t xml:space="preserve"> </w:t>
      </w:r>
      <w:r w:rsidR="00CD4F5F">
        <w:rPr>
          <w:lang w:bidi="fa-IR"/>
        </w:rPr>
        <w:t xml:space="preserve">Furthermore, we calculate </w:t>
      </w:r>
      <w:r w:rsidR="00A17774">
        <w:rPr>
          <w:lang w:bidi="fa-IR"/>
        </w:rPr>
        <w:t xml:space="preserve">an </w:t>
      </w:r>
      <w:r w:rsidR="00CD4F5F">
        <w:rPr>
          <w:lang w:bidi="fa-IR"/>
        </w:rPr>
        <w:t xml:space="preserve">additional </w:t>
      </w:r>
      <w:r w:rsidR="00414FF5">
        <w:rPr>
          <w:lang w:bidi="fa-IR"/>
        </w:rPr>
        <w:t>measure</w:t>
      </w:r>
      <w:r w:rsidR="00A17774">
        <w:rPr>
          <w:lang w:bidi="fa-IR"/>
        </w:rPr>
        <w:t xml:space="preserve">, </w:t>
      </w:r>
      <w:r w:rsidR="00393624">
        <w:rPr>
          <w:lang w:bidi="fa-IR"/>
        </w:rPr>
        <w:t>namely</w:t>
      </w:r>
      <w:r w:rsidR="00A17774">
        <w:rPr>
          <w:lang w:bidi="fa-IR"/>
        </w:rPr>
        <w:t>, rich club coefficient,</w:t>
      </w:r>
      <w:r w:rsidR="00414FF5">
        <w:rPr>
          <w:lang w:bidi="fa-IR"/>
        </w:rPr>
        <w:t xml:space="preserve"> </w:t>
      </w:r>
      <w:r w:rsidR="00DD4D9B">
        <w:rPr>
          <w:lang w:bidi="fa-IR"/>
        </w:rPr>
        <w:t xml:space="preserve">after </w:t>
      </w:r>
      <w:r w:rsidR="00CA755D">
        <w:rPr>
          <w:lang w:bidi="fa-IR"/>
        </w:rPr>
        <w:t xml:space="preserve">the last rewiring </w:t>
      </w:r>
      <w:r w:rsidR="00DD4D9B">
        <w:rPr>
          <w:lang w:bidi="fa-IR"/>
        </w:rPr>
        <w:t>attemp</w:t>
      </w:r>
      <w:r w:rsidR="008B073B">
        <w:rPr>
          <w:lang w:bidi="fa-IR"/>
        </w:rPr>
        <w:t>t</w:t>
      </w:r>
      <w:r w:rsidR="00CA755D">
        <w:rPr>
          <w:lang w:bidi="fa-IR"/>
        </w:rPr>
        <w:t>.</w:t>
      </w:r>
      <w:r w:rsidR="00DD4D9B" w:rsidRPr="00DD4D9B">
        <w:rPr>
          <w:lang w:bidi="fa-IR"/>
        </w:rPr>
        <w:t xml:space="preserve"> </w:t>
      </w:r>
      <w:r w:rsidR="00DD4D9B">
        <w:rPr>
          <w:lang w:bidi="fa-IR"/>
        </w:rPr>
        <w:t>All measures are calculated separately for the whole</w:t>
      </w:r>
      <w:r w:rsidR="00393624">
        <w:rPr>
          <w:lang w:bidi="fa-IR"/>
        </w:rPr>
        <w:t xml:space="preserve"> and the three subgr</w:t>
      </w:r>
      <w:r w:rsidR="000563B3">
        <w:rPr>
          <w:lang w:bidi="fa-IR"/>
        </w:rPr>
        <w:t>aphs (</w:t>
      </w:r>
      <w:proofErr w:type="spellStart"/>
      <w:r w:rsidR="000563B3">
        <w:rPr>
          <w:lang w:bidi="fa-IR"/>
        </w:rPr>
        <w:t>viz.,</w:t>
      </w:r>
      <w:r w:rsidR="00393624">
        <w:rPr>
          <w:lang w:bidi="fa-IR"/>
        </w:rPr>
        <w:t>minority</w:t>
      </w:r>
      <w:proofErr w:type="spellEnd"/>
      <w:r w:rsidR="00393624">
        <w:rPr>
          <w:lang w:bidi="fa-IR"/>
        </w:rPr>
        <w:t xml:space="preserve"> and majority partition</w:t>
      </w:r>
      <w:r w:rsidR="000563B3">
        <w:rPr>
          <w:lang w:bidi="fa-IR"/>
        </w:rPr>
        <w:t xml:space="preserve"> and the </w:t>
      </w:r>
      <w:proofErr w:type="spellStart"/>
      <w:r w:rsidR="000563B3">
        <w:rPr>
          <w:lang w:bidi="fa-IR"/>
        </w:rPr>
        <w:t>interpartition</w:t>
      </w:r>
      <w:proofErr w:type="spellEnd"/>
      <w:r w:rsidR="000563B3">
        <w:rPr>
          <w:lang w:bidi="fa-IR"/>
        </w:rPr>
        <w:t xml:space="preserve"> subgraph</w:t>
      </w:r>
      <w:r w:rsidR="00393624">
        <w:rPr>
          <w:lang w:bidi="fa-IR"/>
        </w:rPr>
        <w:t>)</w:t>
      </w:r>
      <w:r w:rsidR="000563B3">
        <w:rPr>
          <w:lang w:bidi="fa-IR"/>
        </w:rPr>
        <w:t>.</w:t>
      </w:r>
      <w:r w:rsidR="00DD4D9B">
        <w:rPr>
          <w:lang w:bidi="fa-IR"/>
        </w:rPr>
        <w:t xml:space="preserve"> </w:t>
      </w:r>
      <w:r w:rsidR="007D274D">
        <w:rPr>
          <w:lang w:bidi="fa-IR"/>
        </w:rPr>
        <w:t>Unless mentioned otherwise, the `</w:t>
      </w:r>
      <w:commentRangeStart w:id="292"/>
      <w:proofErr w:type="spellStart"/>
      <w:r w:rsidR="007D274D">
        <w:rPr>
          <w:lang w:bidi="fa-IR"/>
        </w:rPr>
        <w:t>igraph</w:t>
      </w:r>
      <w:proofErr w:type="spellEnd"/>
      <w:r w:rsidR="007D274D">
        <w:rPr>
          <w:lang w:bidi="fa-IR"/>
        </w:rPr>
        <w:t>` package</w:t>
      </w:r>
      <w:r w:rsidR="00A17774">
        <w:rPr>
          <w:lang w:bidi="fa-IR"/>
        </w:rPr>
        <w:t xml:space="preserve"> (</w:t>
      </w:r>
      <w:r w:rsidR="00A17774" w:rsidRPr="0070553D">
        <w:rPr>
          <w:color w:val="FF0000"/>
          <w:lang w:bidi="fa-IR"/>
        </w:rPr>
        <w:t>citation</w:t>
      </w:r>
      <w:r w:rsidR="00A17774">
        <w:rPr>
          <w:lang w:bidi="fa-IR"/>
        </w:rPr>
        <w:t>)</w:t>
      </w:r>
      <w:r w:rsidR="007D274D">
        <w:rPr>
          <w:lang w:bidi="fa-IR"/>
        </w:rPr>
        <w:t xml:space="preserve"> </w:t>
      </w:r>
      <w:commentRangeEnd w:id="292"/>
      <w:r w:rsidR="007D274D">
        <w:rPr>
          <w:rStyle w:val="CommentReference"/>
        </w:rPr>
        <w:commentReference w:id="292"/>
      </w:r>
      <w:r w:rsidR="007D274D">
        <w:rPr>
          <w:lang w:bidi="fa-IR"/>
        </w:rPr>
        <w:t xml:space="preserve">is used for calculating the measures. </w:t>
      </w:r>
      <w:del w:id="293" w:author="Cees van Leeuwen" w:date="2020-01-04T18:39:00Z">
        <w:r w:rsidR="00CA755D" w:rsidDel="00DD4D9B">
          <w:rPr>
            <w:lang w:bidi="fa-IR"/>
          </w:rPr>
          <w:delText xml:space="preserve"> </w:delText>
        </w:r>
      </w:del>
    </w:p>
    <w:p w:rsidR="00580913" w:rsidRDefault="00574992" w:rsidP="00580913">
      <w:pPr>
        <w:pStyle w:val="Heading4"/>
        <w:rPr>
          <w:lang w:bidi="fa-IR"/>
        </w:rPr>
      </w:pPr>
      <w:r>
        <w:rPr>
          <w:lang w:bidi="fa-IR"/>
        </w:rPr>
        <w:t>Clustering coefficient</w:t>
      </w:r>
      <w:r w:rsidR="00580913">
        <w:rPr>
          <w:lang w:bidi="fa-IR"/>
        </w:rPr>
        <w:t>.</w:t>
      </w:r>
    </w:p>
    <w:p w:rsidR="00B45590" w:rsidRDefault="00BC1F58" w:rsidP="000245D9">
      <w:pPr>
        <w:rPr>
          <w:lang w:bidi="fa-IR"/>
        </w:rPr>
      </w:pPr>
      <w:r>
        <w:rPr>
          <w:lang w:bidi="fa-IR"/>
        </w:rPr>
        <w:t xml:space="preserve">This measure </w:t>
      </w:r>
      <w:ins w:id="294" w:author="MohammadHossein Manuel Haqiqatkhah" w:date="2020-01-06T01:37:00Z">
        <w:r w:rsidR="000563B3">
          <w:rPr>
            <w:lang w:bidi="fa-IR"/>
          </w:rPr>
          <w:t xml:space="preserve">can be defined either locally or globally </w:t>
        </w:r>
      </w:ins>
      <w:ins w:id="295" w:author="MohammadHossein Manuel Haqiqatkhah" w:date="2020-01-06T01:42:00Z">
        <w:r w:rsidR="000245D9">
          <w:rPr>
            <w:lang w:bidi="fa-IR"/>
          </w:rPr>
          <w:t>and</w:t>
        </w:r>
      </w:ins>
      <w:ins w:id="296" w:author="MohammadHossein Manuel Haqiqatkhah" w:date="2020-01-06T01:37:00Z">
        <w:r w:rsidR="000563B3">
          <w:rPr>
            <w:lang w:bidi="fa-IR"/>
          </w:rPr>
          <w:t xml:space="preserve"> </w:t>
        </w:r>
      </w:ins>
      <w:r>
        <w:rPr>
          <w:lang w:bidi="fa-IR"/>
        </w:rPr>
        <w:t xml:space="preserve">gives an indication </w:t>
      </w:r>
      <w:ins w:id="297" w:author="MohammadHossein Manuel Haqiqatkhah" w:date="2020-01-06T01:36:00Z">
        <w:r w:rsidR="000563B3">
          <w:rPr>
            <w:lang w:bidi="fa-IR"/>
          </w:rPr>
          <w:t>for</w:t>
        </w:r>
      </w:ins>
      <w:r w:rsidR="002308A6">
        <w:rPr>
          <w:lang w:bidi="fa-IR"/>
        </w:rPr>
        <w:t xml:space="preserve"> the tendency of nodes to form clusters</w:t>
      </w:r>
      <w:r w:rsidR="00A92734">
        <w:rPr>
          <w:lang w:bidi="fa-IR"/>
        </w:rPr>
        <w:t xml:space="preserve">. We use </w:t>
      </w:r>
      <w:r w:rsidR="00DD4D9B">
        <w:rPr>
          <w:lang w:bidi="fa-IR"/>
        </w:rPr>
        <w:t xml:space="preserve">the </w:t>
      </w:r>
      <w:r w:rsidR="00A92734">
        <w:rPr>
          <w:lang w:bidi="fa-IR"/>
        </w:rPr>
        <w:t xml:space="preserve">global clustering coefficient, which </w:t>
      </w:r>
      <w:r w:rsidR="00B75BEC">
        <w:rPr>
          <w:lang w:bidi="fa-IR"/>
        </w:rPr>
        <w:t>is defined as the number of</w:t>
      </w:r>
      <w:r w:rsidR="00BE041D">
        <w:rPr>
          <w:lang w:bidi="fa-IR"/>
        </w:rPr>
        <w:t xml:space="preserve"> closed</w:t>
      </w:r>
      <w:r w:rsidR="00B75BEC">
        <w:rPr>
          <w:lang w:bidi="fa-IR"/>
        </w:rPr>
        <w:t xml:space="preserve"> </w:t>
      </w:r>
      <w:r w:rsidR="00271D9B">
        <w:rPr>
          <w:lang w:bidi="fa-IR"/>
        </w:rPr>
        <w:t xml:space="preserve">triplets of nodes </w:t>
      </w:r>
      <w:r w:rsidR="00BE041D">
        <w:rPr>
          <w:lang w:bidi="fa-IR"/>
        </w:rPr>
        <w:t xml:space="preserve">(the triplets </w:t>
      </w:r>
      <w:r w:rsidR="002F6633">
        <w:rPr>
          <w:lang w:bidi="fa-IR"/>
        </w:rPr>
        <w:t>o</w:t>
      </w:r>
      <w:r w:rsidR="00770729">
        <w:rPr>
          <w:lang w:bidi="fa-IR"/>
        </w:rPr>
        <w:t>f nodes</w:t>
      </w:r>
      <w:r w:rsidR="002F6633">
        <w:rPr>
          <w:lang w:bidi="fa-IR"/>
        </w:rPr>
        <w:t xml:space="preserve"> </w:t>
      </w:r>
      <w:r w:rsidR="00BE041D">
        <w:rPr>
          <w:lang w:bidi="fa-IR"/>
        </w:rPr>
        <w:t xml:space="preserve">that </w:t>
      </w:r>
      <w:r w:rsidR="00880AA4">
        <w:rPr>
          <w:lang w:bidi="fa-IR"/>
        </w:rPr>
        <w:t xml:space="preserve">are </w:t>
      </w:r>
      <w:r w:rsidR="007F3E83">
        <w:rPr>
          <w:lang w:bidi="fa-IR"/>
        </w:rPr>
        <w:t>all connected</w:t>
      </w:r>
      <w:r w:rsidR="00BE041D">
        <w:rPr>
          <w:lang w:bidi="fa-IR"/>
        </w:rPr>
        <w:t xml:space="preserve">) </w:t>
      </w:r>
      <w:r w:rsidR="00271D9B">
        <w:rPr>
          <w:lang w:bidi="fa-IR"/>
        </w:rPr>
        <w:t xml:space="preserve">divided by the number of </w:t>
      </w:r>
      <w:r w:rsidR="002B51CD">
        <w:rPr>
          <w:lang w:bidi="fa-IR"/>
        </w:rPr>
        <w:t xml:space="preserve">connected </w:t>
      </w:r>
      <w:r w:rsidR="00271D9B">
        <w:rPr>
          <w:lang w:bidi="fa-IR"/>
        </w:rPr>
        <w:t>triplets</w:t>
      </w:r>
      <w:r w:rsidR="002B51CD">
        <w:rPr>
          <w:lang w:bidi="fa-IR"/>
        </w:rPr>
        <w:t>, either open (</w:t>
      </w:r>
      <w:ins w:id="298" w:author="MohammadHossein Manuel Haqiqatkhah" w:date="2020-01-06T01:42:00Z">
        <w:r w:rsidR="000245D9">
          <w:rPr>
            <w:lang w:bidi="fa-IR"/>
          </w:rPr>
          <w:t xml:space="preserve">i.e., </w:t>
        </w:r>
      </w:ins>
      <w:r w:rsidR="002B51CD">
        <w:rPr>
          <w:lang w:bidi="fa-IR"/>
        </w:rPr>
        <w:t xml:space="preserve">paths of length 2) or </w:t>
      </w:r>
      <w:r w:rsidR="009B0D55">
        <w:rPr>
          <w:lang w:bidi="fa-IR"/>
        </w:rPr>
        <w:t>closed (</w:t>
      </w:r>
      <w:ins w:id="299" w:author="MohammadHossein Manuel Haqiqatkhah" w:date="2020-01-06T01:42:00Z">
        <w:r w:rsidR="000245D9">
          <w:rPr>
            <w:lang w:bidi="fa-IR"/>
          </w:rPr>
          <w:t xml:space="preserve">i.e., </w:t>
        </w:r>
      </w:ins>
      <w:r w:rsidR="009B0D55">
        <w:rPr>
          <w:lang w:bidi="fa-IR"/>
        </w:rPr>
        <w:t>triangles)</w:t>
      </w:r>
      <w:r w:rsidR="004604F0">
        <w:rPr>
          <w:lang w:bidi="fa-IR"/>
        </w:rPr>
        <w:t xml:space="preserve">. </w:t>
      </w:r>
      <w:r w:rsidR="002F6633">
        <w:rPr>
          <w:lang w:bidi="fa-IR"/>
        </w:rPr>
        <w:t xml:space="preserve">The numerator is equal to </w:t>
      </w:r>
      <w:r w:rsidR="00227B23">
        <w:rPr>
          <w:lang w:bidi="fa-IR"/>
        </w:rPr>
        <w:t xml:space="preserve">three times </w:t>
      </w:r>
      <w:r w:rsidR="002F6633">
        <w:rPr>
          <w:lang w:bidi="fa-IR"/>
        </w:rPr>
        <w:t>the number of</w:t>
      </w:r>
      <w:r w:rsidR="00227B23">
        <w:rPr>
          <w:lang w:bidi="fa-IR"/>
        </w:rPr>
        <w:t xml:space="preserve"> </w:t>
      </w:r>
      <w:r w:rsidR="00951A4B">
        <w:rPr>
          <w:lang w:bidi="fa-IR"/>
        </w:rPr>
        <w:t>triangles in the graph</w:t>
      </w:r>
      <w:r w:rsidR="001765EA">
        <w:rPr>
          <w:lang w:bidi="fa-IR"/>
        </w:rPr>
        <w:t>.</w:t>
      </w:r>
      <w:r w:rsidR="00951A4B">
        <w:rPr>
          <w:lang w:bidi="fa-IR"/>
        </w:rPr>
        <w:t xml:space="preserve"> </w:t>
      </w:r>
      <w:r w:rsidR="00FD2A3B">
        <w:rPr>
          <w:lang w:bidi="fa-IR"/>
        </w:rPr>
        <w:t>Using linear algebra</w:t>
      </w:r>
      <w:r w:rsidR="00B7717F">
        <w:rPr>
          <w:lang w:bidi="fa-IR"/>
        </w:rPr>
        <w:t xml:space="preserve">, </w:t>
      </w:r>
      <w:del w:id="300" w:author="Cees van Leeuwen" w:date="2020-01-06T15:36:00Z">
        <w:r w:rsidR="00FD2A3B" w:rsidDel="00C10D35">
          <w:rPr>
            <w:lang w:bidi="fa-IR"/>
          </w:rPr>
          <w:delText>i</w:delText>
        </w:r>
        <w:r w:rsidR="001F7C27" w:rsidDel="00C10D35">
          <w:rPr>
            <w:lang w:bidi="fa-IR"/>
          </w:rPr>
          <w:delText>t can be shown</w:delText>
        </w:r>
      </w:del>
      <w:ins w:id="301" w:author="MohammadHossein Manuel Haqiqatkhah" w:date="2020-01-06T01:43:00Z">
        <w:del w:id="302" w:author="Cees van Leeuwen" w:date="2020-01-06T15:36:00Z">
          <w:r w:rsidR="000245D9" w:rsidDel="00C10D35">
            <w:rPr>
              <w:lang w:bidi="fa-IR"/>
            </w:rPr>
            <w:delText>one can show</w:delText>
          </w:r>
        </w:del>
      </w:ins>
      <w:del w:id="303" w:author="Cees van Leeuwen" w:date="2020-01-06T15:36:00Z">
        <w:r w:rsidR="00FD2A3B" w:rsidDel="00C10D35">
          <w:rPr>
            <w:lang w:bidi="fa-IR"/>
          </w:rPr>
          <w:delText xml:space="preserve"> that </w:delText>
        </w:r>
      </w:del>
      <w:r w:rsidR="00A46E3F">
        <w:rPr>
          <w:lang w:bidi="fa-IR"/>
        </w:rPr>
        <w:t xml:space="preserve">the global clustering coefficient </w:t>
      </w:r>
      <w:r w:rsidR="00951A4B">
        <w:rPr>
          <w:lang w:bidi="fa-IR"/>
        </w:rPr>
        <w:t xml:space="preserve">can be calculated formally </w:t>
      </w:r>
      <w:r w:rsidR="00A6141D">
        <w:rPr>
          <w:lang w:bidi="fa-IR"/>
        </w:rPr>
        <w:t xml:space="preserve">from the adjacency matrix </w:t>
      </w:r>
      <w:r w:rsidR="004E12D8">
        <w:rPr>
          <w:lang w:bidi="fa-IR"/>
        </w:rPr>
        <w:t>as shown in E</w:t>
      </w:r>
      <w:r w:rsidR="004F1321">
        <w:rPr>
          <w:lang w:bidi="fa-IR"/>
        </w:rPr>
        <w:t xml:space="preserve">quation </w:t>
      </w:r>
      <w:r w:rsidR="004E12D8">
        <w:rPr>
          <w:lang w:bidi="fa-IR"/>
        </w:rPr>
        <w:t>3</w:t>
      </w:r>
      <w:r w:rsidR="00D223FB">
        <w:rPr>
          <w:lang w:bidi="fa-IR"/>
        </w:rPr>
        <w:t>.</w:t>
      </w:r>
    </w:p>
    <w:p w:rsidR="00951A4B" w:rsidRPr="00B45590" w:rsidRDefault="00AC40F2" w:rsidP="00B45590">
      <w:pPr>
        <w:rPr>
          <w:lang w:bidi="fa-IR"/>
        </w:rPr>
      </w:pPr>
      <w:r>
        <w:rPr>
          <w:lang w:bidi="fa-IR"/>
        </w:rPr>
        <w:t xml:space="preserve">EQ 3 </w:t>
      </w:r>
      <w:r>
        <w:rPr>
          <w:lang w:bidi="fa-IR"/>
        </w:rPr>
        <w:tab/>
      </w:r>
      <w:r>
        <w:rPr>
          <w:lang w:bidi="fa-IR"/>
        </w:rPr>
        <w:tab/>
      </w:r>
      <m:oMath>
        <m:r>
          <w:rPr>
            <w:rFonts w:ascii="Cambria Math" w:hAnsi="Cambria Math"/>
            <w:lang w:bidi="fa-IR"/>
          </w:rPr>
          <m:t xml:space="preserve">C = </m:t>
        </m:r>
        <m:f>
          <m:fPr>
            <m:ctrlPr>
              <w:rPr>
                <w:rFonts w:ascii="Cambria Math" w:hAnsi="Cambria Math"/>
                <w:i/>
                <w:lang w:bidi="fa-IR"/>
              </w:rPr>
            </m:ctrlPr>
          </m:fPr>
          <m:num>
            <m:r>
              <w:rPr>
                <w:rFonts w:ascii="Cambria Math" w:hAnsi="Cambria Math"/>
                <w:lang w:bidi="fa-IR"/>
              </w:rPr>
              <m:t xml:space="preserve">3 </m:t>
            </m:r>
            <m:r>
              <m:rPr>
                <m:sty m:val="p"/>
              </m:rPr>
              <w:rPr>
                <w:rFonts w:ascii="Cambria Math" w:hAnsi="Cambria Math"/>
                <w:lang w:bidi="fa-IR"/>
              </w:rPr>
              <m:t>×</m:t>
            </m:r>
            <m:r>
              <w:rPr>
                <w:rFonts w:ascii="Cambria Math" w:hAnsi="Cambria Math"/>
                <w:lang w:bidi="fa-IR"/>
              </w:rPr>
              <m:t># triangles</m:t>
            </m:r>
          </m:num>
          <m:den>
            <m:r>
              <w:rPr>
                <w:rFonts w:ascii="Cambria Math" w:hAnsi="Cambria Math"/>
                <w:lang w:bidi="fa-IR"/>
              </w:rPr>
              <m:t># triplets of connected nodes</m:t>
            </m:r>
          </m:den>
        </m:f>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trace</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3</m:t>
                    </m:r>
                  </m:sup>
                </m:sSup>
              </m:e>
            </m:d>
          </m:num>
          <m:den>
            <m:r>
              <m:rPr>
                <m:sty m:val="p"/>
              </m:rPr>
              <w:rPr>
                <w:rFonts w:ascii="Cambria Math" w:hAnsi="Cambria Math"/>
                <w:lang w:bidi="fa-IR"/>
              </w:rPr>
              <m:t>Σ</m:t>
            </m:r>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r>
              <w:rPr>
                <w:rFonts w:ascii="Cambria Math" w:hAnsi="Cambria Math"/>
                <w:lang w:bidi="fa-IR"/>
              </w:rPr>
              <m:t>-trace</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e>
            </m:d>
          </m:den>
        </m:f>
        <m:r>
          <w:rPr>
            <w:rFonts w:ascii="Cambria Math" w:hAnsi="Cambria Math"/>
            <w:lang w:bidi="fa-IR"/>
          </w:rPr>
          <m:t xml:space="preserve"> </m:t>
        </m:r>
      </m:oMath>
    </w:p>
    <w:p w:rsidR="00487AEB" w:rsidRDefault="004A5DE1" w:rsidP="000152BB">
      <w:pPr>
        <w:pStyle w:val="Heading4"/>
        <w:rPr>
          <w:lang w:bidi="fa-IR"/>
        </w:rPr>
      </w:pPr>
      <w:commentRangeStart w:id="304"/>
      <w:r>
        <w:rPr>
          <w:lang w:bidi="fa-IR"/>
        </w:rPr>
        <w:t>Average path length</w:t>
      </w:r>
      <w:r w:rsidR="00580913">
        <w:rPr>
          <w:lang w:bidi="fa-IR"/>
        </w:rPr>
        <w:t>.</w:t>
      </w:r>
      <w:commentRangeEnd w:id="304"/>
      <w:r w:rsidR="000563B3">
        <w:rPr>
          <w:rStyle w:val="CommentReference"/>
          <w:rFonts w:asciiTheme="minorHAnsi" w:eastAsiaTheme="minorEastAsia" w:hAnsiTheme="minorHAnsi" w:cstheme="minorBidi"/>
          <w:b w:val="0"/>
          <w:bCs w:val="0"/>
          <w:i w:val="0"/>
          <w:iCs w:val="0"/>
        </w:rPr>
        <w:commentReference w:id="304"/>
      </w:r>
    </w:p>
    <w:p w:rsidR="00B9507C" w:rsidRPr="000152BB" w:rsidRDefault="008B7677" w:rsidP="004C1BAF">
      <w:pPr>
        <w:rPr>
          <w:lang w:bidi="fa-IR"/>
        </w:rPr>
      </w:pPr>
      <w:r>
        <w:rPr>
          <w:lang w:bidi="fa-IR"/>
        </w:rPr>
        <w:t>Average pat</w:t>
      </w:r>
      <w:r w:rsidR="000C1E48">
        <w:rPr>
          <w:lang w:bidi="fa-IR"/>
        </w:rPr>
        <w:t>h</w:t>
      </w:r>
      <w:r>
        <w:rPr>
          <w:lang w:bidi="fa-IR"/>
        </w:rPr>
        <w:t xml:space="preserve"> length </w:t>
      </w:r>
      <w:r w:rsidR="000C1E48">
        <w:rPr>
          <w:lang w:bidi="fa-IR"/>
        </w:rPr>
        <w:t xml:space="preserve">is the mean value of lengths of shortest path between </w:t>
      </w:r>
      <w:r w:rsidR="009477F2">
        <w:rPr>
          <w:lang w:bidi="fa-IR"/>
        </w:rPr>
        <w:t xml:space="preserve">all pairs of nodes. </w:t>
      </w:r>
      <w:r w:rsidR="00276E12">
        <w:rPr>
          <w:lang w:bidi="fa-IR"/>
        </w:rPr>
        <w:t>This measure</w:t>
      </w:r>
      <w:r w:rsidR="00B9507C">
        <w:rPr>
          <w:lang w:bidi="fa-IR"/>
        </w:rPr>
        <w:t>, calculated using</w:t>
      </w:r>
      <w:ins w:id="305" w:author="Cees van Leeuwen" w:date="2020-01-04T18:53:00Z">
        <w:r w:rsidR="0056752B">
          <w:rPr>
            <w:lang w:bidi="fa-IR"/>
          </w:rPr>
          <w:t xml:space="preserve"> the</w:t>
        </w:r>
      </w:ins>
      <w:r w:rsidR="00B9507C">
        <w:rPr>
          <w:lang w:bidi="fa-IR"/>
        </w:rPr>
        <w:t xml:space="preserve"> `</w:t>
      </w:r>
      <w:commentRangeStart w:id="306"/>
      <w:proofErr w:type="spellStart"/>
      <w:r w:rsidR="00B9507C">
        <w:rPr>
          <w:lang w:bidi="fa-IR"/>
        </w:rPr>
        <w:t>igraph</w:t>
      </w:r>
      <w:proofErr w:type="spellEnd"/>
      <w:r w:rsidR="00B9507C">
        <w:rPr>
          <w:lang w:bidi="fa-IR"/>
        </w:rPr>
        <w:t xml:space="preserve">` </w:t>
      </w:r>
      <w:commentRangeEnd w:id="306"/>
      <w:r w:rsidR="0056752B">
        <w:rPr>
          <w:rStyle w:val="CommentReference"/>
        </w:rPr>
        <w:commentReference w:id="306"/>
      </w:r>
      <w:r w:rsidR="00B9507C">
        <w:rPr>
          <w:lang w:bidi="fa-IR"/>
        </w:rPr>
        <w:t>package,</w:t>
      </w:r>
      <w:r w:rsidR="00276E12">
        <w:rPr>
          <w:lang w:bidi="fa-IR"/>
        </w:rPr>
        <w:t xml:space="preserve"> gives an indication of how </w:t>
      </w:r>
      <w:r w:rsidR="007C2549">
        <w:rPr>
          <w:lang w:bidi="fa-IR"/>
        </w:rPr>
        <w:t>closely</w:t>
      </w:r>
      <w:r w:rsidR="00276E12">
        <w:rPr>
          <w:lang w:bidi="fa-IR"/>
        </w:rPr>
        <w:t xml:space="preserve"> the nodes</w:t>
      </w:r>
      <w:r w:rsidR="007C2549">
        <w:rPr>
          <w:lang w:bidi="fa-IR"/>
        </w:rPr>
        <w:t xml:space="preserve"> of a network are </w:t>
      </w:r>
      <w:r w:rsidR="00B9507C">
        <w:rPr>
          <w:lang w:bidi="fa-IR"/>
        </w:rPr>
        <w:t>located from each other.</w:t>
      </w:r>
    </w:p>
    <w:p w:rsidR="00493D35" w:rsidRDefault="00493D35" w:rsidP="00191689">
      <w:pPr>
        <w:pStyle w:val="Heading4"/>
        <w:tabs>
          <w:tab w:val="left" w:pos="3249"/>
        </w:tabs>
        <w:rPr>
          <w:lang w:bidi="fa-IR"/>
        </w:rPr>
      </w:pPr>
      <w:commentRangeStart w:id="307"/>
      <w:commentRangeStart w:id="308"/>
      <w:r>
        <w:rPr>
          <w:lang w:bidi="fa-IR"/>
        </w:rPr>
        <w:t>Small-</w:t>
      </w:r>
      <w:proofErr w:type="spellStart"/>
      <w:r>
        <w:rPr>
          <w:lang w:bidi="fa-IR"/>
        </w:rPr>
        <w:t>worldness</w:t>
      </w:r>
      <w:proofErr w:type="spellEnd"/>
      <w:r w:rsidR="00580913">
        <w:rPr>
          <w:lang w:bidi="fa-IR"/>
        </w:rPr>
        <w:t>.</w:t>
      </w:r>
      <w:commentRangeEnd w:id="307"/>
      <w:r w:rsidR="000878E8">
        <w:rPr>
          <w:rStyle w:val="CommentReference"/>
          <w:rFonts w:asciiTheme="minorHAnsi" w:eastAsiaTheme="minorEastAsia" w:hAnsiTheme="minorHAnsi" w:cstheme="minorBidi"/>
          <w:b w:val="0"/>
          <w:bCs w:val="0"/>
          <w:i w:val="0"/>
          <w:iCs w:val="0"/>
        </w:rPr>
        <w:commentReference w:id="307"/>
      </w:r>
      <w:commentRangeEnd w:id="308"/>
      <w:r w:rsidR="00C10D35">
        <w:rPr>
          <w:rStyle w:val="CommentReference"/>
          <w:rFonts w:asciiTheme="minorHAnsi" w:eastAsiaTheme="minorEastAsia" w:hAnsiTheme="minorHAnsi" w:cstheme="minorBidi"/>
          <w:b w:val="0"/>
          <w:bCs w:val="0"/>
          <w:i w:val="0"/>
          <w:iCs w:val="0"/>
        </w:rPr>
        <w:commentReference w:id="308"/>
      </w:r>
    </w:p>
    <w:p w:rsidR="00324F0C" w:rsidRPr="00324F0C" w:rsidRDefault="00AC2871" w:rsidP="009B4AC7">
      <w:pPr>
        <w:rPr>
          <w:lang w:bidi="fa-IR"/>
        </w:rPr>
      </w:pPr>
      <w:r>
        <w:rPr>
          <w:lang w:bidi="fa-IR"/>
        </w:rPr>
        <w:t>Small-</w:t>
      </w:r>
      <w:proofErr w:type="spellStart"/>
      <w:r>
        <w:rPr>
          <w:lang w:bidi="fa-IR"/>
        </w:rPr>
        <w:t>worldness</w:t>
      </w:r>
      <w:proofErr w:type="spellEnd"/>
      <w:r>
        <w:rPr>
          <w:lang w:bidi="fa-IR"/>
        </w:rPr>
        <w:t xml:space="preserve"> is a measure of the degree to which the graph shows </w:t>
      </w:r>
      <w:r w:rsidR="005A491A">
        <w:rPr>
          <w:lang w:bidi="fa-IR"/>
        </w:rPr>
        <w:t xml:space="preserve">properties </w:t>
      </w:r>
      <w:r w:rsidR="00BB0905">
        <w:rPr>
          <w:lang w:bidi="fa-IR"/>
        </w:rPr>
        <w:t xml:space="preserve">akin </w:t>
      </w:r>
      <w:r w:rsidR="005A491A">
        <w:rPr>
          <w:lang w:bidi="fa-IR"/>
        </w:rPr>
        <w:t xml:space="preserve">to the </w:t>
      </w:r>
      <w:r w:rsidR="00935E05">
        <w:rPr>
          <w:lang w:bidi="fa-IR"/>
        </w:rPr>
        <w:t xml:space="preserve">structures known as small world </w:t>
      </w:r>
      <w:commentRangeStart w:id="309"/>
      <w:commentRangeStart w:id="310"/>
      <w:r w:rsidR="00935E05">
        <w:rPr>
          <w:lang w:bidi="fa-IR"/>
        </w:rPr>
        <w:t>(</w:t>
      </w:r>
      <w:r w:rsidR="00935E05" w:rsidRPr="00935E05">
        <w:rPr>
          <w:color w:val="FF0000"/>
          <w:lang w:bidi="fa-IR"/>
        </w:rPr>
        <w:t>citation</w:t>
      </w:r>
      <w:r w:rsidR="00935E05">
        <w:rPr>
          <w:lang w:bidi="fa-IR"/>
        </w:rPr>
        <w:t>)</w:t>
      </w:r>
      <w:commentRangeEnd w:id="309"/>
      <w:r w:rsidR="000245D9">
        <w:rPr>
          <w:rStyle w:val="CommentReference"/>
        </w:rPr>
        <w:commentReference w:id="309"/>
      </w:r>
      <w:commentRangeEnd w:id="310"/>
      <w:r w:rsidR="00FC13B0">
        <w:rPr>
          <w:rStyle w:val="CommentReference"/>
        </w:rPr>
        <w:commentReference w:id="310"/>
      </w:r>
      <w:r w:rsidR="00935E05">
        <w:rPr>
          <w:lang w:bidi="fa-IR"/>
        </w:rPr>
        <w:t xml:space="preserve">. It is </w:t>
      </w:r>
      <w:r w:rsidR="00B44009">
        <w:rPr>
          <w:lang w:bidi="fa-IR"/>
        </w:rPr>
        <w:t>defined as the multiplication of normalized clustering coefficient and efficiency of the network</w:t>
      </w:r>
      <w:r w:rsidR="000F1623">
        <w:rPr>
          <w:lang w:bidi="fa-IR"/>
        </w:rPr>
        <w:t xml:space="preserve">, </w:t>
      </w:r>
      <w:commentRangeStart w:id="311"/>
      <w:r w:rsidR="000F1623">
        <w:rPr>
          <w:lang w:bidi="fa-IR"/>
        </w:rPr>
        <w:t>i.e</w:t>
      </w:r>
      <w:commentRangeEnd w:id="311"/>
      <w:r w:rsidR="000878E8">
        <w:rPr>
          <w:rStyle w:val="CommentReference"/>
        </w:rPr>
        <w:commentReference w:id="311"/>
      </w:r>
      <w:commentRangeStart w:id="312"/>
      <w:r w:rsidR="000F1623">
        <w:rPr>
          <w:lang w:bidi="fa-IR"/>
        </w:rPr>
        <w:t>.</w:t>
      </w:r>
      <m:oMath>
        <m:r>
          <w:rPr>
            <w:rFonts w:ascii="Cambria Math" w:hAnsi="Cambria Math"/>
            <w:lang w:bidi="fa-IR"/>
          </w:rPr>
          <m:t xml:space="preserve"> </m:t>
        </m:r>
        <m:sSub>
          <m:sSubPr>
            <m:ctrlPr>
              <w:rPr>
                <w:rFonts w:ascii="Cambria Math" w:hAnsi="Cambria Math"/>
                <w:lang w:bidi="fa-IR"/>
              </w:rPr>
            </m:ctrlPr>
          </m:sSubPr>
          <m:e>
            <m:r>
              <m:rPr>
                <m:sty m:val="p"/>
              </m:rPr>
              <w:rPr>
                <w:rFonts w:ascii="Cambria Math" w:hAnsi="Cambria Math"/>
                <w:lang w:bidi="fa-IR"/>
              </w:rPr>
              <m:t>SW</m:t>
            </m:r>
          </m:e>
          <m:sub>
            <m:r>
              <w:rPr>
                <w:rFonts w:ascii="Cambria Math" w:hAnsi="Cambria Math"/>
                <w:lang w:bidi="fa-IR"/>
              </w:rPr>
              <m:t>norm</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C </m:t>
            </m:r>
            <m:r>
              <m:rPr>
                <m:sty m:val="p"/>
              </m:rPr>
              <w:rPr>
                <w:rFonts w:ascii="Cambria Math" w:hAnsi="Cambria Math"/>
              </w:rPr>
              <m:t>×</m:t>
            </m:r>
            <m:r>
              <w:rPr>
                <w:rFonts w:ascii="Cambria Math" w:hAnsi="Cambria Math"/>
                <w:lang w:bidi="fa-IR"/>
              </w:rPr>
              <m:t xml:space="preserve"> E</m:t>
            </m:r>
          </m:num>
          <m:den>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den>
        </m:f>
      </m:oMath>
      <w:r w:rsidR="00863193">
        <w:rPr>
          <w:lang w:bidi="fa-IR"/>
        </w:rPr>
        <w:t>.</w:t>
      </w:r>
      <w:commentRangeEnd w:id="312"/>
      <w:ins w:id="313" w:author="MohammadHossein Manuel Haqiqatkhah" w:date="2020-01-06T01:55:00Z">
        <w:r w:rsidR="00292D21">
          <w:rPr>
            <w:lang w:bidi="fa-IR"/>
          </w:rPr>
          <w:t xml:space="preserve"> </w:t>
        </w:r>
      </w:ins>
      <w:ins w:id="314" w:author="MohammadHossein Manuel Haqiqatkhah" w:date="2020-01-06T01:53:00Z">
        <w:r w:rsidR="004D023C">
          <w:rPr>
            <w:rStyle w:val="CommentReference"/>
          </w:rPr>
          <w:commentReference w:id="312"/>
        </w:r>
      </w:ins>
      <w:ins w:id="315" w:author="MohammadHossein Manuel Haqiqatkhah" w:date="2020-01-06T01:44:00Z">
        <w:r w:rsidR="00292D21">
          <w:rPr>
            <w:lang w:bidi="fa-IR"/>
          </w:rPr>
          <w:t xml:space="preserve">Efficiency of </w:t>
        </w:r>
      </w:ins>
      <w:ins w:id="316" w:author="MohammadHossein Manuel Haqiqatkhah" w:date="2020-01-06T01:56:00Z">
        <w:r w:rsidR="00292D21">
          <w:rPr>
            <w:lang w:bidi="fa-IR"/>
          </w:rPr>
          <w:t xml:space="preserve">a </w:t>
        </w:r>
      </w:ins>
      <w:ins w:id="317" w:author="MohammadHossein Manuel Haqiqatkhah" w:date="2020-01-06T01:44:00Z">
        <w:r w:rsidR="000245D9">
          <w:rPr>
            <w:lang w:bidi="fa-IR"/>
          </w:rPr>
          <w:t xml:space="preserve">network </w:t>
        </w:r>
      </w:ins>
      <w:ins w:id="318" w:author="MohammadHossein Manuel Haqiqatkhah" w:date="2020-01-06T01:54:00Z">
        <w:r w:rsidR="004D023C">
          <w:rPr>
            <w:lang w:bidi="fa-IR"/>
          </w:rPr>
          <w:t xml:space="preserve">quantifies the </w:t>
        </w:r>
        <w:del w:id="319" w:author="Cees van Leeuwen" w:date="2020-01-06T15:39:00Z">
          <w:r w:rsidR="004D023C" w:rsidDel="00FC13B0">
            <w:rPr>
              <w:lang w:bidi="fa-IR"/>
            </w:rPr>
            <w:delText xml:space="preserve">efficiency of </w:delText>
          </w:r>
        </w:del>
        <w:r w:rsidR="004D023C">
          <w:rPr>
            <w:lang w:bidi="fa-IR"/>
          </w:rPr>
          <w:t>informat</w:t>
        </w:r>
        <w:r w:rsidR="00292D21">
          <w:rPr>
            <w:lang w:bidi="fa-IR"/>
          </w:rPr>
          <w:t>ion exchange within the network</w:t>
        </w:r>
      </w:ins>
      <w:ins w:id="320" w:author="MohammadHossein Manuel Haqiqatkhah" w:date="2020-01-06T01:56:00Z">
        <w:r w:rsidR="00292D21">
          <w:rPr>
            <w:lang w:bidi="fa-IR"/>
          </w:rPr>
          <w:t xml:space="preserve">. It </w:t>
        </w:r>
      </w:ins>
      <w:ins w:id="321" w:author="MohammadHossein Manuel Haqiqatkhah" w:date="2020-01-06T01:54:00Z">
        <w:r w:rsidR="004D023C">
          <w:rPr>
            <w:lang w:bidi="fa-IR"/>
          </w:rPr>
          <w:t>is defined as sum of inverses of the distances between nodes</w:t>
        </w:r>
      </w:ins>
      <w:ins w:id="322" w:author="MohammadHossein Manuel Haqiqatkhah" w:date="2020-01-06T01:56:00Z">
        <w:r w:rsidR="00292D21">
          <w:rPr>
            <w:lang w:bidi="fa-IR"/>
          </w:rPr>
          <w:t xml:space="preserve">, normalized by network size. More formally, </w:t>
        </w:r>
      </w:ins>
      <w:ins w:id="323" w:author="MohammadHossein Manuel Haqiqatkhah" w:date="2020-01-06T01:57:00Z">
        <w:r w:rsidR="00292D21">
          <w:rPr>
            <w:lang w:bidi="fa-IR"/>
          </w:rPr>
          <w:t xml:space="preserve">for a network with N edges, efficiency is calculated as </w:t>
        </w:r>
      </w:ins>
      <m:oMath>
        <m:r>
          <w:rPr>
            <w:rFonts w:ascii="Cambria Math" w:hAnsi="Cambria Math"/>
            <w:lang w:bidi="fa-IR"/>
          </w:rPr>
          <m:t xml:space="preserve">E = </m:t>
        </m:r>
        <m:f>
          <m:fPr>
            <m:ctrlPr>
              <w:rPr>
                <w:rFonts w:ascii="Cambria Math" w:hAnsi="Cambria Math"/>
                <w:i/>
              </w:rPr>
            </m:ctrlPr>
          </m:fPr>
          <m:num>
            <m:r>
              <w:rPr>
                <w:rFonts w:ascii="Cambria Math" w:hAnsi="Cambria Math"/>
                <w:lang w:bidi="fa-IR"/>
              </w:rPr>
              <m:t>1</m:t>
            </m:r>
          </m:num>
          <m:den>
            <m:r>
              <w:rPr>
                <w:rFonts w:ascii="Cambria Math" w:hAnsi="Cambria Math"/>
                <w:lang w:bidi="fa-IR"/>
              </w:rPr>
              <m:t>N(N-1)</m:t>
            </m:r>
          </m:den>
        </m:f>
        <m:nary>
          <m:naryPr>
            <m:chr m:val="∑"/>
            <m:limLoc m:val="undOvr"/>
            <m:supHide m:val="1"/>
            <m:ctrlPr>
              <w:rPr>
                <w:rFonts w:ascii="Cambria Math" w:hAnsi="Cambria Math"/>
                <w:i/>
              </w:rPr>
            </m:ctrlPr>
          </m:naryPr>
          <m:sub>
            <m:r>
              <w:rPr>
                <w:rFonts w:ascii="Cambria Math" w:hAnsi="Cambria Math"/>
                <w:lang w:bidi="fa-IR"/>
              </w:rPr>
              <m:t>i≠j∈V</m:t>
            </m:r>
          </m:sub>
          <m:sup/>
          <m:e>
            <m:f>
              <m:fPr>
                <m:ctrlPr>
                  <w:rPr>
                    <w:rFonts w:ascii="Cambria Math" w:hAnsi="Cambria Math"/>
                    <w:i/>
                  </w:rPr>
                </m:ctrlPr>
              </m:fPr>
              <m:num>
                <m:r>
                  <w:rPr>
                    <w:rFonts w:ascii="Cambria Math" w:hAnsi="Cambria Math"/>
                    <w:lang w:bidi="fa-IR"/>
                  </w:rPr>
                  <m:t>1</m:t>
                </m:r>
              </m:num>
              <m:den>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den>
            </m:f>
          </m:e>
        </m:nary>
      </m:oMath>
      <w:ins w:id="324" w:author="MohammadHossein Manuel Haqiqatkhah" w:date="2020-01-06T01:57:00Z">
        <w:r w:rsidR="004D70EB">
          <w:t>.</w:t>
        </w:r>
      </w:ins>
      <w:r w:rsidR="000F1623">
        <w:rPr>
          <w:lang w:bidi="fa-IR"/>
        </w:rPr>
        <w:t xml:space="preserve">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 xml:space="preserve">and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oMath>
      <w:r w:rsidR="00863193">
        <w:rPr>
          <w:lang w:bidi="fa-IR"/>
        </w:rPr>
        <w:t xml:space="preserve"> </w:t>
      </w:r>
      <w:ins w:id="325" w:author="MohammadHossein Manuel Haqiqatkhah" w:date="2020-01-06T01:59:00Z">
        <w:r w:rsidR="004D70EB">
          <w:rPr>
            <w:lang w:bidi="fa-IR"/>
          </w:rPr>
          <w:t xml:space="preserve">in the denominator of </w:t>
        </w:r>
      </w:ins>
      <m:oMath>
        <m:sSub>
          <m:sSubPr>
            <m:ctrlPr>
              <w:ins w:id="326" w:author="MohammadHossein Manuel Haqiqatkhah" w:date="2020-01-06T02:00:00Z">
                <w:rPr>
                  <w:rFonts w:ascii="Cambria Math" w:hAnsi="Cambria Math"/>
                  <w:lang w:bidi="fa-IR"/>
                </w:rPr>
              </w:ins>
            </m:ctrlPr>
          </m:sSubPr>
          <m:e>
            <m:r>
              <w:ins w:id="327" w:author="MohammadHossein Manuel Haqiqatkhah" w:date="2020-01-06T02:00:00Z">
                <m:rPr>
                  <m:sty m:val="p"/>
                </m:rPr>
                <w:rPr>
                  <w:rFonts w:ascii="Cambria Math" w:hAnsi="Cambria Math"/>
                  <w:lang w:bidi="fa-IR"/>
                </w:rPr>
                <m:t>SW</m:t>
              </w:ins>
            </m:r>
          </m:e>
          <m:sub>
            <m:r>
              <w:ins w:id="328" w:author="MohammadHossein Manuel Haqiqatkhah" w:date="2020-01-06T02:00:00Z">
                <w:rPr>
                  <w:rFonts w:ascii="Cambria Math" w:hAnsi="Cambria Math"/>
                  <w:lang w:bidi="fa-IR"/>
                </w:rPr>
                <m:t>norm</m:t>
              </w:ins>
            </m:r>
          </m:sub>
        </m:sSub>
      </m:oMath>
      <w:ins w:id="329" w:author="MohammadHossein Manuel Haqiqatkhah" w:date="2020-01-06T02:00:00Z">
        <w:r w:rsidR="004D70EB">
          <w:rPr>
            <w:lang w:bidi="fa-IR"/>
          </w:rPr>
          <w:t xml:space="preserve"> </w:t>
        </w:r>
      </w:ins>
      <w:r w:rsidR="000B11E6">
        <w:rPr>
          <w:lang w:bidi="fa-IR"/>
        </w:rPr>
        <w:t xml:space="preserve">are the </w:t>
      </w:r>
      <w:r w:rsidR="00A048EF">
        <w:rPr>
          <w:lang w:bidi="fa-IR"/>
        </w:rPr>
        <w:t xml:space="preserve">expected </w:t>
      </w:r>
      <w:r w:rsidR="000B11E6">
        <w:rPr>
          <w:lang w:bidi="fa-IR"/>
        </w:rPr>
        <w:t xml:space="preserve">clustering coefficient and </w:t>
      </w:r>
      <w:r w:rsidR="00A048EF">
        <w:rPr>
          <w:lang w:bidi="fa-IR"/>
        </w:rPr>
        <w:t xml:space="preserve">efficiency of a random graph of </w:t>
      </w:r>
      <w:r w:rsidR="009A2851">
        <w:rPr>
          <w:lang w:bidi="fa-IR"/>
        </w:rPr>
        <w:t>t</w:t>
      </w:r>
      <w:r w:rsidR="00A048EF">
        <w:rPr>
          <w:lang w:bidi="fa-IR"/>
        </w:rPr>
        <w:t xml:space="preserve">he same as the graph in question. </w:t>
      </w:r>
      <w:r w:rsidR="001B5EE0">
        <w:rPr>
          <w:lang w:bidi="fa-IR"/>
        </w:rPr>
        <w:t xml:space="preserve">Since all networks modeled in this study </w:t>
      </w:r>
      <w:r w:rsidR="000B1D1F">
        <w:rPr>
          <w:lang w:bidi="fa-IR"/>
        </w:rPr>
        <w:t xml:space="preserve">start off with random </w:t>
      </w:r>
      <w:r w:rsidR="00F04B0C">
        <w:rPr>
          <w:lang w:bidi="fa-IR"/>
        </w:rPr>
        <w:t>networks of the same size and density</w:t>
      </w:r>
      <w:r w:rsidR="00FC3EA2">
        <w:rPr>
          <w:lang w:bidi="fa-IR"/>
        </w:rPr>
        <w:t>,</w:t>
      </w:r>
      <w:r w:rsidR="000B1D1F">
        <w:rPr>
          <w:lang w:bidi="fa-IR"/>
        </w:rPr>
        <w:t xml:space="preserve"> </w:t>
      </w:r>
      <w:r w:rsidR="001B5EE0">
        <w:rPr>
          <w:lang w:bidi="fa-IR"/>
        </w:rPr>
        <w:t xml:space="preserve">for </w:t>
      </w:r>
      <w:r w:rsidR="009A2851">
        <w:rPr>
          <w:lang w:bidi="fa-IR"/>
        </w:rPr>
        <w:t>computational reasons</w:t>
      </w:r>
      <w:r w:rsidR="004B2B98">
        <w:rPr>
          <w:lang w:bidi="fa-IR"/>
        </w:rPr>
        <w:t>, a non-normalized version of small-</w:t>
      </w:r>
      <w:proofErr w:type="spellStart"/>
      <w:r w:rsidR="004B2B98">
        <w:rPr>
          <w:lang w:bidi="fa-IR"/>
        </w:rPr>
        <w:t>worldness</w:t>
      </w:r>
      <w:proofErr w:type="spellEnd"/>
      <w:r w:rsidR="004B2B98">
        <w:rPr>
          <w:lang w:bidi="fa-IR"/>
        </w:rPr>
        <w:t xml:space="preserve"> coefficient</w:t>
      </w:r>
      <w:r w:rsidR="00F02BCE">
        <w:rPr>
          <w:lang w:bidi="fa-IR"/>
        </w:rPr>
        <w:t xml:space="preserve"> (i.e., </w:t>
      </w:r>
      <m:oMath>
        <m:r>
          <m:rPr>
            <m:sty m:val="p"/>
          </m:rPr>
          <w:rPr>
            <w:rFonts w:ascii="Cambria Math" w:hAnsi="Cambria Math"/>
            <w:lang w:bidi="fa-IR"/>
          </w:rPr>
          <m:t>SW</m:t>
        </m:r>
        <m:r>
          <w:rPr>
            <w:rFonts w:ascii="Cambria Math" w:hAnsi="Cambria Math"/>
            <w:lang w:bidi="fa-IR"/>
          </w:rPr>
          <m:t xml:space="preserve">= C </m:t>
        </m:r>
        <m:r>
          <m:rPr>
            <m:sty m:val="p"/>
          </m:rPr>
          <w:rPr>
            <w:rFonts w:ascii="Cambria Math" w:hAnsi="Cambria Math"/>
            <w:lang w:bidi="fa-IR"/>
          </w:rPr>
          <m:t>×</m:t>
        </m:r>
        <m:r>
          <w:rPr>
            <w:rFonts w:ascii="Cambria Math" w:hAnsi="Cambria Math"/>
            <w:lang w:bidi="fa-IR"/>
          </w:rPr>
          <m:t>E</m:t>
        </m:r>
      </m:oMath>
      <w:r w:rsidR="00F02BCE">
        <w:rPr>
          <w:lang w:bidi="fa-IR"/>
        </w:rPr>
        <w:t>)</w:t>
      </w:r>
      <w:r w:rsidR="004B2B98">
        <w:rPr>
          <w:lang w:bidi="fa-IR"/>
        </w:rPr>
        <w:t xml:space="preserve"> is calculated and reported.</w:t>
      </w:r>
    </w:p>
    <w:p w:rsidR="0056752B" w:rsidRDefault="0056752B" w:rsidP="0056752B">
      <w:pPr>
        <w:pStyle w:val="Heading4"/>
        <w:rPr>
          <w:lang w:bidi="fa-IR"/>
        </w:rPr>
      </w:pPr>
      <w:commentRangeStart w:id="330"/>
      <w:r>
        <w:rPr>
          <w:lang w:bidi="fa-IR"/>
        </w:rPr>
        <w:t>Modularity</w:t>
      </w:r>
      <w:commentRangeEnd w:id="330"/>
      <w:r w:rsidR="00221DBF">
        <w:rPr>
          <w:rStyle w:val="CommentReference"/>
          <w:rFonts w:asciiTheme="minorHAnsi" w:eastAsiaTheme="minorEastAsia" w:hAnsiTheme="minorHAnsi" w:cstheme="minorBidi"/>
          <w:b w:val="0"/>
          <w:bCs w:val="0"/>
          <w:i w:val="0"/>
          <w:iCs w:val="0"/>
        </w:rPr>
        <w:commentReference w:id="330"/>
      </w:r>
      <w:r>
        <w:rPr>
          <w:lang w:bidi="fa-IR"/>
        </w:rPr>
        <w:t>.</w:t>
      </w:r>
    </w:p>
    <w:p w:rsidR="0056752B" w:rsidRPr="00DA019C" w:rsidRDefault="0056752B" w:rsidP="00221DBF">
      <w:pPr>
        <w:rPr>
          <w:lang w:bidi="fa-IR"/>
        </w:rPr>
      </w:pPr>
      <w:r>
        <w:rPr>
          <w:lang w:bidi="fa-IR"/>
        </w:rPr>
        <w:t xml:space="preserve">Modularity of a graph, as proposed by </w:t>
      </w:r>
      <w:r>
        <w:rPr>
          <w:lang w:bidi="fa-IR"/>
        </w:rPr>
        <w:fldChar w:fldCharType="begin"/>
      </w:r>
      <w:r>
        <w:rPr>
          <w:lang w:bidi="fa-IR"/>
        </w:rPr>
        <w:instrText xml:space="preserve"> ADDIN ZOTERO_ITEM CSL_CITATION {"citationID":"xKruUf6i","properties":{"formattedCitation":"(2006)","plainCitation":"(2006)","dontUpdate":true,"noteIndex":0},"citationItems":[{"id":1011,"uris":["http://zotero.org/users/5652293/items/5CZTX9NH"],"uri":["http://zotero.org/users/5652293/items/5CZTX9NH"],"itemData":{"id":1011,"type":"article-journal","container-title":"Proceedings of the National Academy of Sciences","DOI":"10.1073/pnas.0601602103","ISSN":"0027-8424, 1091-6490","issue":"23","journalAbbreviation":"Proceedings of the National Academy of Sciences","language":"en","page":"8577-8582","source":"DOI.org (Crossref)","title":"Modularity and community structure in networks","volume":"103","author":[{"family":"Newman","given":"M. E. J."}],"issued":{"date-parts":[["2006",6,6]]}},"suppress-author":true}],"schema":"https://github.com/citation-style-language/schema/raw/master/csl-citation.json"} </w:instrText>
      </w:r>
      <w:r>
        <w:rPr>
          <w:lang w:bidi="fa-IR"/>
        </w:rPr>
        <w:fldChar w:fldCharType="separate"/>
      </w:r>
      <w:r w:rsidRPr="00A06CC9">
        <w:rPr>
          <w:rFonts w:ascii="Times New Roman" w:hAnsi="Times New Roman" w:cs="Times New Roman"/>
        </w:rPr>
        <w:t>Newman</w:t>
      </w:r>
      <w:r w:rsidRPr="007662EA">
        <w:rPr>
          <w:rFonts w:ascii="Times New Roman" w:hAnsi="Times New Roman" w:cs="Times New Roman"/>
        </w:rPr>
        <w:t xml:space="preserve"> (2006)</w:t>
      </w:r>
      <w:r>
        <w:rPr>
          <w:lang w:bidi="fa-IR"/>
        </w:rPr>
        <w:fldChar w:fldCharType="end"/>
      </w:r>
      <w:r>
        <w:rPr>
          <w:lang w:bidi="fa-IR"/>
        </w:rPr>
        <w:t xml:space="preserve"> and denoted by Q, is a measure of how (and to what degree), for a certain labeling of nodes, the nodes tend to form communities with the nodes of the same label and tend to not connect to other nodes of the graph. This measure requires a priori labeling of nodes that defines the communities to which they are believed to belong. Algorithmic discovery of modules enables the measures of modularity is maximized </w:t>
      </w:r>
      <w:r>
        <w:rPr>
          <w:lang w:bidi="fa-IR"/>
        </w:rPr>
        <w:fldChar w:fldCharType="begin"/>
      </w:r>
      <w:r>
        <w:rPr>
          <w:lang w:bidi="fa-IR"/>
        </w:rPr>
        <w:instrText xml:space="preserve"> ADDIN ZOTERO_ITEM CSL_CITATION {"citationID":"n5VJPOgp","properties":{"formattedCitation":"(for a review of the proposed methods, cf. Zhang, Ma, Zhang, Sun, &amp; Yan, 2018)","plainCitation":"(for a review of the proposed methods, cf. Zhang, Ma, Zhang, Sun, &amp; Yan, 2018)","noteIndex":0},"citationItems":[{"id":1014,"uris":["http://zotero.org/users/5652293/items/JT9HGZT4"],"uri":["http://zotero.org/users/5652293/items/JT9HGZT4"],"itemData":{"id":1014,"type":"article-journal","container-title":"Journal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of the proposed methods, cf."}],"schema":"https://github.com/citation-style-language/schema/raw/master/csl-citation.json"} </w:instrText>
      </w:r>
      <w:r>
        <w:rPr>
          <w:lang w:bidi="fa-IR"/>
        </w:rPr>
        <w:fldChar w:fldCharType="separate"/>
      </w:r>
      <w:r w:rsidRPr="0022469F">
        <w:rPr>
          <w:rFonts w:ascii="Times New Roman" w:hAnsi="Times New Roman" w:cs="Times New Roman"/>
        </w:rPr>
        <w:t>(for a review of the proposed methods, cf. Zhang, Ma, Zhang, Sun, &amp; Yan, 2018)</w:t>
      </w:r>
      <w:r>
        <w:rPr>
          <w:lang w:bidi="fa-IR"/>
        </w:rPr>
        <w:fldChar w:fldCharType="end"/>
      </w:r>
      <w:r>
        <w:rPr>
          <w:lang w:bidi="fa-IR"/>
        </w:rPr>
        <w:t xml:space="preserve">. The communities discovered by these algorithms can thus be used as labels for calculating modularity of the network. In line with </w:t>
      </w:r>
      <w:r>
        <w:rPr>
          <w:lang w:bidi="fa-IR"/>
        </w:rPr>
        <w:fldChar w:fldCharType="begin"/>
      </w:r>
      <w:r>
        <w:rPr>
          <w:lang w:bidi="fa-IR"/>
        </w:rPr>
        <w:instrText xml:space="preserve"> ADDIN ZOTERO_ITEM CSL_CITATION {"citationID":"k6e2kZ2A","properties":{"formattedCitation":"(Clauset, Newman, &amp; Moore, 2004)","plainCitation":"(Clauset, Newman, &amp; Moore, 2004)","noteIndex":0},"citationItems":[{"id":1094,"uris":["http://zotero.org/users/5652293/items/JRX35MQT"],"uri":["http://zotero.org/users/5652293/items/JRX35MQT"],"itemData":{"id":1094,"type":"article-journal","container-title":"Physical Review E","DOI":"10.1103/PhysRevE.70.066111","ISSN":"1539-3755, 1550-2376","issue":"6","journalAbbreviation":"Phys. Rev. E","language":"en","page":"066111","source":"DOI.org (Crossref)","title":"Finding community structure in very large networks","volume":"70","author":[{"family":"Clauset","given":"Aaron"},{"family":"Newman","given":"M. E. J."},{"family":"Moore","given":"Cristopher"}],"issued":{"date-parts":[["2004",12,6]]}}}],"schema":"https://github.com/citation-style-language/schema/raw/master/csl-citation.json"} </w:instrText>
      </w:r>
      <w:r>
        <w:rPr>
          <w:lang w:bidi="fa-IR"/>
        </w:rPr>
        <w:fldChar w:fldCharType="separate"/>
      </w:r>
      <w:r w:rsidRPr="00621334">
        <w:rPr>
          <w:rFonts w:ascii="Times New Roman" w:hAnsi="Times New Roman" w:cs="Times New Roman"/>
        </w:rPr>
        <w:t>(Clauset, Newman, &amp; Moore, 2004)</w:t>
      </w:r>
      <w:r>
        <w:rPr>
          <w:lang w:bidi="fa-IR"/>
        </w:rPr>
        <w:fldChar w:fldCharType="end"/>
      </w:r>
      <w:r>
        <w:rPr>
          <w:lang w:bidi="fa-IR"/>
        </w:rPr>
        <w:t>, the fast greedy algorithm used to optimally detect communities and calculate the modularity based on community membership of the nodes.</w:t>
      </w:r>
    </w:p>
    <w:p w:rsidR="00493D35" w:rsidRDefault="00A12540" w:rsidP="00580913">
      <w:pPr>
        <w:pStyle w:val="Heading4"/>
        <w:rPr>
          <w:lang w:bidi="fa-IR"/>
        </w:rPr>
      </w:pPr>
      <w:proofErr w:type="spellStart"/>
      <w:r>
        <w:rPr>
          <w:lang w:bidi="fa-IR"/>
        </w:rPr>
        <w:t>Assortativity</w:t>
      </w:r>
      <w:proofErr w:type="spellEnd"/>
      <w:r w:rsidR="00580913">
        <w:rPr>
          <w:lang w:bidi="fa-IR"/>
        </w:rPr>
        <w:t>.</w:t>
      </w:r>
    </w:p>
    <w:p w:rsidR="002E7D51" w:rsidRDefault="002E7D51">
      <w:pPr>
        <w:rPr>
          <w:lang w:bidi="fa-IR"/>
        </w:rPr>
      </w:pPr>
      <w:proofErr w:type="spellStart"/>
      <w:r>
        <w:rPr>
          <w:lang w:bidi="fa-IR"/>
        </w:rPr>
        <w:t>Assortativity</w:t>
      </w:r>
      <w:proofErr w:type="spellEnd"/>
      <w:r w:rsidR="00D6713A">
        <w:rPr>
          <w:lang w:bidi="fa-IR"/>
        </w:rPr>
        <w:t xml:space="preserve"> coefficient is a measure of homophily</w:t>
      </w:r>
      <w:r>
        <w:rPr>
          <w:lang w:bidi="fa-IR"/>
        </w:rPr>
        <w:t xml:space="preserve"> </w:t>
      </w:r>
      <w:r w:rsidR="00D6713A">
        <w:rPr>
          <w:lang w:bidi="fa-IR"/>
        </w:rPr>
        <w:t xml:space="preserve">in networks that </w:t>
      </w:r>
      <w:r w:rsidR="00C50CEE">
        <w:rPr>
          <w:lang w:bidi="fa-IR"/>
        </w:rPr>
        <w:t>indicates the preferences of nodes to co</w:t>
      </w:r>
      <w:r w:rsidR="00422362">
        <w:rPr>
          <w:lang w:bidi="fa-IR"/>
        </w:rPr>
        <w:t xml:space="preserve">nnect to </w:t>
      </w:r>
      <w:r w:rsidR="008B073B">
        <w:rPr>
          <w:lang w:bidi="fa-IR"/>
        </w:rPr>
        <w:t>"</w:t>
      </w:r>
      <w:r w:rsidR="00422362">
        <w:rPr>
          <w:lang w:bidi="fa-IR"/>
        </w:rPr>
        <w:t>similar</w:t>
      </w:r>
      <w:r w:rsidR="008B073B">
        <w:rPr>
          <w:lang w:bidi="fa-IR"/>
        </w:rPr>
        <w:t>"</w:t>
      </w:r>
      <w:r w:rsidR="00422362">
        <w:rPr>
          <w:lang w:bidi="fa-IR"/>
        </w:rPr>
        <w:t xml:space="preserve"> nodes</w:t>
      </w:r>
      <w:r w:rsidR="005B4284">
        <w:rPr>
          <w:lang w:bidi="fa-IR"/>
        </w:rPr>
        <w:t xml:space="preserve"> </w:t>
      </w:r>
      <w:r w:rsidR="00422362">
        <w:rPr>
          <w:lang w:bidi="fa-IR"/>
        </w:rPr>
        <w:t xml:space="preserve">by </w:t>
      </w:r>
      <w:r w:rsidR="005B4284">
        <w:rPr>
          <w:lang w:bidi="fa-IR"/>
        </w:rPr>
        <w:t>summariz</w:t>
      </w:r>
      <w:r w:rsidR="00D6713A">
        <w:rPr>
          <w:lang w:bidi="fa-IR"/>
        </w:rPr>
        <w:t>ing</w:t>
      </w:r>
      <w:r w:rsidR="005B4284">
        <w:rPr>
          <w:lang w:bidi="fa-IR"/>
        </w:rPr>
        <w:t xml:space="preserve"> the probability </w:t>
      </w:r>
      <w:r w:rsidR="003A33CA">
        <w:rPr>
          <w:lang w:bidi="fa-IR"/>
        </w:rPr>
        <w:t>of connections between the similar nodes</w:t>
      </w:r>
      <w:r w:rsidR="00F91982">
        <w:rPr>
          <w:lang w:bidi="fa-IR"/>
        </w:rPr>
        <w:t xml:space="preserve">. The similarity </w:t>
      </w:r>
      <w:r w:rsidR="00DA2671">
        <w:rPr>
          <w:lang w:bidi="fa-IR"/>
        </w:rPr>
        <w:t>can be imposed externally</w:t>
      </w:r>
      <w:r w:rsidR="003A33CA">
        <w:rPr>
          <w:lang w:bidi="fa-IR"/>
        </w:rPr>
        <w:t>, e.g.,</w:t>
      </w:r>
      <w:r w:rsidR="00DA2671">
        <w:rPr>
          <w:lang w:bidi="fa-IR"/>
        </w:rPr>
        <w:t xml:space="preserve"> by assigning categories </w:t>
      </w:r>
      <w:r w:rsidR="00285DF8">
        <w:rPr>
          <w:lang w:bidi="fa-IR"/>
        </w:rPr>
        <w:t xml:space="preserve">to the nodes </w:t>
      </w:r>
      <w:r w:rsidR="00FC1707">
        <w:rPr>
          <w:lang w:bidi="fa-IR"/>
        </w:rPr>
        <w:t xml:space="preserve">using </w:t>
      </w:r>
      <w:r w:rsidR="00285DF8">
        <w:rPr>
          <w:lang w:bidi="fa-IR"/>
        </w:rPr>
        <w:t>labels</w:t>
      </w:r>
      <w:r w:rsidR="00672E5C">
        <w:rPr>
          <w:lang w:bidi="fa-IR"/>
        </w:rPr>
        <w:t xml:space="preserve"> (known as nominal </w:t>
      </w:r>
      <w:proofErr w:type="spellStart"/>
      <w:r w:rsidR="00672E5C">
        <w:rPr>
          <w:lang w:bidi="fa-IR"/>
        </w:rPr>
        <w:t>assortativity</w:t>
      </w:r>
      <w:proofErr w:type="spellEnd"/>
      <w:r w:rsidR="00FC1707">
        <w:rPr>
          <w:lang w:bidi="fa-IR"/>
        </w:rPr>
        <w:t>)</w:t>
      </w:r>
      <w:r w:rsidR="003A33CA">
        <w:rPr>
          <w:lang w:bidi="fa-IR"/>
        </w:rPr>
        <w:t>,</w:t>
      </w:r>
      <w:r w:rsidR="00FC1707">
        <w:rPr>
          <w:lang w:bidi="fa-IR"/>
        </w:rPr>
        <w:t xml:space="preserve"> or by internal criteria like the </w:t>
      </w:r>
      <w:r w:rsidR="00E24D67">
        <w:rPr>
          <w:lang w:bidi="fa-IR"/>
        </w:rPr>
        <w:t xml:space="preserve">node degrees (degree </w:t>
      </w:r>
      <w:proofErr w:type="spellStart"/>
      <w:r w:rsidR="00E24D67">
        <w:rPr>
          <w:lang w:bidi="fa-IR"/>
        </w:rPr>
        <w:t>assortativity</w:t>
      </w:r>
      <w:proofErr w:type="spellEnd"/>
      <w:r w:rsidR="00E24D67">
        <w:rPr>
          <w:lang w:bidi="fa-IR"/>
        </w:rPr>
        <w:t xml:space="preserve">). Degree </w:t>
      </w:r>
      <w:proofErr w:type="spellStart"/>
      <w:r w:rsidR="00E24D67">
        <w:rPr>
          <w:lang w:bidi="fa-IR"/>
        </w:rPr>
        <w:t>assortativity</w:t>
      </w:r>
      <w:proofErr w:type="spellEnd"/>
      <w:r w:rsidR="00A80EFD">
        <w:rPr>
          <w:lang w:bidi="fa-IR"/>
        </w:rPr>
        <w:t xml:space="preserve">, </w:t>
      </w:r>
      <w:del w:id="331" w:author="Cees van Leeuwen" w:date="2020-01-04T18:54:00Z">
        <w:r w:rsidR="00A80EFD" w:rsidDel="0056752B">
          <w:rPr>
            <w:lang w:bidi="fa-IR"/>
          </w:rPr>
          <w:delText>calculated using `igraph` package</w:delText>
        </w:r>
        <w:r w:rsidR="003A33CA" w:rsidDel="0056752B">
          <w:rPr>
            <w:lang w:bidi="fa-IR"/>
          </w:rPr>
          <w:delText xml:space="preserve"> in this study</w:delText>
        </w:r>
        <w:r w:rsidR="00A80EFD" w:rsidDel="0056752B">
          <w:rPr>
            <w:lang w:bidi="fa-IR"/>
          </w:rPr>
          <w:delText>,</w:delText>
        </w:r>
        <w:r w:rsidR="00E24D67" w:rsidDel="0056752B">
          <w:rPr>
            <w:lang w:bidi="fa-IR"/>
          </w:rPr>
          <w:delText xml:space="preserve"> </w:delText>
        </w:r>
      </w:del>
      <w:r w:rsidR="00E24D67">
        <w:rPr>
          <w:lang w:bidi="fa-IR"/>
        </w:rPr>
        <w:t xml:space="preserve">measures </w:t>
      </w:r>
      <w:r w:rsidR="00BB101C">
        <w:rPr>
          <w:lang w:bidi="fa-IR"/>
        </w:rPr>
        <w:t>the probability that nodes of similar degree (i.e., number of connections) are connected</w:t>
      </w:r>
      <w:r w:rsidR="00A80EFD">
        <w:rPr>
          <w:lang w:bidi="fa-IR"/>
        </w:rPr>
        <w:t>.</w:t>
      </w:r>
      <w:r w:rsidR="00D6713A">
        <w:rPr>
          <w:lang w:bidi="fa-IR"/>
        </w:rPr>
        <w:t xml:space="preserve"> </w:t>
      </w:r>
      <w:commentRangeStart w:id="332"/>
      <w:r w:rsidR="00D6713A">
        <w:rPr>
          <w:lang w:bidi="fa-IR"/>
        </w:rPr>
        <w:t>(Newman, 2003)</w:t>
      </w:r>
      <w:r w:rsidR="00D10D3A">
        <w:rPr>
          <w:lang w:bidi="fa-IR"/>
        </w:rPr>
        <w:t xml:space="preserve"> </w:t>
      </w:r>
      <w:commentRangeEnd w:id="332"/>
      <w:r w:rsidR="00D6713A">
        <w:rPr>
          <w:rStyle w:val="CommentReference"/>
        </w:rPr>
        <w:commentReference w:id="332"/>
      </w:r>
      <w:commentRangeStart w:id="333"/>
      <w:commentRangeStart w:id="334"/>
      <w:r w:rsidR="00D6713A">
        <w:rPr>
          <w:lang w:bidi="fa-IR"/>
        </w:rPr>
        <w:t xml:space="preserve">Degree </w:t>
      </w:r>
      <w:proofErr w:type="spellStart"/>
      <w:r w:rsidR="00D6713A">
        <w:rPr>
          <w:lang w:bidi="fa-IR"/>
        </w:rPr>
        <w:t>assortativity</w:t>
      </w:r>
      <w:proofErr w:type="spellEnd"/>
      <w:r w:rsidR="00D6713A">
        <w:rPr>
          <w:lang w:bidi="fa-IR"/>
        </w:rPr>
        <w:t xml:space="preserve"> of undirected networks can be calculated as shown </w:t>
      </w:r>
      <w:commentRangeStart w:id="335"/>
      <w:r w:rsidR="00D6713A">
        <w:rPr>
          <w:lang w:bidi="fa-IR"/>
        </w:rPr>
        <w:t>in Eq</w:t>
      </w:r>
      <w:r w:rsidR="004F1321">
        <w:rPr>
          <w:lang w:bidi="fa-IR"/>
        </w:rPr>
        <w:t>uation</w:t>
      </w:r>
      <w:r w:rsidR="00D6713A">
        <w:rPr>
          <w:lang w:bidi="fa-IR"/>
        </w:rPr>
        <w:t xml:space="preserve"> 4, where </w:t>
      </w:r>
      <m:oMath>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j</m:t>
            </m:r>
          </m:sub>
        </m:sSub>
      </m:oMath>
      <w:r w:rsidR="00D6713A">
        <w:rPr>
          <w:lang w:bidi="fa-IR"/>
        </w:rPr>
        <w:t xml:space="preserve"> is the degree of node j and …</w:t>
      </w:r>
      <w:commentRangeEnd w:id="333"/>
      <w:r w:rsidR="00D6713A">
        <w:rPr>
          <w:rStyle w:val="CommentReference"/>
        </w:rPr>
        <w:commentReference w:id="333"/>
      </w:r>
      <w:commentRangeEnd w:id="334"/>
      <w:commentRangeEnd w:id="335"/>
      <w:r w:rsidR="00221DBF">
        <w:rPr>
          <w:rStyle w:val="CommentReference"/>
        </w:rPr>
        <w:commentReference w:id="335"/>
      </w:r>
      <w:r w:rsidR="00E37DEA">
        <w:rPr>
          <w:rStyle w:val="CommentReference"/>
        </w:rPr>
        <w:commentReference w:id="334"/>
      </w:r>
    </w:p>
    <w:p w:rsidR="00D6713A" w:rsidRPr="002E7D51" w:rsidRDefault="00D6713A" w:rsidP="00BE0CC8">
      <w:pPr>
        <w:jc w:val="center"/>
        <w:rPr>
          <w:lang w:bidi="fa-IR"/>
        </w:rPr>
      </w:pPr>
      <w:r>
        <w:rPr>
          <w:lang w:bidi="fa-IR"/>
        </w:rPr>
        <w:t xml:space="preserve">EQ 4  </w:t>
      </w:r>
      <w:r>
        <w:rPr>
          <w:noProof/>
          <w:lang w:val="nl-BE" w:eastAsia="nl-BE"/>
        </w:rPr>
        <w:drawing>
          <wp:inline distT="0" distB="0" distL="0" distR="0" wp14:anchorId="528624C2" wp14:editId="7F3CFC1E">
            <wp:extent cx="2037234" cy="675861"/>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1441" cy="690527"/>
                    </a:xfrm>
                    <a:prstGeom prst="rect">
                      <a:avLst/>
                    </a:prstGeom>
                  </pic:spPr>
                </pic:pic>
              </a:graphicData>
            </a:graphic>
          </wp:inline>
        </w:drawing>
      </w:r>
      <w:r w:rsidR="004F1321">
        <w:rPr>
          <w:lang w:bidi="fa-IR"/>
        </w:rPr>
        <w:t xml:space="preserve"> </w:t>
      </w:r>
    </w:p>
    <w:p w:rsidR="00DF0844" w:rsidRPr="00A04B4A" w:rsidRDefault="00DF0844" w:rsidP="00DF0844">
      <w:pPr>
        <w:pStyle w:val="Heading4"/>
        <w:rPr>
          <w:rFonts w:asciiTheme="minorHAnsi" w:eastAsiaTheme="minorEastAsia" w:hAnsiTheme="minorHAnsi" w:cstheme="minorBidi"/>
          <w:lang w:bidi="fa-IR"/>
        </w:rPr>
      </w:pPr>
      <w:r>
        <w:rPr>
          <w:lang w:bidi="fa-IR"/>
        </w:rPr>
        <w:t>Edge density</w:t>
      </w:r>
    </w:p>
    <w:p w:rsidR="00DF0844" w:rsidRDefault="00DF0844" w:rsidP="00221DBF">
      <w:pPr>
        <w:rPr>
          <w:rtl/>
          <w:lang w:bidi="fa-IR"/>
        </w:rPr>
      </w:pPr>
      <w:r>
        <w:rPr>
          <w:lang w:bidi="fa-IR"/>
        </w:rPr>
        <w:t>For a subset of nodes, this coefficient is the proportion of existing edges</w:t>
      </w:r>
      <w:ins w:id="336" w:author="MohammadHossein Manuel Haqiqatkhah" w:date="2020-01-06T02:06:00Z">
        <w:r w:rsidR="00221DBF">
          <w:rPr>
            <w:lang w:bidi="fa-IR"/>
          </w:rPr>
          <w:t xml:space="preserve"> in a </w:t>
        </w:r>
      </w:ins>
      <w:ins w:id="337" w:author="MohammadHossein Manuel Haqiqatkhah" w:date="2020-01-06T02:07:00Z">
        <w:r w:rsidR="00221DBF">
          <w:rPr>
            <w:lang w:bidi="fa-IR"/>
          </w:rPr>
          <w:t>(</w:t>
        </w:r>
      </w:ins>
      <w:ins w:id="338" w:author="MohammadHossein Manuel Haqiqatkhah" w:date="2020-01-06T02:06:00Z">
        <w:r w:rsidR="00221DBF">
          <w:rPr>
            <w:lang w:bidi="fa-IR"/>
          </w:rPr>
          <w:t>s</w:t>
        </w:r>
      </w:ins>
      <w:ins w:id="339" w:author="MohammadHossein Manuel Haqiqatkhah" w:date="2020-01-06T02:07:00Z">
        <w:r w:rsidR="00221DBF">
          <w:rPr>
            <w:lang w:bidi="fa-IR"/>
          </w:rPr>
          <w:t>ub)graph</w:t>
        </w:r>
      </w:ins>
      <w:r>
        <w:rPr>
          <w:lang w:bidi="fa-IR"/>
        </w:rPr>
        <w:t xml:space="preserve"> to the maximum number of edges possible </w:t>
      </w:r>
      <w:del w:id="340" w:author="MohammadHossein Manuel Haqiqatkhah" w:date="2020-01-06T02:07:00Z">
        <w:r w:rsidDel="00221DBF">
          <w:rPr>
            <w:lang w:bidi="fa-IR"/>
          </w:rPr>
          <w:delText>in that subset</w:delText>
        </w:r>
      </w:del>
      <w:ins w:id="341" w:author="MohammadHossein Manuel Haqiqatkhah" w:date="2020-01-06T02:07:00Z">
        <w:r w:rsidR="00221DBF">
          <w:rPr>
            <w:lang w:bidi="fa-IR"/>
          </w:rPr>
          <w:t>in the same (sub)graph</w:t>
        </w:r>
      </w:ins>
      <w:ins w:id="342" w:author="MohammadHossein Manuel Haqiqatkhah" w:date="2020-01-06T02:06:00Z">
        <w:r w:rsidR="00221DBF">
          <w:rPr>
            <w:lang w:bidi="fa-IR"/>
          </w:rPr>
          <w:t xml:space="preserve">. </w:t>
        </w:r>
      </w:ins>
      <w:r>
        <w:rPr>
          <w:lang w:bidi="fa-IR"/>
        </w:rPr>
        <w:t>Since the total number of edges remains the same during the adaptive rewiring, this coefficient gives an indication of how strongly each partition has attracted new nodes at every rewiring step</w:t>
      </w:r>
      <w:r w:rsidR="00E37DEA">
        <w:rPr>
          <w:lang w:bidi="fa-IR"/>
        </w:rPr>
        <w:t xml:space="preserve">. </w:t>
      </w:r>
    </w:p>
    <w:p w:rsidR="004A5DE1" w:rsidRDefault="004A5DE1" w:rsidP="00580913">
      <w:pPr>
        <w:pStyle w:val="Heading4"/>
        <w:rPr>
          <w:lang w:bidi="fa-IR"/>
        </w:rPr>
      </w:pPr>
      <w:r>
        <w:rPr>
          <w:lang w:bidi="fa-IR"/>
        </w:rPr>
        <w:t>Rich Club coefficient</w:t>
      </w:r>
      <w:r w:rsidR="00580913">
        <w:rPr>
          <w:lang w:bidi="fa-IR"/>
        </w:rPr>
        <w:t>.</w:t>
      </w:r>
    </w:p>
    <w:p w:rsidR="00D10D3A" w:rsidRDefault="000F394F" w:rsidP="00083A67">
      <w:pPr>
        <w:rPr>
          <w:lang w:bidi="fa-IR"/>
        </w:rPr>
      </w:pPr>
      <w:r>
        <w:rPr>
          <w:lang w:bidi="fa-IR"/>
        </w:rPr>
        <w:t xml:space="preserve">This coefficient </w:t>
      </w:r>
      <w:r w:rsidR="001A0378">
        <w:rPr>
          <w:lang w:bidi="fa-IR"/>
        </w:rPr>
        <w:t xml:space="preserve">quantifies the </w:t>
      </w:r>
      <w:r w:rsidR="00160682">
        <w:rPr>
          <w:lang w:bidi="fa-IR"/>
        </w:rPr>
        <w:t xml:space="preserve">tendency of nodes with higher than </w:t>
      </w:r>
      <w:r w:rsidR="008879B7">
        <w:rPr>
          <w:lang w:bidi="fa-IR"/>
        </w:rPr>
        <w:t xml:space="preserve">a </w:t>
      </w:r>
      <w:r w:rsidR="00160682">
        <w:rPr>
          <w:lang w:bidi="fa-IR"/>
        </w:rPr>
        <w:t>certain degree to connect to each othe</w:t>
      </w:r>
      <w:r w:rsidR="008879B7">
        <w:rPr>
          <w:lang w:bidi="fa-IR"/>
        </w:rPr>
        <w:t>r</w:t>
      </w:r>
      <w:r w:rsidR="00190206">
        <w:rPr>
          <w:lang w:bidi="fa-IR"/>
        </w:rPr>
        <w:t>.</w:t>
      </w:r>
      <w:r w:rsidR="00160682">
        <w:rPr>
          <w:lang w:bidi="fa-IR"/>
        </w:rPr>
        <w:t xml:space="preserve"> </w:t>
      </w:r>
      <w:r w:rsidR="009D3A90">
        <w:rPr>
          <w:lang w:bidi="fa-IR"/>
        </w:rPr>
        <w:t>More formally,</w:t>
      </w:r>
      <w:r w:rsidR="009A42F6">
        <w:rPr>
          <w:lang w:bidi="fa-IR"/>
        </w:rPr>
        <w:t xml:space="preserve"> as </w:t>
      </w:r>
      <w:r w:rsidR="004F1321">
        <w:rPr>
          <w:lang w:bidi="fa-IR"/>
        </w:rPr>
        <w:t xml:space="preserve">Equation </w:t>
      </w:r>
      <w:r w:rsidR="007104AA">
        <w:rPr>
          <w:lang w:bidi="fa-IR"/>
        </w:rPr>
        <w:t>5 shows,</w:t>
      </w:r>
      <w:r w:rsidR="009D3A90">
        <w:rPr>
          <w:lang w:bidi="fa-IR"/>
        </w:rPr>
        <w:t xml:space="preserve"> it is </w:t>
      </w:r>
      <w:r w:rsidR="00074369">
        <w:rPr>
          <w:lang w:bidi="fa-IR"/>
        </w:rPr>
        <w:t xml:space="preserve">equivalent to the edge density of the subgraph </w:t>
      </w:r>
      <w:r w:rsidR="004B4666">
        <w:rPr>
          <w:lang w:bidi="fa-IR"/>
        </w:rPr>
        <w:t xml:space="preserve">of the </w:t>
      </w:r>
      <w:r w:rsidR="008879B7">
        <w:rPr>
          <w:lang w:bidi="fa-IR"/>
        </w:rPr>
        <w:t>network</w:t>
      </w:r>
      <w:r w:rsidR="004B4666">
        <w:rPr>
          <w:lang w:bidi="fa-IR"/>
        </w:rPr>
        <w:t xml:space="preserve"> </w:t>
      </w:r>
      <w:r w:rsidR="00074369">
        <w:rPr>
          <w:lang w:bidi="fa-IR"/>
        </w:rPr>
        <w:t xml:space="preserve">where the nodes </w:t>
      </w:r>
      <w:r w:rsidR="004B4666">
        <w:rPr>
          <w:lang w:bidi="fa-IR"/>
        </w:rPr>
        <w:t>with lower degrees than the cut-off value k are removed</w:t>
      </w:r>
      <w:r w:rsidR="002F6DD2">
        <w:rPr>
          <w:lang w:bidi="fa-IR"/>
        </w:rPr>
        <w:t>.</w:t>
      </w:r>
      <w:r w:rsidR="00B60949">
        <w:rPr>
          <w:lang w:bidi="fa-IR"/>
        </w:rPr>
        <w:t xml:space="preserve"> Since this coefficient is a function of club size k, it is hard to visualize its evolution over time for all possible values of k. Hence, the </w:t>
      </w:r>
      <w:r w:rsidR="00870830">
        <w:rPr>
          <w:lang w:bidi="fa-IR"/>
        </w:rPr>
        <w:t>values of this coefficient</w:t>
      </w:r>
      <w:r w:rsidR="00B60949">
        <w:rPr>
          <w:lang w:bidi="fa-IR"/>
        </w:rPr>
        <w:t xml:space="preserve"> </w:t>
      </w:r>
      <w:r w:rsidR="00F82751">
        <w:rPr>
          <w:lang w:bidi="fa-IR"/>
        </w:rPr>
        <w:t>were</w:t>
      </w:r>
      <w:r w:rsidR="00B60949">
        <w:rPr>
          <w:lang w:bidi="fa-IR"/>
        </w:rPr>
        <w:t xml:space="preserve"> </w:t>
      </w:r>
      <w:r w:rsidR="00DF0844">
        <w:rPr>
          <w:lang w:bidi="fa-IR"/>
        </w:rPr>
        <w:t>only plotted for the</w:t>
      </w:r>
      <w:r w:rsidR="00B60949">
        <w:rPr>
          <w:lang w:bidi="fa-IR"/>
        </w:rPr>
        <w:t xml:space="preserve"> final </w:t>
      </w:r>
      <w:r w:rsidR="00DF0844">
        <w:rPr>
          <w:lang w:bidi="fa-IR"/>
        </w:rPr>
        <w:t>state of the networks</w:t>
      </w:r>
      <w:r w:rsidR="00B60949">
        <w:rPr>
          <w:lang w:bidi="fa-IR"/>
        </w:rPr>
        <w:t>.</w:t>
      </w:r>
      <w:r w:rsidR="00815CB9">
        <w:rPr>
          <w:lang w:bidi="fa-IR"/>
        </w:rPr>
        <w:t xml:space="preserve"> </w:t>
      </w:r>
      <w:ins w:id="343" w:author="Cees van Leeuwen" w:date="2020-01-04T19:04:00Z">
        <w:r w:rsidR="00E37DEA">
          <w:rPr>
            <w:lang w:bidi="fa-IR"/>
          </w:rPr>
          <w:t>W</w:t>
        </w:r>
      </w:ins>
      <w:r w:rsidR="00815CB9">
        <w:rPr>
          <w:lang w:bidi="fa-IR"/>
        </w:rPr>
        <w:t>e use</w:t>
      </w:r>
      <w:r w:rsidR="00E37DEA">
        <w:rPr>
          <w:lang w:bidi="fa-IR"/>
        </w:rPr>
        <w:t xml:space="preserve"> the</w:t>
      </w:r>
      <w:r w:rsidR="00815CB9">
        <w:rPr>
          <w:lang w:bidi="fa-IR"/>
        </w:rPr>
        <w:t xml:space="preserve"> `</w:t>
      </w:r>
      <w:proofErr w:type="spellStart"/>
      <w:r w:rsidR="00815CB9" w:rsidRPr="00190206">
        <w:rPr>
          <w:lang w:bidi="fa-IR"/>
        </w:rPr>
        <w:t>brainGraph</w:t>
      </w:r>
      <w:proofErr w:type="spellEnd"/>
      <w:r w:rsidR="00815CB9">
        <w:rPr>
          <w:lang w:bidi="fa-IR"/>
        </w:rPr>
        <w:t>` package (</w:t>
      </w:r>
      <w:r w:rsidR="00815CB9" w:rsidRPr="00190206">
        <w:rPr>
          <w:color w:val="FF0000"/>
          <w:lang w:bidi="fa-IR"/>
        </w:rPr>
        <w:t>citation</w:t>
      </w:r>
      <w:r w:rsidR="00815CB9">
        <w:rPr>
          <w:lang w:bidi="fa-IR"/>
        </w:rPr>
        <w:t>) to calculate rich club coefficient.</w:t>
      </w:r>
    </w:p>
    <w:p w:rsidR="00A04B4A" w:rsidRDefault="00763493" w:rsidP="00324C8E">
      <w:pPr>
        <w:rPr>
          <w:lang w:bidi="fa-IR"/>
        </w:rPr>
      </w:pPr>
      <w:r>
        <w:rPr>
          <w:lang w:bidi="fa-IR"/>
        </w:rPr>
        <w:t>EQ 5</w:t>
      </w:r>
      <w:r>
        <w:rPr>
          <w:lang w:bidi="fa-IR"/>
        </w:rPr>
        <w:tab/>
      </w:r>
      <w:r>
        <w:rPr>
          <w:lang w:bidi="fa-IR"/>
        </w:rPr>
        <w:tab/>
      </w:r>
      <w:r>
        <w:rPr>
          <w:lang w:bidi="fa-IR"/>
        </w:rPr>
        <w:tab/>
      </w:r>
      <w:r>
        <w:rPr>
          <w:lang w:bidi="fa-IR"/>
        </w:rPr>
        <w:tab/>
      </w:r>
      <m:oMath>
        <m:r>
          <w:rPr>
            <w:rFonts w:ascii="Cambria Math" w:hAnsi="Cambria Math"/>
            <w:lang w:bidi="fa-IR"/>
          </w:rPr>
          <m:t xml:space="preserve">RC(k) = </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&gt;k</m:t>
                </m:r>
              </m:sub>
            </m:sSub>
          </m:num>
          <m:den>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r>
                      <w:rPr>
                        <w:rFonts w:ascii="Cambria Math" w:hAnsi="Cambria Math"/>
                        <w:lang w:bidi="fa-IR"/>
                      </w:rPr>
                      <m:t>-1</m:t>
                    </m:r>
                  </m:e>
                </m:d>
              </m:num>
              <m:den>
                <m:r>
                  <w:rPr>
                    <w:rFonts w:ascii="Cambria Math" w:hAnsi="Cambria Math"/>
                    <w:lang w:bidi="fa-IR"/>
                  </w:rPr>
                  <m:t>2</m:t>
                </m:r>
              </m:den>
            </m:f>
          </m:den>
        </m:f>
      </m:oMath>
      <w:r w:rsidR="00A56258">
        <w:rPr>
          <w:lang w:bidi="fa-IR"/>
        </w:rPr>
        <w:fldChar w:fldCharType="begin"/>
      </w:r>
      <w:r w:rsidR="00A56258">
        <w:rPr>
          <w:lang w:bidi="fa-IR"/>
        </w:rPr>
        <w:instrText xml:space="preserve"> ADDIN ZOTERO_TEMP </w:instrText>
      </w:r>
      <w:r w:rsidR="00A56258">
        <w:rPr>
          <w:lang w:bidi="fa-IR"/>
        </w:rPr>
        <w:fldChar w:fldCharType="separate"/>
      </w:r>
      <w:r w:rsidR="00A56258">
        <w:rPr>
          <w:lang w:bidi="fa-IR"/>
        </w:rPr>
        <w:t>{Citation}</w:t>
      </w:r>
      <w:r w:rsidR="00A56258">
        <w:rPr>
          <w:lang w:bidi="fa-IR"/>
        </w:rPr>
        <w:fldChar w:fldCharType="end"/>
      </w:r>
    </w:p>
    <w:p w:rsidR="00007655" w:rsidRDefault="00575D3B" w:rsidP="00D84FE6">
      <w:pPr>
        <w:rPr>
          <w:lang w:bidi="fa-IR"/>
        </w:rPr>
      </w:pPr>
      <w:r>
        <w:rPr>
          <w:lang w:bidi="fa-IR"/>
        </w:rPr>
        <w:t>T</w:t>
      </w:r>
      <w:r w:rsidR="00B512A0">
        <w:rPr>
          <w:lang w:bidi="fa-IR"/>
        </w:rPr>
        <w:t xml:space="preserve">he absolute value of the </w:t>
      </w:r>
      <w:r w:rsidR="008F53CF">
        <w:rPr>
          <w:lang w:bidi="fa-IR"/>
        </w:rPr>
        <w:t xml:space="preserve">rich club coefficient </w:t>
      </w:r>
      <w:r w:rsidR="00870830">
        <w:rPr>
          <w:lang w:bidi="fa-IR"/>
        </w:rPr>
        <w:t xml:space="preserve">is </w:t>
      </w:r>
      <w:r w:rsidR="00DF0844">
        <w:rPr>
          <w:lang w:bidi="fa-IR"/>
        </w:rPr>
        <w:t xml:space="preserve">hard to interpret and is </w:t>
      </w:r>
      <w:r w:rsidR="008F53CF">
        <w:rPr>
          <w:lang w:bidi="fa-IR"/>
        </w:rPr>
        <w:t xml:space="preserve">not </w:t>
      </w:r>
      <w:r w:rsidR="003F7DA4">
        <w:rPr>
          <w:lang w:bidi="fa-IR"/>
        </w:rPr>
        <w:t xml:space="preserve">comparable among </w:t>
      </w:r>
      <w:r w:rsidR="007066DE">
        <w:rPr>
          <w:lang w:bidi="fa-IR"/>
        </w:rPr>
        <w:t>networks of different sizes</w:t>
      </w:r>
      <w:r>
        <w:rPr>
          <w:lang w:bidi="fa-IR"/>
        </w:rPr>
        <w:t>,</w:t>
      </w:r>
      <w:r w:rsidR="007066DE">
        <w:rPr>
          <w:lang w:bidi="fa-IR"/>
        </w:rPr>
        <w:t xml:space="preserve"> densities</w:t>
      </w:r>
      <w:r>
        <w:rPr>
          <w:lang w:bidi="fa-IR"/>
        </w:rPr>
        <w:t>, and degree distributions</w:t>
      </w:r>
      <w:r w:rsidR="007066DE">
        <w:rPr>
          <w:lang w:bidi="fa-IR"/>
        </w:rPr>
        <w:t xml:space="preserve">. Hence, this </w:t>
      </w:r>
      <w:r w:rsidR="00CB0BFF">
        <w:rPr>
          <w:lang w:bidi="fa-IR"/>
        </w:rPr>
        <w:t xml:space="preserve">coefficient is often normalized by the </w:t>
      </w:r>
      <w:r w:rsidR="00F46DA6">
        <w:rPr>
          <w:lang w:bidi="fa-IR"/>
        </w:rPr>
        <w:t xml:space="preserve">average rich club coefficient of </w:t>
      </w:r>
      <w:r w:rsidR="000D18C4">
        <w:rPr>
          <w:lang w:bidi="fa-IR"/>
        </w:rPr>
        <w:t>random network</w:t>
      </w:r>
      <w:r w:rsidR="00DF0844">
        <w:rPr>
          <w:lang w:bidi="fa-IR"/>
        </w:rPr>
        <w:t>s</w:t>
      </w:r>
      <w:r w:rsidR="000D18C4">
        <w:rPr>
          <w:lang w:bidi="fa-IR"/>
        </w:rPr>
        <w:t xml:space="preserve"> </w:t>
      </w:r>
      <w:r w:rsidR="00DF0844">
        <w:rPr>
          <w:lang w:bidi="fa-IR"/>
        </w:rPr>
        <w:t>of the same size with similar degree sequence</w:t>
      </w:r>
      <w:r w:rsidR="004D2CE6">
        <w:rPr>
          <w:lang w:bidi="fa-IR"/>
        </w:rPr>
        <w:t>.</w:t>
      </w:r>
      <w:r w:rsidR="00083A67">
        <w:rPr>
          <w:lang w:bidi="fa-IR"/>
        </w:rPr>
        <w:t xml:space="preserve"> </w:t>
      </w:r>
      <w:r w:rsidR="00324C8E">
        <w:rPr>
          <w:lang w:bidi="fa-IR"/>
        </w:rPr>
        <w:t xml:space="preserve">We simulate 200 such networks for each model and, for each club size k, normalized the values of </w:t>
      </w:r>
      <w:r w:rsidR="00E37DEA">
        <w:rPr>
          <w:lang w:bidi="fa-IR"/>
        </w:rPr>
        <w:t xml:space="preserve">the </w:t>
      </w:r>
      <w:r w:rsidR="00324C8E">
        <w:rPr>
          <w:lang w:bidi="fa-IR"/>
        </w:rPr>
        <w:t>rich club coefficient</w:t>
      </w:r>
      <w:r w:rsidR="00E37DEA">
        <w:rPr>
          <w:lang w:bidi="fa-IR"/>
        </w:rPr>
        <w:t>s</w:t>
      </w:r>
      <w:r w:rsidR="00324C8E">
        <w:rPr>
          <w:lang w:bidi="fa-IR"/>
        </w:rPr>
        <w:t xml:space="preserve"> </w:t>
      </w:r>
      <w:ins w:id="344" w:author="MohammadHossein Manuel Haqiqatkhah" w:date="2020-01-06T02:14:00Z">
        <w:r w:rsidR="00D84FE6">
          <w:rPr>
            <w:lang w:bidi="fa-IR"/>
          </w:rPr>
          <w:t xml:space="preserve">of the model </w:t>
        </w:r>
      </w:ins>
      <w:r w:rsidR="00324C8E">
        <w:rPr>
          <w:lang w:bidi="fa-IR"/>
        </w:rPr>
        <w:t xml:space="preserve">by </w:t>
      </w:r>
      <w:r w:rsidR="00E37DEA">
        <w:rPr>
          <w:lang w:bidi="fa-IR"/>
        </w:rPr>
        <w:t xml:space="preserve">the </w:t>
      </w:r>
      <w:r w:rsidR="00324C8E">
        <w:rPr>
          <w:lang w:bidi="fa-IR"/>
        </w:rPr>
        <w:t>average among the random networks. Moreover</w:t>
      </w:r>
      <w:r>
        <w:rPr>
          <w:lang w:bidi="fa-IR"/>
        </w:rPr>
        <w:t>, for each k</w:t>
      </w:r>
      <w:r w:rsidR="00324C8E">
        <w:rPr>
          <w:lang w:bidi="fa-IR"/>
        </w:rPr>
        <w:t xml:space="preserve">, we performed 1-sample t-test to determine if the non-normalized </w:t>
      </w:r>
      <w:r w:rsidR="00EB6C69">
        <w:rPr>
          <w:lang w:bidi="fa-IR"/>
        </w:rPr>
        <w:t>RC</w:t>
      </w:r>
      <w:r w:rsidR="00324C8E">
        <w:rPr>
          <w:lang w:bidi="fa-IR"/>
        </w:rPr>
        <w:t xml:space="preserve"> is significantly higher than its average among the randomly generated networks.</w:t>
      </w:r>
    </w:p>
    <w:p w:rsidR="007104AA" w:rsidRDefault="00575D3B" w:rsidP="00D84FE6">
      <w:pPr>
        <w:rPr>
          <w:rtl/>
          <w:lang w:bidi="fa-IR"/>
        </w:rPr>
      </w:pPr>
      <w:r>
        <w:rPr>
          <w:lang w:bidi="fa-IR"/>
        </w:rPr>
        <w:t xml:space="preserve">For a certain k, </w:t>
      </w:r>
      <w:commentRangeStart w:id="345"/>
      <w:r>
        <w:rPr>
          <w:lang w:bidi="fa-IR"/>
        </w:rPr>
        <w:t xml:space="preserve">the </w:t>
      </w:r>
      <w:commentRangeEnd w:id="345"/>
      <w:r w:rsidR="00D84FE6">
        <w:rPr>
          <w:rStyle w:val="CommentReference"/>
        </w:rPr>
        <w:commentReference w:id="345"/>
      </w:r>
      <w:r>
        <w:rPr>
          <w:lang w:bidi="fa-IR"/>
        </w:rPr>
        <w:t xml:space="preserve">normalized rich club coefficient is </w:t>
      </w:r>
      <w:r w:rsidR="00E37DEA">
        <w:rPr>
          <w:lang w:bidi="fa-IR"/>
        </w:rPr>
        <w:t xml:space="preserve">larger </w:t>
      </w:r>
      <w:r>
        <w:rPr>
          <w:lang w:bidi="fa-IR"/>
        </w:rPr>
        <w:t>than one indicates that nodes with degree k tend to connect to the "</w:t>
      </w:r>
      <w:commentRangeStart w:id="346"/>
      <w:commentRangeStart w:id="347"/>
      <w:r>
        <w:rPr>
          <w:lang w:bidi="fa-IR"/>
        </w:rPr>
        <w:t>rich" nodes</w:t>
      </w:r>
      <w:commentRangeEnd w:id="346"/>
      <w:r>
        <w:rPr>
          <w:rStyle w:val="CommentReference"/>
        </w:rPr>
        <w:commentReference w:id="346"/>
      </w:r>
      <w:commentRangeEnd w:id="347"/>
      <w:r w:rsidR="0034228B">
        <w:rPr>
          <w:rStyle w:val="CommentReference"/>
        </w:rPr>
        <w:commentReference w:id="347"/>
      </w:r>
      <w:ins w:id="348" w:author="MohammadHossein Manuel Haqiqatkhah" w:date="2020-01-06T02:17:00Z">
        <w:r w:rsidR="00D84FE6">
          <w:rPr>
            <w:lang w:bidi="fa-IR"/>
          </w:rPr>
          <w:t xml:space="preserve"> (</w:t>
        </w:r>
      </w:ins>
      <w:del w:id="349" w:author="MohammadHossein Manuel Haqiqatkhah" w:date="2020-01-06T02:17:00Z">
        <w:r w:rsidDel="00D84FE6">
          <w:rPr>
            <w:lang w:bidi="fa-IR"/>
          </w:rPr>
          <w:delText xml:space="preserve">, </w:delText>
        </w:r>
      </w:del>
      <w:r>
        <w:rPr>
          <w:lang w:bidi="fa-IR"/>
        </w:rPr>
        <w:t>i.e., those with degree</w:t>
      </w:r>
      <w:r w:rsidR="000A0092">
        <w:rPr>
          <w:lang w:bidi="fa-IR"/>
        </w:rPr>
        <w:t>s</w:t>
      </w:r>
      <w:r>
        <w:rPr>
          <w:lang w:bidi="fa-IR"/>
        </w:rPr>
        <w:t xml:space="preserve"> equal to or higher than k</w:t>
      </w:r>
      <w:ins w:id="350" w:author="MohammadHossein Manuel Haqiqatkhah" w:date="2020-01-06T02:17:00Z">
        <w:r w:rsidR="00D84FE6">
          <w:rPr>
            <w:lang w:bidi="fa-IR"/>
          </w:rPr>
          <w:t>), thus forming "rich clubs."</w:t>
        </w:r>
      </w:ins>
      <w:r w:rsidR="000A0092">
        <w:rPr>
          <w:lang w:bidi="fa-IR"/>
        </w:rPr>
        <w:t xml:space="preserve"> Conversely,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&lt;1</m:t>
        </m:r>
      </m:oMath>
      <w:r w:rsidR="000A0092">
        <w:t xml:space="preserve"> implies that</w:t>
      </w:r>
      <w:r w:rsidR="000A0092">
        <w:rPr>
          <w:lang w:bidi="fa-IR"/>
        </w:rPr>
        <w:t xml:space="preserve"> the nodes with degree k have a tendency to connect to nodes with lower degrees.</w:t>
      </w:r>
      <w:r w:rsidDel="00BA14C7">
        <w:rPr>
          <w:lang w:bidi="fa-IR"/>
        </w:rPr>
        <w:t xml:space="preserve"> </w:t>
      </w:r>
      <w:r w:rsidR="000A0092">
        <w:rPr>
          <w:lang w:bidi="fa-IR"/>
        </w:rPr>
        <w:t xml:space="preserve">Finally,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=1</m:t>
        </m:r>
      </m:oMath>
      <w:r w:rsidR="00BA14C7">
        <w:t xml:space="preserve"> </w:t>
      </w:r>
      <w:r w:rsidR="000A0092">
        <w:t xml:space="preserve"> suggests that </w:t>
      </w:r>
      <w:r w:rsidR="00007655">
        <w:rPr>
          <w:lang w:bidi="fa-IR"/>
        </w:rPr>
        <w:t>nodes with degree k show no preference to connect to nodes with lower or higher degrees.</w:t>
      </w:r>
    </w:p>
    <w:p w:rsidR="00FB73FE" w:rsidRDefault="0034228B" w:rsidP="007C0E6A">
      <w:pPr>
        <w:pStyle w:val="Heading3"/>
        <w:rPr>
          <w:lang w:bidi="fa-IR"/>
        </w:rPr>
      </w:pPr>
      <w:r>
        <w:rPr>
          <w:lang w:bidi="fa-IR"/>
        </w:rPr>
        <w:t>Investigating</w:t>
      </w:r>
      <w:r w:rsidR="006E4C85">
        <w:rPr>
          <w:lang w:bidi="fa-IR"/>
        </w:rPr>
        <w:t xml:space="preserve"> </w:t>
      </w:r>
      <w:r w:rsidR="001924E9">
        <w:rPr>
          <w:lang w:bidi="fa-IR"/>
        </w:rPr>
        <w:t>resemblance</w:t>
      </w:r>
      <w:r>
        <w:rPr>
          <w:lang w:bidi="fa-IR"/>
        </w:rPr>
        <w:t xml:space="preserve"> between </w:t>
      </w:r>
      <w:ins w:id="351" w:author="MohammadHossein Manuel Haqiqatkhah" w:date="2020-01-06T02:18:00Z">
        <w:r w:rsidR="007C0E6A">
          <w:rPr>
            <w:lang w:bidi="fa-IR"/>
          </w:rPr>
          <w:t>models</w:t>
        </w:r>
      </w:ins>
    </w:p>
    <w:p w:rsidR="002057AD" w:rsidRDefault="0034228B" w:rsidP="006A7CFE">
      <w:pPr>
        <w:rPr>
          <w:lang w:bidi="fa-IR"/>
        </w:rPr>
      </w:pPr>
      <w:r>
        <w:rPr>
          <w:lang w:bidi="fa-IR"/>
        </w:rPr>
        <w:t>To</w:t>
      </w:r>
      <w:r w:rsidR="00223462">
        <w:rPr>
          <w:lang w:bidi="fa-IR"/>
        </w:rPr>
        <w:t xml:space="preserve"> </w:t>
      </w:r>
      <w:r w:rsidR="0083691D">
        <w:rPr>
          <w:lang w:bidi="fa-IR"/>
        </w:rPr>
        <w:t xml:space="preserve">studying the effect of </w:t>
      </w:r>
      <w:r w:rsidR="00E77904">
        <w:rPr>
          <w:lang w:bidi="fa-IR"/>
        </w:rPr>
        <w:t>heterogeneous</w:t>
      </w:r>
      <w:r w:rsidR="0083691D">
        <w:rPr>
          <w:lang w:bidi="fa-IR"/>
        </w:rPr>
        <w:t xml:space="preserve"> parameterization of the models on the</w:t>
      </w:r>
      <w:r>
        <w:rPr>
          <w:lang w:bidi="fa-IR"/>
        </w:rPr>
        <w:t>ir</w:t>
      </w:r>
      <w:r w:rsidR="0083691D">
        <w:rPr>
          <w:lang w:bidi="fa-IR"/>
        </w:rPr>
        <w:t xml:space="preserve"> structures</w:t>
      </w:r>
      <w:r w:rsidR="005B0BB0">
        <w:rPr>
          <w:lang w:bidi="fa-IR"/>
        </w:rPr>
        <w:t>,</w:t>
      </w:r>
      <w:r w:rsidR="00CE1E5F">
        <w:rPr>
          <w:lang w:bidi="fa-IR"/>
        </w:rPr>
        <w:t xml:space="preserve"> we need to </w:t>
      </w:r>
      <w:r>
        <w:rPr>
          <w:lang w:bidi="fa-IR"/>
        </w:rPr>
        <w:t>compare</w:t>
      </w:r>
      <w:r w:rsidR="0093742A">
        <w:rPr>
          <w:lang w:bidi="fa-IR"/>
        </w:rPr>
        <w:t xml:space="preserve"> </w:t>
      </w:r>
      <w:r w:rsidR="005D736D">
        <w:rPr>
          <w:lang w:bidi="fa-IR"/>
        </w:rPr>
        <w:t xml:space="preserve">families </w:t>
      </w:r>
      <w:r w:rsidR="0093742A">
        <w:rPr>
          <w:lang w:bidi="fa-IR"/>
        </w:rPr>
        <w:t xml:space="preserve">with each other. </w:t>
      </w:r>
      <w:ins w:id="352" w:author="MohammadHossein Manuel Haqiqatkhah" w:date="2020-01-06T02:19:00Z">
        <w:r w:rsidR="007C0E6A">
          <w:rPr>
            <w:lang w:bidi="fa-IR"/>
          </w:rPr>
          <w:t xml:space="preserve">In line with </w:t>
        </w:r>
      </w:ins>
      <w:proofErr w:type="spellStart"/>
      <w:ins w:id="353" w:author="MohammadHossein Manuel Haqiqatkhah" w:date="2020-01-06T02:20:00Z">
        <w:r w:rsidR="007C0E6A">
          <w:t>Mheich</w:t>
        </w:r>
        <w:proofErr w:type="spellEnd"/>
        <w:r w:rsidR="007C0E6A">
          <w:t xml:space="preserve"> et al. (2018),</w:t>
        </w:r>
      </w:ins>
      <w:r w:rsidR="007C0E6A">
        <w:t xml:space="preserve"> we</w:t>
      </w:r>
      <w:r w:rsidR="00224212">
        <w:rPr>
          <w:lang w:bidi="fa-IR"/>
        </w:rPr>
        <w:t xml:space="preserve"> assume that the structural information embedded in networks can be summarized by the distributions of </w:t>
      </w:r>
      <w:r w:rsidR="007C0E6A">
        <w:rPr>
          <w:lang w:bidi="fa-IR"/>
        </w:rPr>
        <w:t xml:space="preserve">local </w:t>
      </w:r>
      <w:r w:rsidR="00224212">
        <w:rPr>
          <w:lang w:bidi="fa-IR"/>
        </w:rPr>
        <w:t>network measures.</w:t>
      </w:r>
      <w:ins w:id="354" w:author="MohammadHossein Manuel Haqiqatkhah" w:date="2020-01-06T02:21:00Z">
        <w:r w:rsidR="007C0E6A">
          <w:rPr>
            <w:lang w:bidi="fa-IR"/>
          </w:rPr>
          <w:t xml:space="preserve"> Compa</w:t>
        </w:r>
      </w:ins>
      <w:ins w:id="355" w:author="MohammadHossein Manuel Haqiqatkhah" w:date="2020-01-06T02:22:00Z">
        <w:r w:rsidR="007C0E6A">
          <w:rPr>
            <w:lang w:bidi="fa-IR"/>
          </w:rPr>
          <w:t>rison of networks is thus reduced to comparing these distributions.</w:t>
        </w:r>
      </w:ins>
      <w:r w:rsidR="00224212">
        <w:rPr>
          <w:lang w:bidi="fa-IR"/>
        </w:rPr>
        <w:t xml:space="preserve"> </w:t>
      </w:r>
      <w:ins w:id="356" w:author="Cees van Leeuwen" w:date="2020-01-04T19:12:00Z">
        <w:r w:rsidR="00224212">
          <w:rPr>
            <w:lang w:bidi="fa-IR"/>
          </w:rPr>
          <w:t xml:space="preserve">To </w:t>
        </w:r>
      </w:ins>
      <w:ins w:id="357" w:author="Cees van Leeuwen" w:date="2020-01-04T19:18:00Z">
        <w:r w:rsidR="00224212">
          <w:rPr>
            <w:lang w:bidi="fa-IR"/>
          </w:rPr>
          <w:t xml:space="preserve">obtain </w:t>
        </w:r>
      </w:ins>
      <w:ins w:id="358" w:author="MohammadHossein Manuel Haqiqatkhah" w:date="2020-01-06T02:22:00Z">
        <w:r w:rsidR="007C0E6A">
          <w:rPr>
            <w:lang w:bidi="fa-IR"/>
          </w:rPr>
          <w:t xml:space="preserve">measures of </w:t>
        </w:r>
      </w:ins>
      <w:ins w:id="359" w:author="Cees van Leeuwen" w:date="2020-01-04T19:18:00Z">
        <w:r w:rsidR="00224212">
          <w:rPr>
            <w:lang w:bidi="fa-IR"/>
          </w:rPr>
          <w:t>distribution</w:t>
        </w:r>
      </w:ins>
      <w:ins w:id="360" w:author="MohammadHossein Manuel Haqiqatkhah" w:date="2020-01-06T02:22:00Z">
        <w:r w:rsidR="007C0E6A">
          <w:rPr>
            <w:lang w:bidi="fa-IR"/>
          </w:rPr>
          <w:t>al</w:t>
        </w:r>
      </w:ins>
      <w:ins w:id="361" w:author="MohammadHossein Manuel Haqiqatkhah" w:date="2020-01-06T02:23:00Z">
        <w:r w:rsidR="007C0E6A">
          <w:rPr>
            <w:lang w:bidi="fa-IR"/>
          </w:rPr>
          <w:t xml:space="preserve"> distances</w:t>
        </w:r>
      </w:ins>
      <w:r>
        <w:rPr>
          <w:lang w:bidi="fa-IR"/>
        </w:rPr>
        <w:t xml:space="preserve">, we </w:t>
      </w:r>
      <w:r w:rsidR="00206E4E">
        <w:rPr>
          <w:lang w:bidi="fa-IR"/>
        </w:rPr>
        <w:t>us</w:t>
      </w:r>
      <w:r>
        <w:rPr>
          <w:lang w:bidi="fa-IR"/>
        </w:rPr>
        <w:t>e</w:t>
      </w:r>
      <w:r w:rsidR="00C30842">
        <w:rPr>
          <w:lang w:bidi="fa-IR"/>
        </w:rPr>
        <w:t xml:space="preserve"> </w:t>
      </w:r>
      <w:proofErr w:type="spellStart"/>
      <w:r w:rsidR="00C30842">
        <w:rPr>
          <w:lang w:bidi="fa-IR"/>
        </w:rPr>
        <w:t>NetSimile</w:t>
      </w:r>
      <w:proofErr w:type="spellEnd"/>
      <w:r w:rsidR="007C0E6A">
        <w:rPr>
          <w:lang w:bidi="fa-IR"/>
        </w:rPr>
        <w:t xml:space="preserve"> </w:t>
      </w:r>
      <w:r w:rsidR="007C0E6A">
        <w:t>(</w:t>
      </w:r>
      <w:proofErr w:type="spellStart"/>
      <w:r w:rsidR="007C0E6A">
        <w:t>Mheich</w:t>
      </w:r>
      <w:proofErr w:type="spellEnd"/>
      <w:r w:rsidR="007C0E6A">
        <w:t xml:space="preserve"> et al., 2018)</w:t>
      </w:r>
      <w:r w:rsidR="00C30842">
        <w:rPr>
          <w:lang w:bidi="fa-IR"/>
        </w:rPr>
        <w:t xml:space="preserve"> and HHG </w:t>
      </w:r>
      <w:r w:rsidR="00967A5C">
        <w:t>(Heller et al., 2013)</w:t>
      </w:r>
      <w:r w:rsidR="00B556C8">
        <w:rPr>
          <w:lang w:bidi="fa-IR"/>
        </w:rPr>
        <w:t xml:space="preserve"> </w:t>
      </w:r>
      <w:r w:rsidR="00C30842">
        <w:rPr>
          <w:lang w:bidi="fa-IR"/>
        </w:rPr>
        <w:t xml:space="preserve">methods, detailed in the </w:t>
      </w:r>
      <w:r w:rsidR="001B328B" w:rsidRPr="001B328B">
        <w:rPr>
          <w:lang w:bidi="fa-IR"/>
        </w:rPr>
        <w:t>Supplementary Materials</w:t>
      </w:r>
      <w:r w:rsidR="00C30842">
        <w:rPr>
          <w:lang w:bidi="fa-IR"/>
        </w:rPr>
        <w:t xml:space="preserve">. </w:t>
      </w:r>
      <w:proofErr w:type="spellStart"/>
      <w:r w:rsidR="00693086">
        <w:rPr>
          <w:lang w:bidi="fa-IR"/>
        </w:rPr>
        <w:t>NetSimile</w:t>
      </w:r>
      <w:proofErr w:type="spellEnd"/>
      <w:r w:rsidR="00693086">
        <w:rPr>
          <w:lang w:bidi="fa-IR"/>
        </w:rPr>
        <w:t xml:space="preserve"> </w:t>
      </w:r>
      <w:r w:rsidR="00C82EBD">
        <w:rPr>
          <w:lang w:bidi="fa-IR"/>
        </w:rPr>
        <w:t>suggests</w:t>
      </w:r>
      <w:r w:rsidR="00A32986">
        <w:rPr>
          <w:lang w:bidi="fa-IR"/>
        </w:rPr>
        <w:t xml:space="preserve"> the degree of dissimilarity between the distributions attributed to the networks being compared. </w:t>
      </w:r>
      <w:r w:rsidR="00380690">
        <w:rPr>
          <w:lang w:bidi="fa-IR"/>
        </w:rPr>
        <w:t>HHG, on the other hand,</w:t>
      </w:r>
      <w:r w:rsidR="003A2178">
        <w:rPr>
          <w:lang w:bidi="fa-IR"/>
        </w:rPr>
        <w:t xml:space="preserve"> provides p-values for a test of independence among the distributions; lower p-value derived from HHG </w:t>
      </w:r>
      <w:r w:rsidR="007C0E6A">
        <w:rPr>
          <w:lang w:bidi="fa-IR"/>
        </w:rPr>
        <w:t>(</w:t>
      </w:r>
      <w:r w:rsidR="003A2178">
        <w:rPr>
          <w:lang w:bidi="fa-IR"/>
        </w:rPr>
        <w:t>e.g., below the threshold of $alpha = 0.05$</w:t>
      </w:r>
      <w:r w:rsidR="007C0E6A">
        <w:rPr>
          <w:lang w:bidi="fa-IR"/>
        </w:rPr>
        <w:t>)</w:t>
      </w:r>
      <w:r w:rsidR="003A2178">
        <w:rPr>
          <w:lang w:bidi="fa-IR"/>
        </w:rPr>
        <w:t xml:space="preserve"> provide</w:t>
      </w:r>
      <w:r w:rsidR="007C0E6A">
        <w:rPr>
          <w:lang w:bidi="fa-IR"/>
        </w:rPr>
        <w:t>s</w:t>
      </w:r>
      <w:r w:rsidR="003A2178">
        <w:rPr>
          <w:lang w:bidi="fa-IR"/>
        </w:rPr>
        <w:t xml:space="preserve"> evidence in favor of distributional dependence.</w:t>
      </w:r>
      <w:r w:rsidR="002057AD">
        <w:rPr>
          <w:lang w:bidi="fa-IR"/>
        </w:rPr>
        <w:t xml:space="preserve"> </w:t>
      </w:r>
      <w:r w:rsidR="00AE3D9C">
        <w:rPr>
          <w:lang w:bidi="fa-IR"/>
        </w:rPr>
        <w:t>Thus</w:t>
      </w:r>
      <w:r w:rsidR="003A2178">
        <w:rPr>
          <w:lang w:bidi="fa-IR"/>
        </w:rPr>
        <w:t xml:space="preserve">, loosely speaking, HHG </w:t>
      </w:r>
      <w:r w:rsidR="00AE3D9C">
        <w:rPr>
          <w:lang w:bidi="fa-IR"/>
        </w:rPr>
        <w:t xml:space="preserve">can be regarded as an indicator </w:t>
      </w:r>
      <w:r w:rsidR="003A2178">
        <w:rPr>
          <w:lang w:bidi="fa-IR"/>
        </w:rPr>
        <w:t xml:space="preserve">for dissimilarity; higher values of </w:t>
      </w:r>
      <w:r w:rsidR="00AE3D9C">
        <w:rPr>
          <w:lang w:bidi="fa-IR"/>
        </w:rPr>
        <w:t xml:space="preserve">this </w:t>
      </w:r>
      <w:r w:rsidR="003A2178">
        <w:rPr>
          <w:lang w:bidi="fa-IR"/>
        </w:rPr>
        <w:t xml:space="preserve">measures entail smaller </w:t>
      </w:r>
      <w:r w:rsidR="00AE3D9C">
        <w:t>"</w:t>
      </w:r>
      <w:r w:rsidR="003A2178">
        <w:rPr>
          <w:lang w:bidi="fa-IR"/>
        </w:rPr>
        <w:t>resemblance</w:t>
      </w:r>
      <w:r w:rsidR="00AE3D9C">
        <w:rPr>
          <w:lang w:bidi="fa-IR"/>
        </w:rPr>
        <w:t>"</w:t>
      </w:r>
      <w:r w:rsidR="003A2178">
        <w:rPr>
          <w:lang w:bidi="fa-IR"/>
        </w:rPr>
        <w:t xml:space="preserve"> (or dependence) between the networks. Yet, </w:t>
      </w:r>
      <w:r w:rsidR="00B722AD">
        <w:rPr>
          <w:lang w:bidi="fa-IR"/>
        </w:rPr>
        <w:t xml:space="preserve">HHG must be interpreted </w:t>
      </w:r>
      <w:commentRangeStart w:id="362"/>
      <w:commentRangeStart w:id="363"/>
      <w:commentRangeStart w:id="364"/>
      <w:r w:rsidR="002057AD">
        <w:rPr>
          <w:lang w:bidi="fa-IR"/>
        </w:rPr>
        <w:t xml:space="preserve">with caution </w:t>
      </w:r>
      <w:commentRangeEnd w:id="362"/>
      <w:r>
        <w:rPr>
          <w:rStyle w:val="CommentReference"/>
        </w:rPr>
        <w:commentReference w:id="362"/>
      </w:r>
      <w:commentRangeEnd w:id="363"/>
      <w:r w:rsidR="0082770E">
        <w:rPr>
          <w:rStyle w:val="CommentReference"/>
        </w:rPr>
        <w:commentReference w:id="363"/>
      </w:r>
      <w:commentRangeEnd w:id="364"/>
      <w:r w:rsidR="00FC13B0">
        <w:rPr>
          <w:rStyle w:val="CommentReference"/>
        </w:rPr>
        <w:commentReference w:id="364"/>
      </w:r>
      <w:r w:rsidR="002057AD">
        <w:rPr>
          <w:lang w:bidi="fa-IR"/>
        </w:rPr>
        <w:t xml:space="preserve">and is hardly meaningful unless put in parallel with </w:t>
      </w:r>
      <w:ins w:id="365" w:author="MohammadHossein Manuel Haqiqatkhah" w:date="2020-01-06T02:38:00Z">
        <w:r w:rsidR="006A7CFE">
          <w:rPr>
            <w:lang w:bidi="fa-IR"/>
          </w:rPr>
          <w:t xml:space="preserve">another dissimilarity measure such as </w:t>
        </w:r>
      </w:ins>
      <w:proofErr w:type="spellStart"/>
      <w:r w:rsidR="002057AD">
        <w:rPr>
          <w:lang w:bidi="fa-IR"/>
        </w:rPr>
        <w:t>NetSimile</w:t>
      </w:r>
      <w:proofErr w:type="spellEnd"/>
      <w:r w:rsidR="002057AD">
        <w:rPr>
          <w:lang w:bidi="fa-IR"/>
        </w:rPr>
        <w:t>.</w:t>
      </w:r>
    </w:p>
    <w:p w:rsidR="006E4C85" w:rsidRDefault="00224212" w:rsidP="00696408">
      <w:pPr>
        <w:rPr>
          <w:lang w:bidi="fa-IR"/>
        </w:rPr>
      </w:pPr>
      <w:r>
        <w:rPr>
          <w:lang w:bidi="fa-IR"/>
        </w:rPr>
        <w:t>We first make pairwise comparisons among the 1225 unique pairs of model instantiations</w:t>
      </w:r>
      <w:ins w:id="366" w:author="MohammadHossein Manuel Haqiqatkhah" w:date="2020-01-06T02:48:00Z">
        <w:r w:rsidR="004B6ADF">
          <w:rPr>
            <w:lang w:bidi="fa-IR"/>
          </w:rPr>
          <w:t xml:space="preserve"> at their final state after 1 million rewiring attempts</w:t>
        </w:r>
      </w:ins>
      <w:r>
        <w:rPr>
          <w:lang w:bidi="fa-IR"/>
        </w:rPr>
        <w:t xml:space="preserve">. </w:t>
      </w:r>
      <w:r w:rsidR="001B328B">
        <w:rPr>
          <w:lang w:bidi="fa-IR"/>
        </w:rPr>
        <w:t>H</w:t>
      </w:r>
      <w:r w:rsidR="00206E4E">
        <w:rPr>
          <w:lang w:bidi="fa-IR"/>
        </w:rPr>
        <w:t xml:space="preserve">aving quantitative measures for dissimilarities among the networks, we </w:t>
      </w:r>
      <w:commentRangeStart w:id="367"/>
      <w:r w:rsidR="00206E4E">
        <w:rPr>
          <w:lang w:bidi="fa-IR"/>
        </w:rPr>
        <w:t>quantif</w:t>
      </w:r>
      <w:ins w:id="368" w:author="MohammadHossein Manuel Haqiqatkhah" w:date="2020-01-06T09:43:00Z">
        <w:r w:rsidR="006456DD">
          <w:rPr>
            <w:lang w:bidi="fa-IR"/>
          </w:rPr>
          <w:t>y</w:t>
        </w:r>
      </w:ins>
      <w:del w:id="369" w:author="MohammadHossein Manuel Haqiqatkhah" w:date="2020-01-06T09:43:00Z">
        <w:r w:rsidR="00206E4E" w:rsidDel="006456DD">
          <w:rPr>
            <w:lang w:bidi="fa-IR"/>
          </w:rPr>
          <w:delText>i</w:delText>
        </w:r>
      </w:del>
      <w:del w:id="370" w:author="MohammadHossein Manuel Haqiqatkhah" w:date="2020-01-06T02:40:00Z">
        <w:r w:rsidR="00206E4E" w:rsidDel="00696408">
          <w:rPr>
            <w:lang w:bidi="fa-IR"/>
          </w:rPr>
          <w:delText>ed</w:delText>
        </w:r>
      </w:del>
      <w:r w:rsidR="00206E4E">
        <w:rPr>
          <w:lang w:bidi="fa-IR"/>
        </w:rPr>
        <w:t xml:space="preserve"> </w:t>
      </w:r>
      <w:commentRangeEnd w:id="367"/>
      <w:r w:rsidR="00126D97">
        <w:rPr>
          <w:rStyle w:val="CommentReference"/>
        </w:rPr>
        <w:commentReference w:id="367"/>
      </w:r>
      <w:r w:rsidR="00206E4E">
        <w:rPr>
          <w:lang w:bidi="fa-IR"/>
        </w:rPr>
        <w:t xml:space="preserve">the within-family </w:t>
      </w:r>
      <w:r w:rsidR="00D71356">
        <w:rPr>
          <w:lang w:bidi="fa-IR"/>
        </w:rPr>
        <w:t xml:space="preserve">resemblances </w:t>
      </w:r>
      <w:r w:rsidR="00206E4E">
        <w:rPr>
          <w:lang w:bidi="fa-IR"/>
        </w:rPr>
        <w:t xml:space="preserve">and between-family </w:t>
      </w:r>
      <w:r w:rsidR="00D71356">
        <w:rPr>
          <w:lang w:bidi="fa-IR"/>
        </w:rPr>
        <w:t xml:space="preserve">contrasts </w:t>
      </w:r>
      <w:r w:rsidR="00206E4E">
        <w:rPr>
          <w:lang w:bidi="fa-IR"/>
        </w:rPr>
        <w:t xml:space="preserve">among the </w:t>
      </w:r>
      <w:r w:rsidR="007C78E7">
        <w:rPr>
          <w:lang w:bidi="fa-IR"/>
        </w:rPr>
        <w:t>models</w:t>
      </w:r>
      <w:r w:rsidR="00206E4E">
        <w:rPr>
          <w:lang w:bidi="fa-IR"/>
        </w:rPr>
        <w:t xml:space="preserve">. Finally, </w:t>
      </w:r>
      <w:r w:rsidR="00C30842">
        <w:rPr>
          <w:lang w:bidi="fa-IR"/>
        </w:rPr>
        <w:t>we define</w:t>
      </w:r>
      <w:r w:rsidR="00206E4E">
        <w:rPr>
          <w:lang w:bidi="fa-IR"/>
        </w:rPr>
        <w:t xml:space="preserve"> a measure for family </w:t>
      </w:r>
      <w:commentRangeStart w:id="371"/>
      <w:commentRangeStart w:id="372"/>
      <w:r w:rsidR="00206E4E">
        <w:rPr>
          <w:lang w:bidi="fa-IR"/>
        </w:rPr>
        <w:t xml:space="preserve">distinction </w:t>
      </w:r>
      <w:commentRangeEnd w:id="371"/>
      <w:r w:rsidR="00696408">
        <w:rPr>
          <w:rStyle w:val="CommentReference"/>
        </w:rPr>
        <w:commentReference w:id="371"/>
      </w:r>
      <w:commentRangeEnd w:id="372"/>
      <w:r w:rsidR="00FC13B0">
        <w:rPr>
          <w:rStyle w:val="CommentReference"/>
        </w:rPr>
        <w:commentReference w:id="372"/>
      </w:r>
      <w:r w:rsidR="00206E4E">
        <w:rPr>
          <w:lang w:bidi="fa-IR"/>
        </w:rPr>
        <w:t xml:space="preserve"> </w:t>
      </w:r>
      <w:ins w:id="373" w:author="Cees van Leeuwen" w:date="2020-01-06T15:41:00Z">
        <w:r w:rsidR="00FC13B0">
          <w:rPr>
            <w:lang w:bidi="fa-IR"/>
          </w:rPr>
          <w:t>,</w:t>
        </w:r>
      </w:ins>
      <w:del w:id="374" w:author="Cees van Leeuwen" w:date="2020-01-06T15:41:00Z">
        <w:r w:rsidR="008867B5" w:rsidDel="00FC13B0">
          <w:rPr>
            <w:lang w:bidi="fa-IR"/>
          </w:rPr>
          <w:delText xml:space="preserve">and </w:delText>
        </w:r>
      </w:del>
      <w:ins w:id="375" w:author="Cees van Leeuwen" w:date="2020-01-06T15:41:00Z">
        <w:r w:rsidR="00FC13B0">
          <w:rPr>
            <w:lang w:bidi="fa-IR"/>
          </w:rPr>
          <w:t>in order to</w:t>
        </w:r>
        <w:r w:rsidR="00FC13B0">
          <w:rPr>
            <w:lang w:bidi="fa-IR"/>
          </w:rPr>
          <w:t xml:space="preserve"> </w:t>
        </w:r>
      </w:ins>
      <w:r w:rsidR="00206E4E">
        <w:rPr>
          <w:lang w:bidi="fa-IR"/>
        </w:rPr>
        <w:t xml:space="preserve">compare how families vary </w:t>
      </w:r>
      <w:r w:rsidR="00C30842">
        <w:rPr>
          <w:lang w:bidi="fa-IR"/>
        </w:rPr>
        <w:t>with respect to this measure.</w:t>
      </w:r>
    </w:p>
    <w:p w:rsidR="00B44E17" w:rsidRDefault="00B44E17" w:rsidP="00BE0CC8">
      <w:pPr>
        <w:pStyle w:val="Heading4"/>
        <w:rPr>
          <w:lang w:bidi="fa-IR"/>
        </w:rPr>
      </w:pPr>
      <w:commentRangeStart w:id="376"/>
      <w:commentRangeStart w:id="377"/>
      <w:r>
        <w:rPr>
          <w:lang w:bidi="fa-IR"/>
        </w:rPr>
        <w:t>Family resemblances and differentiations</w:t>
      </w:r>
      <w:commentRangeEnd w:id="376"/>
      <w:r w:rsidR="00224212">
        <w:rPr>
          <w:rStyle w:val="CommentReference"/>
          <w:rFonts w:asciiTheme="minorHAnsi" w:eastAsiaTheme="minorEastAsia" w:hAnsiTheme="minorHAnsi" w:cstheme="minorBidi"/>
          <w:b w:val="0"/>
          <w:bCs w:val="0"/>
          <w:i w:val="0"/>
          <w:iCs w:val="0"/>
        </w:rPr>
        <w:commentReference w:id="376"/>
      </w:r>
      <w:commentRangeEnd w:id="377"/>
      <w:r w:rsidR="00696408">
        <w:rPr>
          <w:rStyle w:val="CommentReference"/>
          <w:rFonts w:asciiTheme="minorHAnsi" w:eastAsiaTheme="minorEastAsia" w:hAnsiTheme="minorHAnsi" w:cstheme="minorBidi"/>
          <w:b w:val="0"/>
          <w:bCs w:val="0"/>
          <w:i w:val="0"/>
          <w:iCs w:val="0"/>
        </w:rPr>
        <w:commentReference w:id="377"/>
      </w:r>
    </w:p>
    <w:p w:rsidR="00B44E17" w:rsidRDefault="00B44E17" w:rsidP="00126D97">
      <w:pPr>
        <w:rPr>
          <w:lang w:bidi="fa-IR"/>
        </w:rPr>
      </w:pPr>
      <w:r>
        <w:rPr>
          <w:lang w:bidi="fa-IR"/>
        </w:rPr>
        <w:t xml:space="preserve">The outcomes of pairwise comparison of the networks using </w:t>
      </w:r>
      <w:proofErr w:type="spellStart"/>
      <w:r w:rsidR="00C70FB0">
        <w:rPr>
          <w:lang w:bidi="fa-IR"/>
        </w:rPr>
        <w:t>NetSimile</w:t>
      </w:r>
      <w:proofErr w:type="spellEnd"/>
      <w:r w:rsidR="00C70FB0">
        <w:rPr>
          <w:lang w:bidi="fa-IR"/>
        </w:rPr>
        <w:t xml:space="preserve"> and HHG </w:t>
      </w:r>
      <w:r>
        <w:rPr>
          <w:lang w:bidi="fa-IR"/>
        </w:rPr>
        <w:t xml:space="preserve">were stored in four 50X50 matrices of form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oMath>
      <w:r>
        <w:rPr>
          <w:lang w:bidi="fa-IR"/>
        </w:rPr>
        <w:t xml:space="preserve"> for networks N (either M or </w:t>
      </w:r>
      <w:r w:rsidR="004B6ADF">
        <w:rPr>
          <w:lang w:bidi="fa-IR"/>
        </w:rPr>
        <w:t>F</w:t>
      </w:r>
      <w:r w:rsidR="00DD5AE8">
        <w:rPr>
          <w:lang w:bidi="fa-IR"/>
        </w:rPr>
        <w:t xml:space="preserve">, respectively for anatomical and functional </w:t>
      </w:r>
      <w:proofErr w:type="spellStart"/>
      <w:r w:rsidR="00DD5AE8">
        <w:rPr>
          <w:lang w:bidi="fa-IR"/>
        </w:rPr>
        <w:t>connectivities</w:t>
      </w:r>
      <w:proofErr w:type="spellEnd"/>
      <w:r>
        <w:rPr>
          <w:lang w:bidi="fa-IR"/>
        </w:rPr>
        <w:t xml:space="preserve">) based on method m (either </w:t>
      </w:r>
      <w:proofErr w:type="spellStart"/>
      <w:r>
        <w:rPr>
          <w:lang w:bidi="fa-IR"/>
        </w:rPr>
        <w:t>NetSimile</w:t>
      </w:r>
      <w:proofErr w:type="spellEnd"/>
      <w:r w:rsidR="00126D97">
        <w:rPr>
          <w:lang w:bidi="fa-IR"/>
        </w:rPr>
        <w:t xml:space="preserve"> or HHG</w:t>
      </w:r>
      <w:r>
        <w:rPr>
          <w:lang w:bidi="fa-IR"/>
        </w:rPr>
        <w:t xml:space="preserve">). To ease the </w:t>
      </w:r>
      <w:r w:rsidR="002057AD">
        <w:rPr>
          <w:lang w:bidi="fa-IR"/>
        </w:rPr>
        <w:t>visual comparison</w:t>
      </w:r>
      <w:r>
        <w:rPr>
          <w:lang w:bidi="fa-IR"/>
        </w:rPr>
        <w:t xml:space="preserve"> of these measures, the matrices of </w:t>
      </w:r>
      <w:proofErr w:type="spellStart"/>
      <w:r>
        <w:rPr>
          <w:lang w:bidi="fa-IR"/>
        </w:rPr>
        <w:t>NetSimile</w:t>
      </w:r>
      <w:proofErr w:type="spellEnd"/>
      <w:r>
        <w:rPr>
          <w:lang w:bidi="fa-IR"/>
        </w:rPr>
        <w:t xml:space="preserve"> distances, i.e.,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M</m:t>
            </m:r>
          </m:sup>
        </m:sSubSup>
      </m:oMath>
      <w:r>
        <w:rPr>
          <w:sz w:val="22"/>
          <w:szCs w:val="22"/>
        </w:rPr>
        <w:t xml:space="preserve"> and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F</m:t>
            </m:r>
          </m:sup>
        </m:sSubSup>
      </m:oMath>
      <w:r>
        <w:rPr>
          <w:sz w:val="22"/>
          <w:szCs w:val="22"/>
        </w:rPr>
        <w:t xml:space="preserve">, </w:t>
      </w:r>
      <w:r>
        <w:rPr>
          <w:lang w:bidi="fa-IR"/>
        </w:rPr>
        <w:t>were normalized by the highest value in each matrix so their values range from zero to one</w:t>
      </w:r>
      <w:r w:rsidR="008867B5">
        <w:rPr>
          <w:lang w:bidi="fa-IR"/>
        </w:rPr>
        <w:t xml:space="preserve">. </w:t>
      </w:r>
      <w:r>
        <w:rPr>
          <w:lang w:bidi="fa-IR"/>
        </w:rPr>
        <w:t>The</w:t>
      </w:r>
      <w:r w:rsidR="008867B5">
        <w:rPr>
          <w:lang w:bidi="fa-IR"/>
        </w:rPr>
        <w:t>n,</w:t>
      </w:r>
      <w:r>
        <w:rPr>
          <w:lang w:bidi="fa-IR"/>
        </w:rPr>
        <w:t xml:space="preserve"> within- and between-family </w:t>
      </w:r>
      <w:r w:rsidR="00F42F62">
        <w:rPr>
          <w:lang w:bidi="fa-IR"/>
        </w:rPr>
        <w:t xml:space="preserve">contrast </w:t>
      </w:r>
      <w:r>
        <w:rPr>
          <w:lang w:bidi="fa-IR"/>
        </w:rPr>
        <w:t xml:space="preserve">aggregate scores were calculated by averaging the elements </w:t>
      </w:r>
      <w:r w:rsidR="00556746">
        <w:rPr>
          <w:lang w:bidi="fa-IR"/>
        </w:rPr>
        <w:t xml:space="preserve">of </w:t>
      </w:r>
      <w:r w:rsidR="00F42F62">
        <w:rPr>
          <w:lang w:bidi="fa-IR"/>
        </w:rPr>
        <w:t xml:space="preserve">dissimilarity </w:t>
      </w:r>
      <w:r>
        <w:rPr>
          <w:lang w:bidi="fa-IR"/>
        </w:rPr>
        <w:t xml:space="preserve">matrices that belong to the families being compared as shown in Equation </w:t>
      </w:r>
      <w:r w:rsidR="004F1321">
        <w:rPr>
          <w:lang w:bidi="fa-IR"/>
        </w:rPr>
        <w:t>6</w:t>
      </w:r>
      <w:r>
        <w:rPr>
          <w:lang w:bidi="fa-IR"/>
        </w:rPr>
        <w:t>.</w:t>
      </w:r>
    </w:p>
    <w:p w:rsidR="00B44E17" w:rsidRDefault="00B44E17" w:rsidP="004F1321">
      <w:pPr>
        <w:rPr>
          <w:lang w:bidi="fa-IR"/>
        </w:rPr>
      </w:pPr>
      <w:r>
        <w:rPr>
          <w:lang w:bidi="fa-IR"/>
        </w:rPr>
        <w:t>E</w:t>
      </w:r>
      <w:r w:rsidR="004F1321">
        <w:rPr>
          <w:lang w:bidi="fa-IR"/>
        </w:rPr>
        <w:t>Q</w:t>
      </w:r>
      <w:r>
        <w:rPr>
          <w:lang w:bidi="fa-IR"/>
        </w:rPr>
        <w:t xml:space="preserve"> </w:t>
      </w:r>
      <w:r w:rsidR="004F1321">
        <w:rPr>
          <w:lang w:bidi="fa-IR"/>
        </w:rPr>
        <w:t>6</w:t>
      </w:r>
      <w:r>
        <w:rPr>
          <w:lang w:bidi="fa-IR"/>
        </w:rPr>
        <w:tab/>
      </w:r>
      <w:r>
        <w:rPr>
          <w:lang w:bidi="fa-IR"/>
        </w:rPr>
        <w:tab/>
        <w:t xml:space="preserve"> </w:t>
      </w:r>
      <m:oMath>
        <m:sSubSup>
          <m:sSubSupPr>
            <m:ctrlPr>
              <w:rPr>
                <w:rFonts w:ascii="Cambria Math" w:hAnsi="Cambria Math"/>
                <w:i/>
                <w:lang w:bidi="fa-IR"/>
              </w:rPr>
            </m:ctrlPr>
          </m:sSubSupPr>
          <m:e>
            <m:r>
              <w:rPr>
                <w:rFonts w:ascii="Cambria Math" w:hAnsi="Cambria Math"/>
                <w:lang w:bidi="fa-IR"/>
              </w:rPr>
              <m:t>Contrast</m:t>
            </m:r>
          </m:e>
          <m:sub>
            <m:r>
              <w:rPr>
                <w:rFonts w:ascii="Cambria Math" w:hAnsi="Cambria Math"/>
                <w:lang w:bidi="fa-IR"/>
              </w:rPr>
              <m:t>m</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10×10</m:t>
            </m:r>
          </m:den>
        </m:f>
        <m:nary>
          <m:naryPr>
            <m:chr m:val="∑"/>
            <m:limLoc m:val="undOvr"/>
            <m:supHide m:val="1"/>
            <m:ctrlPr>
              <w:rPr>
                <w:rFonts w:ascii="Cambria Math" w:hAnsi="Cambria Math"/>
                <w:i/>
                <w:lang w:bidi="fa-IR"/>
              </w:rPr>
            </m:ctrlPr>
          </m:naryPr>
          <m:sub>
            <m:r>
              <w:rPr>
                <w:rFonts w:ascii="Cambria Math" w:hAnsi="Cambria Math"/>
                <w:lang w:bidi="fa-IR"/>
              </w:rPr>
              <m:t>iϵ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sub>
          <m:sup/>
          <m:e>
            <m:nary>
              <m:naryPr>
                <m:chr m:val="∑"/>
                <m:limLoc m:val="undOvr"/>
                <m:supHide m:val="1"/>
                <m:ctrlPr>
                  <w:rPr>
                    <w:rFonts w:ascii="Cambria Math" w:hAnsi="Cambria Math"/>
                    <w:i/>
                    <w:lang w:bidi="fa-IR"/>
                  </w:rPr>
                </m:ctrlPr>
              </m:naryPr>
              <m:sub>
                <m:r>
                  <w:rPr>
                    <w:rFonts w:ascii="Cambria Math" w:hAnsi="Cambria Math"/>
                    <w:lang w:bidi="fa-IR"/>
                  </w:rPr>
                  <m:t>jϵ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sub>
              <m:sup/>
              <m:e>
                <m:sSub>
                  <m:sSubPr>
                    <m:ctrlPr>
                      <w:rPr>
                        <w:rFonts w:ascii="Cambria Math" w:hAnsi="Cambria Math"/>
                        <w:i/>
                        <w:lang w:bidi="fa-IR"/>
                      </w:rPr>
                    </m:ctrlPr>
                  </m:sSubPr>
                  <m:e>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e>
                  <m:sub>
                    <m:r>
                      <w:rPr>
                        <w:rFonts w:ascii="Cambria Math" w:hAnsi="Cambria Math"/>
                        <w:lang w:bidi="fa-IR"/>
                      </w:rPr>
                      <m:t>ij</m:t>
                    </m:r>
                  </m:sub>
                </m:sSub>
              </m:e>
            </m:nary>
          </m:e>
        </m:nary>
      </m:oMath>
    </w:p>
    <w:p w:rsidR="00B44E17" w:rsidRDefault="00B44E17" w:rsidP="00705470">
      <w:pPr>
        <w:rPr>
          <w:lang w:bidi="fa-IR"/>
        </w:rPr>
      </w:pPr>
      <w:r>
        <w:rPr>
          <w:lang w:bidi="fa-IR"/>
        </w:rPr>
        <w:t xml:space="preserve">Finally, a differentiation score was calculated for each family to quantify the degree to which </w:t>
      </w:r>
      <w:r w:rsidR="007C78E7">
        <w:rPr>
          <w:lang w:bidi="fa-IR"/>
        </w:rPr>
        <w:t xml:space="preserve">models </w:t>
      </w:r>
      <w:r>
        <w:rPr>
          <w:lang w:bidi="fa-IR"/>
        </w:rPr>
        <w:t xml:space="preserve">belonging to family </w:t>
      </w:r>
      <w:r w:rsidR="007C78E7">
        <w:rPr>
          <w:lang w:bidi="fa-IR"/>
        </w:rPr>
        <w:t>$</w:t>
      </w:r>
      <w:proofErr w:type="spellStart"/>
      <w:r>
        <w:rPr>
          <w:lang w:bidi="fa-IR"/>
        </w:rPr>
        <w:t>f</w:t>
      </w:r>
      <w:r w:rsidR="007C78E7">
        <w:rPr>
          <w:lang w:bidi="fa-IR"/>
        </w:rPr>
        <w:t>_i</w:t>
      </w:r>
      <w:proofErr w:type="spellEnd"/>
      <w:r w:rsidR="007C78E7">
        <w:rPr>
          <w:lang w:bidi="fa-IR"/>
        </w:rPr>
        <w:t>$</w:t>
      </w:r>
      <w:r>
        <w:rPr>
          <w:lang w:bidi="fa-IR"/>
        </w:rPr>
        <w:t xml:space="preserve"> resemble each other and, at the same time, diverge from the members of other families</w:t>
      </w:r>
      <w:ins w:id="378" w:author="MohammadHossein Manuel Haqiqatkhah" w:date="2020-01-06T02:51:00Z">
        <w:r w:rsidR="00126D97">
          <w:rPr>
            <w:lang w:bidi="fa-IR"/>
          </w:rPr>
          <w:t>, as shown in</w:t>
        </w:r>
      </w:ins>
      <w:del w:id="379" w:author="MohammadHossein Manuel Haqiqatkhah" w:date="2020-01-06T02:51:00Z">
        <w:r w:rsidDel="00126D97">
          <w:rPr>
            <w:lang w:bidi="fa-IR"/>
          </w:rPr>
          <w:delText>.</w:delText>
        </w:r>
      </w:del>
      <w:r>
        <w:rPr>
          <w:lang w:bidi="fa-IR"/>
        </w:rPr>
        <w:t xml:space="preserve"> Equation </w:t>
      </w:r>
      <w:r w:rsidR="004F1321">
        <w:rPr>
          <w:lang w:bidi="fa-IR"/>
        </w:rPr>
        <w:t>7</w:t>
      </w:r>
      <w:del w:id="380" w:author="MohammadHossein Manuel Haqiqatkhah" w:date="2020-01-06T02:51:00Z">
        <w:r w:rsidDel="00705470">
          <w:rPr>
            <w:lang w:bidi="fa-IR"/>
          </w:rPr>
          <w:delText xml:space="preserve"> shows this score is calculated</w:delText>
        </w:r>
      </w:del>
      <w:r>
        <w:rPr>
          <w:lang w:bidi="fa-IR"/>
        </w:rPr>
        <w:t>.</w:t>
      </w:r>
    </w:p>
    <w:p w:rsidR="00B44E17" w:rsidRDefault="004F1321" w:rsidP="00767752">
      <w:pPr>
        <w:rPr>
          <w:lang w:bidi="fa-IR"/>
        </w:rPr>
      </w:pPr>
      <w:r>
        <w:rPr>
          <w:lang w:bidi="fa-IR"/>
        </w:rPr>
        <w:t>EQ 7</w:t>
      </w:r>
      <w:r w:rsidR="00B44E17">
        <w:rPr>
          <w:lang w:bidi="fa-IR"/>
        </w:rPr>
        <w:tab/>
      </w:r>
      <w:r w:rsidR="00B44E17">
        <w:rPr>
          <w:lang w:bidi="fa-IR"/>
        </w:rPr>
        <w:tab/>
      </w:r>
      <w:r w:rsidR="00B44E17">
        <w:rPr>
          <w:lang w:bidi="fa-IR"/>
        </w:rPr>
        <w:tab/>
      </w:r>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4</m:t>
                </m:r>
              </m:den>
            </m:f>
            <m:nary>
              <m:naryPr>
                <m:chr m:val="∑"/>
                <m:limLoc m:val="undOvr"/>
                <m:supHide m:val="1"/>
                <m:ctrlPr>
                  <w:rPr>
                    <w:rFonts w:ascii="Cambria Math" w:hAnsi="Cambria Math"/>
                    <w:i/>
                    <w:lang w:bidi="fa-IR"/>
                  </w:rPr>
                </m:ctrlPr>
              </m:naryPr>
              <m:sub>
                <m:r>
                  <w:rPr>
                    <w:rFonts w:ascii="Cambria Math" w:hAnsi="Cambria Math"/>
                    <w:lang w:bidi="fa-IR"/>
                  </w:rPr>
                  <m:t>i≠j</m:t>
                </m:r>
              </m:sub>
              <m:sup/>
              <m:e>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e>
                </m:d>
                <m:r>
                  <w:rPr>
                    <w:rFonts w:ascii="Cambria Math" w:hAnsi="Cambria Math"/>
                    <w:lang w:bidi="fa-IR"/>
                  </w:rPr>
                  <m:t xml:space="preserve">] </m:t>
                </m:r>
              </m:e>
            </m:nary>
          </m:den>
        </m:f>
      </m:oMath>
    </w:p>
    <w:p w:rsidR="00FA4FC5" w:rsidRPr="00574992" w:rsidRDefault="00705470" w:rsidP="00705470">
      <w:pPr>
        <w:rPr>
          <w:rtl/>
          <w:lang w:bidi="fa-IR"/>
        </w:rPr>
      </w:pPr>
      <w:ins w:id="381" w:author="MohammadHossein Manuel Haqiqatkhah" w:date="2020-01-06T02:52:00Z">
        <w:r>
          <w:rPr>
            <w:lang w:bidi="fa-IR"/>
          </w:rPr>
          <w:t xml:space="preserve">In this equation, </w:t>
        </w:r>
      </w:ins>
      <w:del w:id="382" w:author="MohammadHossein Manuel Haqiqatkhah" w:date="2020-01-06T02:52:00Z">
        <w:r w:rsidR="00B44E17" w:rsidDel="00705470">
          <w:rPr>
            <w:lang w:bidi="fa-IR"/>
          </w:rPr>
          <w:delText xml:space="preserve">The </w:delText>
        </w:r>
      </w:del>
      <w:ins w:id="383" w:author="MohammadHossein Manuel Haqiqatkhah" w:date="2020-01-06T02:52:00Z">
        <w:r>
          <w:rPr>
            <w:lang w:bidi="fa-IR"/>
          </w:rPr>
          <w:t xml:space="preserve">the </w:t>
        </w:r>
      </w:ins>
      <w:r w:rsidR="00B44E17">
        <w:rPr>
          <w:lang w:bidi="fa-IR"/>
        </w:rPr>
        <w:t xml:space="preserve">numerator </w:t>
      </w:r>
      <w:del w:id="384" w:author="MohammadHossein Manuel Haqiqatkhah" w:date="2020-01-06T02:52:00Z">
        <w:r w:rsidR="00B44E17" w:rsidDel="00705470">
          <w:rPr>
            <w:lang w:bidi="fa-IR"/>
          </w:rPr>
          <w:delText xml:space="preserve">in Equation </w:delText>
        </w:r>
        <w:r w:rsidR="00126D97" w:rsidDel="00705470">
          <w:rPr>
            <w:lang w:bidi="fa-IR"/>
          </w:rPr>
          <w:delText xml:space="preserve">7 </w:delText>
        </w:r>
      </w:del>
      <w:r w:rsidR="00B44E17">
        <w:rPr>
          <w:lang w:bidi="fa-IR"/>
        </w:rPr>
        <w:t xml:space="preserve">is the within-family resemblance of networks </w:t>
      </w:r>
      <w:del w:id="385" w:author="MohammadHossein Manuel Haqiqatkhah" w:date="2020-01-06T02:52:00Z">
        <w:r w:rsidR="00B44E17" w:rsidDel="00705470">
          <w:rPr>
            <w:lang w:bidi="fa-IR"/>
          </w:rPr>
          <w:delText xml:space="preserve">for </w:delText>
        </w:r>
      </w:del>
      <w:ins w:id="386" w:author="MohammadHossein Manuel Haqiqatkhah" w:date="2020-01-06T02:52:00Z">
        <w:r>
          <w:rPr>
            <w:lang w:bidi="fa-IR"/>
          </w:rPr>
          <w:t xml:space="preserve">belonging to </w:t>
        </w:r>
      </w:ins>
      <w:r w:rsidR="00B44E17">
        <w:rPr>
          <w:lang w:bidi="fa-IR"/>
        </w:rPr>
        <w:t xml:space="preserve">family </w:t>
      </w:r>
      <w:r>
        <w:rPr>
          <w:lang w:bidi="fa-IR"/>
        </w:rPr>
        <w:t>$</w:t>
      </w:r>
      <w:proofErr w:type="spellStart"/>
      <w:r>
        <w:rPr>
          <w:lang w:bidi="fa-IR"/>
        </w:rPr>
        <w:t>f_i</w:t>
      </w:r>
      <w:proofErr w:type="spellEnd"/>
      <w:r>
        <w:rPr>
          <w:lang w:bidi="fa-IR"/>
        </w:rPr>
        <w:t>$</w:t>
      </w:r>
      <w:r w:rsidR="00B44E17">
        <w:rPr>
          <w:lang w:bidi="fa-IR"/>
        </w:rPr>
        <w:t xml:space="preserve">. The denominator is the mean of between-family resemblance of </w:t>
      </w:r>
      <w:r w:rsidR="007C78E7">
        <w:rPr>
          <w:lang w:bidi="fa-IR"/>
        </w:rPr>
        <w:t>$</w:t>
      </w:r>
      <w:proofErr w:type="spellStart"/>
      <w:r w:rsidR="007C78E7">
        <w:rPr>
          <w:lang w:bidi="fa-IR"/>
        </w:rPr>
        <w:t>f_i</w:t>
      </w:r>
      <w:proofErr w:type="spellEnd"/>
      <w:r w:rsidR="007C78E7">
        <w:rPr>
          <w:lang w:bidi="fa-IR"/>
        </w:rPr>
        <w:t>$</w:t>
      </w:r>
      <w:r w:rsidR="00B44E17">
        <w:rPr>
          <w:lang w:bidi="fa-IR"/>
        </w:rPr>
        <w:t xml:space="preserve"> to other families. </w:t>
      </w:r>
      <w:commentRangeStart w:id="387"/>
      <w:commentRangeStart w:id="388"/>
      <w:r w:rsidR="00E07BCE">
        <w:rPr>
          <w:lang w:bidi="fa-IR"/>
        </w:rPr>
        <w:t>This s</w:t>
      </w:r>
      <w:r w:rsidR="00B44E17">
        <w:rPr>
          <w:lang w:bidi="fa-IR"/>
        </w:rPr>
        <w:t xml:space="preserve">core </w:t>
      </w:r>
      <w:r w:rsidR="00E07BCE">
        <w:rPr>
          <w:lang w:bidi="fa-IR"/>
        </w:rPr>
        <w:t xml:space="preserve">will be </w:t>
      </w:r>
      <w:r w:rsidR="00224212">
        <w:rPr>
          <w:lang w:bidi="fa-IR"/>
        </w:rPr>
        <w:t xml:space="preserve">larger </w:t>
      </w:r>
      <w:r w:rsidR="00E07BCE">
        <w:rPr>
          <w:lang w:bidi="fa-IR"/>
        </w:rPr>
        <w:t xml:space="preserve">than one </w:t>
      </w:r>
      <w:r w:rsidR="00B44E17">
        <w:rPr>
          <w:lang w:bidi="fa-IR"/>
        </w:rPr>
        <w:t xml:space="preserve">if family </w:t>
      </w:r>
      <w:r w:rsidR="007C78E7">
        <w:rPr>
          <w:lang w:bidi="fa-IR"/>
        </w:rPr>
        <w:t>$</w:t>
      </w:r>
      <w:proofErr w:type="spellStart"/>
      <w:r w:rsidR="007C78E7">
        <w:rPr>
          <w:lang w:bidi="fa-IR"/>
        </w:rPr>
        <w:t>f_i</w:t>
      </w:r>
      <w:proofErr w:type="spellEnd"/>
      <w:r w:rsidR="007C78E7">
        <w:rPr>
          <w:lang w:bidi="fa-IR"/>
        </w:rPr>
        <w:t>$</w:t>
      </w:r>
      <w:r w:rsidR="00B44E17">
        <w:rPr>
          <w:lang w:bidi="fa-IR"/>
        </w:rPr>
        <w:t xml:space="preserve"> differentiates from other families</w:t>
      </w:r>
      <w:r w:rsidR="00E07BCE">
        <w:rPr>
          <w:lang w:bidi="fa-IR"/>
        </w:rPr>
        <w:t>.</w:t>
      </w:r>
      <w:commentRangeEnd w:id="387"/>
      <w:r w:rsidR="00767752">
        <w:rPr>
          <w:rStyle w:val="CommentReference"/>
        </w:rPr>
        <w:commentReference w:id="387"/>
      </w:r>
      <w:commentRangeEnd w:id="388"/>
      <w:r w:rsidR="00224212">
        <w:rPr>
          <w:rStyle w:val="CommentReference"/>
        </w:rPr>
        <w:commentReference w:id="388"/>
      </w:r>
    </w:p>
    <w:p w:rsidR="005F251C" w:rsidRDefault="00C25C1E" w:rsidP="00C25C1E">
      <w:pPr>
        <w:pStyle w:val="Heading1"/>
        <w:rPr>
          <w:lang w:bidi="fa-IR"/>
        </w:rPr>
      </w:pPr>
      <w:r>
        <w:rPr>
          <w:lang w:bidi="fa-IR"/>
        </w:rPr>
        <w:t>Results</w:t>
      </w:r>
    </w:p>
    <w:p w:rsidR="00A43E6F" w:rsidRDefault="00BE7884" w:rsidP="00BE0CC8">
      <w:pPr>
        <w:pStyle w:val="Heading2"/>
        <w:rPr>
          <w:lang w:bidi="fa-IR"/>
        </w:rPr>
      </w:pPr>
      <w:r>
        <w:rPr>
          <w:lang w:bidi="fa-IR"/>
        </w:rPr>
        <w:t>Network structures</w:t>
      </w:r>
    </w:p>
    <w:p w:rsidR="00AA4C9F" w:rsidRDefault="00E74177" w:rsidP="007355BA">
      <w:pPr>
        <w:rPr>
          <w:lang w:bidi="fa-IR"/>
        </w:rPr>
      </w:pPr>
      <w:r>
        <w:rPr>
          <w:lang w:bidi="fa-IR"/>
        </w:rPr>
        <w:t>Using</w:t>
      </w:r>
      <w:ins w:id="389" w:author="Cees van Leeuwen" w:date="2020-01-04T19:21:00Z">
        <w:r w:rsidR="00224212">
          <w:rPr>
            <w:lang w:bidi="fa-IR"/>
          </w:rPr>
          <w:t xml:space="preserve"> the</w:t>
        </w:r>
      </w:ins>
      <w:r>
        <w:rPr>
          <w:lang w:bidi="fa-IR"/>
        </w:rPr>
        <w:t xml:space="preserve"> `seriation` and `</w:t>
      </w:r>
      <w:proofErr w:type="spellStart"/>
      <w:r>
        <w:rPr>
          <w:lang w:bidi="fa-IR"/>
        </w:rPr>
        <w:t>igraph</w:t>
      </w:r>
      <w:proofErr w:type="spellEnd"/>
      <w:r>
        <w:rPr>
          <w:lang w:bidi="fa-IR"/>
        </w:rPr>
        <w:t>` packages, w</w:t>
      </w:r>
      <w:r w:rsidR="00C209D0">
        <w:rPr>
          <w:lang w:bidi="fa-IR"/>
        </w:rPr>
        <w:t xml:space="preserve">e </w:t>
      </w:r>
      <w:commentRangeStart w:id="390"/>
      <w:r w:rsidR="00C209D0">
        <w:rPr>
          <w:lang w:bidi="fa-IR"/>
        </w:rPr>
        <w:t>plot</w:t>
      </w:r>
      <w:del w:id="391" w:author="MohammadHossein Manuel Haqiqatkhah" w:date="2020-01-06T03:06:00Z">
        <w:r w:rsidR="00C209D0" w:rsidDel="007355BA">
          <w:rPr>
            <w:lang w:bidi="fa-IR"/>
          </w:rPr>
          <w:delText>ted</w:delText>
        </w:r>
      </w:del>
      <w:r w:rsidR="00C209D0">
        <w:rPr>
          <w:lang w:bidi="fa-IR"/>
        </w:rPr>
        <w:t xml:space="preserve"> </w:t>
      </w:r>
      <w:commentRangeEnd w:id="390"/>
      <w:r w:rsidR="007355BA">
        <w:rPr>
          <w:rStyle w:val="CommentReference"/>
        </w:rPr>
        <w:commentReference w:id="390"/>
      </w:r>
      <w:r w:rsidR="00C209D0">
        <w:rPr>
          <w:lang w:bidi="fa-IR"/>
        </w:rPr>
        <w:t xml:space="preserve">the </w:t>
      </w:r>
      <w:r w:rsidR="00AA4C9F">
        <w:rPr>
          <w:lang w:bidi="fa-IR"/>
        </w:rPr>
        <w:t>raw (</w:t>
      </w:r>
      <w:proofErr w:type="spellStart"/>
      <w:r w:rsidR="00AA4C9F">
        <w:rPr>
          <w:lang w:bidi="fa-IR"/>
        </w:rPr>
        <w:t>unserialized</w:t>
      </w:r>
      <w:proofErr w:type="spellEnd"/>
      <w:r w:rsidR="00AA4C9F">
        <w:rPr>
          <w:lang w:bidi="fa-IR"/>
        </w:rPr>
        <w:t>) and ordered (serialized) adjacency matrices</w:t>
      </w:r>
      <w:del w:id="392" w:author="MohammadHossein Manuel Haqiqatkhah" w:date="2020-01-06T03:09:00Z">
        <w:r w:rsidR="00AA4C9F" w:rsidDel="007355BA">
          <w:rPr>
            <w:lang w:bidi="fa-IR"/>
          </w:rPr>
          <w:delText>,</w:delText>
        </w:r>
      </w:del>
      <w:r w:rsidR="00AA4C9F">
        <w:rPr>
          <w:lang w:bidi="fa-IR"/>
        </w:rPr>
        <w:t xml:space="preserve"> and the graph diagrams of </w:t>
      </w:r>
      <w:r w:rsidR="00C209D0">
        <w:rPr>
          <w:lang w:bidi="fa-IR"/>
        </w:rPr>
        <w:t xml:space="preserve">the anatomical </w:t>
      </w:r>
      <w:proofErr w:type="spellStart"/>
      <w:r w:rsidR="00C209D0">
        <w:rPr>
          <w:lang w:bidi="fa-IR"/>
        </w:rPr>
        <w:t>connectivities</w:t>
      </w:r>
      <w:proofErr w:type="spellEnd"/>
      <w:r w:rsidR="00AA4C9F">
        <w:rPr>
          <w:lang w:bidi="fa-IR"/>
        </w:rPr>
        <w:t xml:space="preserve"> </w:t>
      </w:r>
      <w:r>
        <w:rPr>
          <w:lang w:bidi="fa-IR"/>
        </w:rPr>
        <w:t>at their final state</w:t>
      </w:r>
      <w:del w:id="393" w:author="MohammadHossein Manuel Haqiqatkhah" w:date="2020-01-06T03:10:00Z">
        <w:r w:rsidDel="007355BA">
          <w:rPr>
            <w:lang w:bidi="fa-IR"/>
          </w:rPr>
          <w:delText xml:space="preserve"> after 1 million rewiring attempts</w:delText>
        </w:r>
      </w:del>
      <w:r w:rsidR="00AA4C9F">
        <w:rPr>
          <w:lang w:bidi="fa-IR"/>
        </w:rPr>
        <w:t>. In the plots, the minority and majority nodes are colored sky blue and pink, respectively. In both matrix visualizations and graph diagrams</w:t>
      </w:r>
      <w:r w:rsidR="00C209D0">
        <w:rPr>
          <w:lang w:bidi="fa-IR"/>
        </w:rPr>
        <w:t>,</w:t>
      </w:r>
      <w:r w:rsidR="00AA4C9F">
        <w:rPr>
          <w:lang w:bidi="fa-IR"/>
        </w:rPr>
        <w:t xml:space="preserve"> the within-minority and within-majority edges are colored blue and red, respectively</w:t>
      </w:r>
      <w:r w:rsidR="00C209D0">
        <w:rPr>
          <w:lang w:bidi="fa-IR"/>
        </w:rPr>
        <w:t>. T</w:t>
      </w:r>
      <w:r w:rsidR="00AA4C9F">
        <w:rPr>
          <w:lang w:bidi="fa-IR"/>
        </w:rPr>
        <w:t>he inter-partition edges, connecting nodes of minority subset to nodes of majority, are colored green</w:t>
      </w:r>
      <w:r w:rsidR="00C209D0">
        <w:rPr>
          <w:lang w:bidi="fa-IR"/>
        </w:rPr>
        <w:t>.</w:t>
      </w:r>
      <w:r w:rsidR="00C1325A">
        <w:rPr>
          <w:lang w:bidi="fa-IR"/>
        </w:rPr>
        <w:t xml:space="preserve"> Although there are variations among models, either within- or between-families,</w:t>
      </w:r>
      <w:r w:rsidR="00C209D0">
        <w:rPr>
          <w:lang w:bidi="fa-IR"/>
        </w:rPr>
        <w:t xml:space="preserve"> </w:t>
      </w:r>
      <w:r w:rsidR="00C1325A">
        <w:rPr>
          <w:lang w:bidi="fa-IR"/>
        </w:rPr>
        <w:t>in a</w:t>
      </w:r>
      <w:r>
        <w:rPr>
          <w:lang w:bidi="fa-IR"/>
        </w:rPr>
        <w:t xml:space="preserve">ll models (except </w:t>
      </w:r>
      <w:r w:rsidR="005E73AA">
        <w:rPr>
          <w:lang w:bidi="fa-IR"/>
        </w:rPr>
        <w:t>for</w:t>
      </w:r>
      <w:r w:rsidR="002057AD">
        <w:rPr>
          <w:lang w:bidi="fa-IR"/>
        </w:rPr>
        <w:t xml:space="preserve"> the </w:t>
      </w:r>
      <w:r>
        <w:rPr>
          <w:lang w:bidi="fa-IR"/>
        </w:rPr>
        <w:t xml:space="preserve">OT2, OT3, UC1, and UC3; see </w:t>
      </w:r>
      <w:del w:id="394" w:author="MohammadHossein Manuel Haqiqatkhah" w:date="2020-01-06T03:11:00Z">
        <w:r w:rsidR="00633B68" w:rsidDel="007355BA">
          <w:rPr>
            <w:lang w:bidi="fa-IR"/>
          </w:rPr>
          <w:delText>the discussion</w:delText>
        </w:r>
      </w:del>
      <w:ins w:id="395" w:author="MohammadHossein Manuel Haqiqatkhah" w:date="2020-01-06T03:11:00Z">
        <w:r w:rsidR="007355BA">
          <w:rPr>
            <w:lang w:bidi="fa-IR"/>
          </w:rPr>
          <w:t>below</w:t>
        </w:r>
      </w:ins>
      <w:r>
        <w:rPr>
          <w:lang w:bidi="fa-IR"/>
        </w:rPr>
        <w:t>)</w:t>
      </w:r>
      <w:r w:rsidR="00C1325A">
        <w:rPr>
          <w:lang w:bidi="fa-IR"/>
        </w:rPr>
        <w:t>, several densely coupled s</w:t>
      </w:r>
      <w:r w:rsidR="000F3DBB">
        <w:rPr>
          <w:lang w:bidi="fa-IR"/>
        </w:rPr>
        <w:t xml:space="preserve">ets of nodes, i.e., modules, </w:t>
      </w:r>
      <w:r w:rsidR="00224212">
        <w:rPr>
          <w:rStyle w:val="CommentReference"/>
        </w:rPr>
        <w:commentReference w:id="396"/>
      </w:r>
      <w:r w:rsidR="00C1325A">
        <w:rPr>
          <w:lang w:bidi="fa-IR"/>
        </w:rPr>
        <w:t>emerged.</w:t>
      </w:r>
      <w:r w:rsidR="000F3DBB">
        <w:rPr>
          <w:lang w:bidi="fa-IR"/>
        </w:rPr>
        <w:t xml:space="preserve"> These </w:t>
      </w:r>
      <w:commentRangeStart w:id="397"/>
      <w:r w:rsidR="000F3DBB">
        <w:rPr>
          <w:lang w:bidi="fa-IR"/>
        </w:rPr>
        <w:t xml:space="preserve">modules </w:t>
      </w:r>
      <w:commentRangeEnd w:id="397"/>
      <w:r w:rsidR="000F3DBB">
        <w:rPr>
          <w:rStyle w:val="CommentReference"/>
        </w:rPr>
        <w:commentReference w:id="397"/>
      </w:r>
      <w:r w:rsidR="000F3DBB">
        <w:rPr>
          <w:lang w:bidi="fa-IR"/>
        </w:rPr>
        <w:t xml:space="preserve">can be </w:t>
      </w:r>
      <w:r w:rsidR="00224212">
        <w:rPr>
          <w:lang w:bidi="fa-IR"/>
        </w:rPr>
        <w:t xml:space="preserve">identified </w:t>
      </w:r>
      <w:r w:rsidR="000F3DBB">
        <w:rPr>
          <w:lang w:bidi="fa-IR"/>
        </w:rPr>
        <w:t xml:space="preserve">as squares in the serialized adjacency matrices. </w:t>
      </w:r>
      <w:r w:rsidR="00BA50E4">
        <w:rPr>
          <w:lang w:bidi="fa-IR"/>
        </w:rPr>
        <w:t>All plots are available online on Open Science Framework (</w:t>
      </w:r>
      <w:ins w:id="398" w:author="MohammadHossein Manuel Haqiqatkhah" w:date="2020-01-06T03:14:00Z">
        <w:r w:rsidR="007355BA">
          <w:fldChar w:fldCharType="begin"/>
        </w:r>
        <w:r w:rsidR="007355BA">
          <w:instrText xml:space="preserve"> HYPERLINK "https://osf.io/625d8/" </w:instrText>
        </w:r>
        <w:r w:rsidR="007355BA">
          <w:fldChar w:fldCharType="separate"/>
        </w:r>
        <w:r w:rsidR="007355BA">
          <w:rPr>
            <w:rStyle w:val="Hyperlink"/>
          </w:rPr>
          <w:t>https://osf.io/625d8/</w:t>
        </w:r>
        <w:r w:rsidR="007355BA">
          <w:fldChar w:fldCharType="end"/>
        </w:r>
      </w:ins>
      <w:r w:rsidR="00BA50E4">
        <w:rPr>
          <w:lang w:bidi="fa-IR"/>
        </w:rPr>
        <w:t xml:space="preserve">). Figure </w:t>
      </w:r>
      <w:r w:rsidR="00DF16F5">
        <w:rPr>
          <w:lang w:bidi="fa-IR"/>
        </w:rPr>
        <w:t>1</w:t>
      </w:r>
      <w:r w:rsidR="00BA50E4">
        <w:rPr>
          <w:lang w:bidi="fa-IR"/>
        </w:rPr>
        <w:t xml:space="preserve"> shows two representative networks per family. </w:t>
      </w:r>
      <w:r w:rsidR="00C209D0">
        <w:rPr>
          <w:lang w:bidi="fa-IR"/>
        </w:rPr>
        <w:t xml:space="preserve">As evident in the plots, </w:t>
      </w:r>
      <w:r w:rsidR="00BA50E4">
        <w:rPr>
          <w:lang w:bidi="fa-IR"/>
        </w:rPr>
        <w:t>the networks manifest a</w:t>
      </w:r>
      <w:r w:rsidR="00EB7420">
        <w:rPr>
          <w:lang w:bidi="fa-IR"/>
        </w:rPr>
        <w:t xml:space="preserve"> </w:t>
      </w:r>
      <w:r w:rsidR="00BA50E4">
        <w:rPr>
          <w:lang w:bidi="fa-IR"/>
        </w:rPr>
        <w:t xml:space="preserve">range </w:t>
      </w:r>
      <w:r w:rsidR="00EB7420">
        <w:rPr>
          <w:lang w:bidi="fa-IR"/>
        </w:rPr>
        <w:t>of</w:t>
      </w:r>
      <w:r w:rsidR="00BA50E4">
        <w:rPr>
          <w:lang w:bidi="fa-IR"/>
        </w:rPr>
        <w:t xml:space="preserve"> different</w:t>
      </w:r>
      <w:r w:rsidR="00EB7420">
        <w:rPr>
          <w:lang w:bidi="fa-IR"/>
        </w:rPr>
        <w:t xml:space="preserve"> </w:t>
      </w:r>
      <w:r w:rsidR="00BA50E4">
        <w:rPr>
          <w:lang w:bidi="fa-IR"/>
        </w:rPr>
        <w:t xml:space="preserve">structures. Yet, </w:t>
      </w:r>
      <w:r w:rsidR="000F3DBB">
        <w:rPr>
          <w:lang w:bidi="fa-IR"/>
        </w:rPr>
        <w:t>similarities</w:t>
      </w:r>
      <w:r w:rsidR="00224212">
        <w:rPr>
          <w:lang w:bidi="fa-IR"/>
        </w:rPr>
        <w:t xml:space="preserve"> can be observed</w:t>
      </w:r>
      <w:r w:rsidR="000F3DBB">
        <w:rPr>
          <w:lang w:bidi="fa-IR"/>
        </w:rPr>
        <w:t xml:space="preserve"> among models belonging to </w:t>
      </w:r>
      <w:del w:id="399" w:author="Cees van Leeuwen" w:date="2020-01-06T15:43:00Z">
        <w:r w:rsidR="000F3DBB" w:rsidDel="00FC13B0">
          <w:rPr>
            <w:lang w:bidi="fa-IR"/>
          </w:rPr>
          <w:delText xml:space="preserve">the </w:delText>
        </w:r>
      </w:del>
      <w:r w:rsidR="000F3DBB">
        <w:rPr>
          <w:lang w:bidi="fa-IR"/>
        </w:rPr>
        <w:t xml:space="preserve">same </w:t>
      </w:r>
      <w:commentRangeStart w:id="400"/>
      <w:r w:rsidR="000F3DBB">
        <w:rPr>
          <w:lang w:bidi="fa-IR"/>
        </w:rPr>
        <w:t>families</w:t>
      </w:r>
      <w:commentRangeEnd w:id="400"/>
      <w:r w:rsidR="007355BA">
        <w:rPr>
          <w:rStyle w:val="CommentReference"/>
        </w:rPr>
        <w:commentReference w:id="400"/>
      </w:r>
      <w:r w:rsidR="000F3DBB">
        <w:rPr>
          <w:lang w:bidi="fa-IR"/>
        </w:rPr>
        <w:t>.</w:t>
      </w:r>
    </w:p>
    <w:p w:rsidR="007157CA" w:rsidRDefault="000F3DBB" w:rsidP="007157CA">
      <w:pPr>
        <w:rPr>
          <w:lang w:bidi="fa-IR"/>
        </w:rPr>
      </w:pPr>
      <w:r>
        <w:rPr>
          <w:lang w:bidi="fa-IR"/>
        </w:rPr>
        <w:t>The baseline models (BL2 and BL8</w:t>
      </w:r>
      <w:r w:rsidR="00523955">
        <w:rPr>
          <w:lang w:bidi="fa-IR"/>
        </w:rPr>
        <w:t xml:space="preserve">, Fig </w:t>
      </w:r>
      <w:r w:rsidR="00DF16F5">
        <w:rPr>
          <w:lang w:bidi="fa-IR"/>
        </w:rPr>
        <w:t>1</w:t>
      </w:r>
      <w:r>
        <w:rPr>
          <w:lang w:bidi="fa-IR"/>
        </w:rPr>
        <w:t xml:space="preserve">) </w:t>
      </w:r>
      <w:r w:rsidR="00D02F73">
        <w:rPr>
          <w:lang w:bidi="fa-IR"/>
        </w:rPr>
        <w:t xml:space="preserve">typically </w:t>
      </w:r>
      <w:r>
        <w:rPr>
          <w:lang w:bidi="fa-IR"/>
        </w:rPr>
        <w:t xml:space="preserve">include three densely coupled modules, and a few </w:t>
      </w:r>
      <w:r w:rsidR="00224212">
        <w:rPr>
          <w:lang w:bidi="fa-IR"/>
        </w:rPr>
        <w:t>larger</w:t>
      </w:r>
      <w:r>
        <w:rPr>
          <w:lang w:bidi="fa-IR"/>
        </w:rPr>
        <w:t>, sparser sets of nodes. The modules are not isolated from the rest of the network</w:t>
      </w:r>
      <w:r w:rsidR="00224212">
        <w:rPr>
          <w:lang w:bidi="fa-IR"/>
        </w:rPr>
        <w:t>,</w:t>
      </w:r>
      <w:r>
        <w:rPr>
          <w:lang w:bidi="fa-IR"/>
        </w:rPr>
        <w:t xml:space="preserve"> as inter-modular edges </w:t>
      </w:r>
      <w:r w:rsidR="004D175C">
        <w:rPr>
          <w:lang w:bidi="fa-IR"/>
        </w:rPr>
        <w:t xml:space="preserve">keep them connected to other nodes The </w:t>
      </w:r>
      <w:proofErr w:type="spellStart"/>
      <w:r w:rsidR="004D175C">
        <w:rPr>
          <w:lang w:bidi="fa-IR"/>
        </w:rPr>
        <w:t>unserialized</w:t>
      </w:r>
      <w:proofErr w:type="spellEnd"/>
      <w:r w:rsidR="004D175C">
        <w:rPr>
          <w:lang w:bidi="fa-IR"/>
        </w:rPr>
        <w:t xml:space="preserve"> adjacency matrices show that the density of edges are quite uniform over subsets of nodes.</w:t>
      </w:r>
    </w:p>
    <w:p w:rsidR="000F3DBB" w:rsidRDefault="004D175C" w:rsidP="007157CA">
      <w:pPr>
        <w:rPr>
          <w:lang w:bidi="fa-IR"/>
        </w:rPr>
      </w:pPr>
      <w:r>
        <w:rPr>
          <w:lang w:bidi="fa-IR"/>
        </w:rPr>
        <w:t>In the OC f</w:t>
      </w:r>
      <w:r w:rsidR="006964BC">
        <w:rPr>
          <w:lang w:bidi="fa-IR"/>
        </w:rPr>
        <w:t xml:space="preserve">amily, wherein the minority </w:t>
      </w:r>
      <w:ins w:id="401" w:author="MohammadHossein Manuel Haqiqatkhah" w:date="2020-01-06T03:04:00Z">
        <w:r w:rsidR="00DD2D4B">
          <w:rPr>
            <w:lang w:bidi="fa-IR"/>
          </w:rPr>
          <w:t xml:space="preserve">nodes </w:t>
        </w:r>
      </w:ins>
      <w:r w:rsidR="006964BC">
        <w:rPr>
          <w:lang w:bidi="fa-IR"/>
        </w:rPr>
        <w:t>ha</w:t>
      </w:r>
      <w:ins w:id="402" w:author="MohammadHossein Manuel Haqiqatkhah" w:date="2020-01-06T03:04:00Z">
        <w:r w:rsidR="00DD2D4B">
          <w:rPr>
            <w:lang w:bidi="fa-IR"/>
          </w:rPr>
          <w:t>ve</w:t>
        </w:r>
      </w:ins>
      <w:del w:id="403" w:author="MohammadHossein Manuel Haqiqatkhah" w:date="2020-01-06T03:04:00Z">
        <w:r w:rsidR="006964BC" w:rsidDel="00DD2D4B">
          <w:rPr>
            <w:lang w:bidi="fa-IR"/>
          </w:rPr>
          <w:delText>s</w:delText>
        </w:r>
      </w:del>
      <w:r>
        <w:rPr>
          <w:lang w:bidi="fa-IR"/>
        </w:rPr>
        <w:t xml:space="preserve"> relatively higher coupling strength</w:t>
      </w:r>
      <w:ins w:id="404" w:author="MohammadHossein Manuel Haqiqatkhah" w:date="2020-01-06T03:04:00Z">
        <w:r w:rsidR="00DD2D4B">
          <w:rPr>
            <w:lang w:bidi="fa-IR"/>
          </w:rPr>
          <w:t>s</w:t>
        </w:r>
      </w:ins>
      <w:r>
        <w:rPr>
          <w:lang w:bidi="fa-IR"/>
        </w:rPr>
        <w:t xml:space="preserve">, </w:t>
      </w:r>
      <w:r w:rsidR="006935AC">
        <w:rPr>
          <w:lang w:bidi="fa-IR"/>
        </w:rPr>
        <w:t xml:space="preserve">the edge density is higher </w:t>
      </w:r>
      <w:del w:id="405" w:author="MohammadHossein Manuel Haqiqatkhah" w:date="2020-01-06T03:04:00Z">
        <w:r w:rsidR="006935AC" w:rsidDel="00DD2D4B">
          <w:rPr>
            <w:lang w:bidi="fa-IR"/>
          </w:rPr>
          <w:delText xml:space="preserve">for </w:delText>
        </w:r>
      </w:del>
      <w:ins w:id="406" w:author="MohammadHossein Manuel Haqiqatkhah" w:date="2020-01-06T03:04:00Z">
        <w:r w:rsidR="00DD2D4B">
          <w:rPr>
            <w:lang w:bidi="fa-IR"/>
          </w:rPr>
          <w:t xml:space="preserve">in </w:t>
        </w:r>
      </w:ins>
      <w:r w:rsidR="006935AC">
        <w:rPr>
          <w:lang w:bidi="fa-IR"/>
        </w:rPr>
        <w:t xml:space="preserve">the minority </w:t>
      </w:r>
      <w:del w:id="407" w:author="MohammadHossein Manuel Haqiqatkhah" w:date="2020-01-06T03:03:00Z">
        <w:r w:rsidR="006935AC" w:rsidDel="00DD2D4B">
          <w:rPr>
            <w:lang w:bidi="fa-IR"/>
          </w:rPr>
          <w:delText>subset</w:delText>
        </w:r>
      </w:del>
      <w:ins w:id="408" w:author="MohammadHossein Manuel Haqiqatkhah" w:date="2020-01-06T03:03:00Z">
        <w:r w:rsidR="00DD2D4B">
          <w:rPr>
            <w:lang w:bidi="fa-IR"/>
          </w:rPr>
          <w:t>subg</w:t>
        </w:r>
      </w:ins>
      <w:ins w:id="409" w:author="MohammadHossein Manuel Haqiqatkhah" w:date="2020-01-06T03:04:00Z">
        <w:r w:rsidR="00DD2D4B">
          <w:rPr>
            <w:lang w:bidi="fa-IR"/>
          </w:rPr>
          <w:t>raph</w:t>
        </w:r>
      </w:ins>
      <w:r w:rsidR="006935AC">
        <w:rPr>
          <w:lang w:bidi="fa-IR"/>
        </w:rPr>
        <w:t xml:space="preserve">. Moreover, </w:t>
      </w:r>
      <w:del w:id="410" w:author="Cees van Leeuwen" w:date="2020-01-04T19:28:00Z">
        <w:r w:rsidR="006935AC" w:rsidDel="00D02F73">
          <w:rPr>
            <w:lang w:bidi="fa-IR"/>
          </w:rPr>
          <w:delText>the</w:delText>
        </w:r>
        <w:r w:rsidR="006964BC" w:rsidDel="00D02F73">
          <w:rPr>
            <w:lang w:bidi="fa-IR"/>
          </w:rPr>
          <w:delText xml:space="preserve">y </w:delText>
        </w:r>
      </w:del>
      <w:r w:rsidR="00D02F73">
        <w:rPr>
          <w:lang w:bidi="fa-IR"/>
        </w:rPr>
        <w:t xml:space="preserve">the OC </w:t>
      </w:r>
      <w:ins w:id="411" w:author="Cees van Leeuwen" w:date="2020-01-06T15:45:00Z">
        <w:r w:rsidR="00FC13B0">
          <w:rPr>
            <w:lang w:bidi="fa-IR"/>
          </w:rPr>
          <w:t xml:space="preserve">family </w:t>
        </w:r>
      </w:ins>
      <w:r w:rsidR="00D02F73">
        <w:rPr>
          <w:lang w:bidi="fa-IR"/>
        </w:rPr>
        <w:t xml:space="preserve">networks </w:t>
      </w:r>
      <w:r w:rsidR="006964BC">
        <w:rPr>
          <w:lang w:bidi="fa-IR"/>
        </w:rPr>
        <w:t xml:space="preserve">have </w:t>
      </w:r>
      <w:r w:rsidR="00523955">
        <w:rPr>
          <w:lang w:bidi="fa-IR"/>
        </w:rPr>
        <w:t>more distinct modules</w:t>
      </w:r>
      <w:ins w:id="412" w:author="Cees van Leeuwen" w:date="2020-01-04T19:28:00Z">
        <w:r w:rsidR="00D02F73">
          <w:rPr>
            <w:lang w:bidi="fa-IR"/>
          </w:rPr>
          <w:t xml:space="preserve"> </w:t>
        </w:r>
        <w:commentRangeStart w:id="413"/>
        <w:r w:rsidR="00D02F73">
          <w:rPr>
            <w:lang w:bidi="fa-IR"/>
          </w:rPr>
          <w:t xml:space="preserve">than </w:t>
        </w:r>
      </w:ins>
      <w:commentRangeEnd w:id="413"/>
      <w:r w:rsidR="00742B5F">
        <w:rPr>
          <w:rStyle w:val="CommentReference"/>
        </w:rPr>
        <w:commentReference w:id="413"/>
      </w:r>
      <w:ins w:id="414" w:author="Cees van Leeuwen" w:date="2020-01-04T19:28:00Z">
        <w:r w:rsidR="00D02F73">
          <w:rPr>
            <w:lang w:bidi="fa-IR"/>
          </w:rPr>
          <w:t xml:space="preserve">the </w:t>
        </w:r>
      </w:ins>
      <w:ins w:id="415" w:author="Cees van Leeuwen" w:date="2020-01-06T15:44:00Z">
        <w:r w:rsidR="00FC13B0">
          <w:rPr>
            <w:lang w:bidi="fa-IR"/>
          </w:rPr>
          <w:t>other families</w:t>
        </w:r>
      </w:ins>
      <w:del w:id="416" w:author="Cees van Leeuwen" w:date="2020-01-06T15:44:00Z">
        <w:r w:rsidR="00742B5F" w:rsidDel="00FC13B0">
          <w:rPr>
            <w:rStyle w:val="CommentReference"/>
          </w:rPr>
          <w:commentReference w:id="417"/>
        </w:r>
      </w:del>
      <w:r w:rsidR="00523955">
        <w:rPr>
          <w:lang w:bidi="fa-IR"/>
        </w:rPr>
        <w:t xml:space="preserve">. OC2 (Fig </w:t>
      </w:r>
      <w:r w:rsidR="00DF16F5">
        <w:rPr>
          <w:lang w:bidi="fa-IR"/>
        </w:rPr>
        <w:t>1</w:t>
      </w:r>
      <w:r w:rsidR="00523955">
        <w:rPr>
          <w:lang w:bidi="fa-IR"/>
        </w:rPr>
        <w:t>), for instance, only has two modules, both of which are highly connected. H</w:t>
      </w:r>
      <w:r w:rsidR="005E1C1A">
        <w:rPr>
          <w:lang w:bidi="fa-IR"/>
        </w:rPr>
        <w:t>igher edge density in the minority subset and h</w:t>
      </w:r>
      <w:r w:rsidR="00523955">
        <w:rPr>
          <w:lang w:bidi="fa-IR"/>
        </w:rPr>
        <w:t>ighly distinct modules are also the case for UT family</w:t>
      </w:r>
      <w:r w:rsidR="00D02F73">
        <w:rPr>
          <w:lang w:bidi="fa-IR"/>
        </w:rPr>
        <w:t>,</w:t>
      </w:r>
      <w:r w:rsidR="00523955">
        <w:rPr>
          <w:lang w:bidi="fa-IR"/>
        </w:rPr>
        <w:t xml:space="preserve"> which has lower turbulence parameter in the minority nodes (</w:t>
      </w:r>
      <w:r w:rsidR="005E1C1A">
        <w:rPr>
          <w:lang w:bidi="fa-IR"/>
        </w:rPr>
        <w:t xml:space="preserve">UT5 and UT 8, </w:t>
      </w:r>
      <w:r w:rsidR="00523955">
        <w:rPr>
          <w:lang w:bidi="fa-IR"/>
        </w:rPr>
        <w:t xml:space="preserve">Fig </w:t>
      </w:r>
      <w:r w:rsidR="00DF16F5">
        <w:rPr>
          <w:lang w:bidi="fa-IR"/>
        </w:rPr>
        <w:t>1</w:t>
      </w:r>
      <w:r w:rsidR="00523955">
        <w:rPr>
          <w:lang w:bidi="fa-IR"/>
        </w:rPr>
        <w:t>).</w:t>
      </w:r>
      <w:r w:rsidR="005E1C1A">
        <w:rPr>
          <w:lang w:bidi="fa-IR"/>
        </w:rPr>
        <w:t xml:space="preserve"> </w:t>
      </w:r>
      <w:r w:rsidR="00A177EB">
        <w:rPr>
          <w:lang w:bidi="fa-IR"/>
        </w:rPr>
        <w:t>Th</w:t>
      </w:r>
      <w:r w:rsidR="00D02F73">
        <w:rPr>
          <w:lang w:bidi="fa-IR"/>
        </w:rPr>
        <w:t>e</w:t>
      </w:r>
      <w:r w:rsidR="00A177EB">
        <w:rPr>
          <w:lang w:bidi="fa-IR"/>
        </w:rPr>
        <w:t xml:space="preserve"> similarity</w:t>
      </w:r>
      <w:r w:rsidR="00D02F73">
        <w:rPr>
          <w:lang w:bidi="fa-IR"/>
        </w:rPr>
        <w:t xml:space="preserve"> between OC and UT models</w:t>
      </w:r>
      <w:r w:rsidR="00A177EB">
        <w:rPr>
          <w:lang w:bidi="fa-IR"/>
        </w:rPr>
        <w:t xml:space="preserve"> was expected</w:t>
      </w:r>
      <w:r w:rsidR="00D02F73">
        <w:rPr>
          <w:lang w:bidi="fa-IR"/>
        </w:rPr>
        <w:t>,</w:t>
      </w:r>
      <w:r w:rsidR="00A177EB">
        <w:rPr>
          <w:lang w:bidi="fa-IR"/>
        </w:rPr>
        <w:t xml:space="preserve"> as the nodes with lower turbulences and higher coupling strengths can synchronize more easily. However, i</w:t>
      </w:r>
      <w:r w:rsidR="005E1C1A">
        <w:rPr>
          <w:lang w:bidi="fa-IR"/>
        </w:rPr>
        <w:t>t is in</w:t>
      </w:r>
      <w:r w:rsidR="00A177EB">
        <w:rPr>
          <w:lang w:bidi="fa-IR"/>
        </w:rPr>
        <w:t>teresting to note that the effect of better synchrony is not limited to the minority nodes; highly connected modules also emerge among the majority nodes.</w:t>
      </w:r>
    </w:p>
    <w:p w:rsidR="00D67558" w:rsidRDefault="00BC519F" w:rsidP="00E8543B">
      <w:pPr>
        <w:rPr>
          <w:lang w:bidi="fa-IR"/>
        </w:rPr>
      </w:pPr>
      <w:r>
        <w:rPr>
          <w:lang w:bidi="fa-IR"/>
        </w:rPr>
        <w:t xml:space="preserve">In </w:t>
      </w:r>
      <w:r w:rsidR="005E4B36">
        <w:rPr>
          <w:lang w:bidi="fa-IR"/>
        </w:rPr>
        <w:t xml:space="preserve">the </w:t>
      </w:r>
      <w:r>
        <w:rPr>
          <w:lang w:bidi="fa-IR"/>
        </w:rPr>
        <w:t>OT family</w:t>
      </w:r>
      <w:r w:rsidR="008655C1">
        <w:rPr>
          <w:lang w:bidi="fa-IR"/>
        </w:rPr>
        <w:t>, the edge density is lower in the minority partition. Moreover,</w:t>
      </w:r>
      <w:r w:rsidR="00E66D75">
        <w:rPr>
          <w:lang w:bidi="fa-IR"/>
        </w:rPr>
        <w:t xml:space="preserve"> the</w:t>
      </w:r>
      <w:r>
        <w:rPr>
          <w:lang w:bidi="fa-IR"/>
        </w:rPr>
        <w:t xml:space="preserve"> higher </w:t>
      </w:r>
      <w:r w:rsidR="00E66D75">
        <w:rPr>
          <w:lang w:bidi="fa-IR"/>
        </w:rPr>
        <w:t>level of turbulence parameter</w:t>
      </w:r>
      <w:r>
        <w:rPr>
          <w:lang w:bidi="fa-IR"/>
        </w:rPr>
        <w:t xml:space="preserve"> </w:t>
      </w:r>
      <w:r w:rsidR="00E66D75">
        <w:rPr>
          <w:lang w:bidi="fa-IR"/>
        </w:rPr>
        <w:t xml:space="preserve">for </w:t>
      </w:r>
      <w:r w:rsidR="008655C1">
        <w:rPr>
          <w:lang w:bidi="fa-IR"/>
        </w:rPr>
        <w:t>minority nodes result</w:t>
      </w:r>
      <w:r w:rsidR="00E66D75">
        <w:rPr>
          <w:lang w:bidi="fa-IR"/>
        </w:rPr>
        <w:t>ed</w:t>
      </w:r>
      <w:r w:rsidR="008655C1">
        <w:rPr>
          <w:lang w:bidi="fa-IR"/>
        </w:rPr>
        <w:t xml:space="preserve"> in highly connected modules among the majority nodes (see OT4 in Fig </w:t>
      </w:r>
      <w:r w:rsidR="00DF16F5">
        <w:rPr>
          <w:lang w:bidi="fa-IR"/>
        </w:rPr>
        <w:t>1</w:t>
      </w:r>
      <w:r w:rsidR="008655C1">
        <w:rPr>
          <w:lang w:bidi="fa-IR"/>
        </w:rPr>
        <w:t xml:space="preserve">). </w:t>
      </w:r>
      <w:r w:rsidR="00E66D75">
        <w:rPr>
          <w:lang w:bidi="fa-IR"/>
        </w:rPr>
        <w:t xml:space="preserve">In the UC family, the edge density of the minority (which had lower coupling strengths) is lower than that of the majority. Moreover, lower coupling strength of the minority prevented minority nodes to form modules, and they were absorbed into modules formed mainly by the majority nodes. See UC5 and UC7 in Fig </w:t>
      </w:r>
      <w:r w:rsidR="00DF16F5">
        <w:rPr>
          <w:lang w:bidi="fa-IR"/>
        </w:rPr>
        <w:t>1</w:t>
      </w:r>
      <w:r w:rsidR="00E66D75">
        <w:rPr>
          <w:lang w:bidi="fa-IR"/>
        </w:rPr>
        <w:t>.</w:t>
      </w:r>
    </w:p>
    <w:p w:rsidR="00C209D0" w:rsidRDefault="00BE7884" w:rsidP="00BE0CC8">
      <w:pPr>
        <w:pStyle w:val="Heading2"/>
        <w:rPr>
          <w:lang w:bidi="fa-IR"/>
        </w:rPr>
      </w:pPr>
      <w:r>
        <w:rPr>
          <w:lang w:bidi="fa-IR"/>
        </w:rPr>
        <w:t>Network statistics</w:t>
      </w:r>
    </w:p>
    <w:p w:rsidR="00366056" w:rsidRDefault="005E73AA" w:rsidP="00742B5F">
      <w:pPr>
        <w:rPr>
          <w:lang w:bidi="fa-IR"/>
        </w:rPr>
      </w:pPr>
      <w:del w:id="418" w:author="MohammadHossein Manuel Haqiqatkhah" w:date="2020-01-06T03:21:00Z">
        <w:r w:rsidDel="00742B5F">
          <w:rPr>
            <w:lang w:bidi="fa-IR"/>
          </w:rPr>
          <w:delText>Among the network statistics mentioned</w:delText>
        </w:r>
        <w:r w:rsidR="00C32A9D" w:rsidDel="00742B5F">
          <w:rPr>
            <w:lang w:bidi="fa-IR"/>
          </w:rPr>
          <w:delText xml:space="preserve"> in the methods section, t</w:delText>
        </w:r>
      </w:del>
      <w:ins w:id="419" w:author="MohammadHossein Manuel Haqiqatkhah" w:date="2020-01-06T03:21:00Z">
        <w:r w:rsidR="00742B5F">
          <w:rPr>
            <w:lang w:bidi="fa-IR"/>
          </w:rPr>
          <w:t>T</w:t>
        </w:r>
      </w:ins>
      <w:r w:rsidR="00C32A9D">
        <w:rPr>
          <w:lang w:bidi="fa-IR"/>
        </w:rPr>
        <w:t xml:space="preserve">he evolution of clustering coefficient, modularity, edge density, small-world index, </w:t>
      </w:r>
      <w:proofErr w:type="spellStart"/>
      <w:r w:rsidR="00C32A9D">
        <w:rPr>
          <w:lang w:bidi="fa-IR"/>
        </w:rPr>
        <w:t>assortativity</w:t>
      </w:r>
      <w:proofErr w:type="spellEnd"/>
      <w:r w:rsidR="00C32A9D">
        <w:rPr>
          <w:lang w:bidi="fa-IR"/>
        </w:rPr>
        <w:t>,</w:t>
      </w:r>
      <w:r w:rsidR="00366056">
        <w:rPr>
          <w:lang w:bidi="fa-IR"/>
        </w:rPr>
        <w:t xml:space="preserve"> and</w:t>
      </w:r>
      <w:r w:rsidR="00C32A9D">
        <w:rPr>
          <w:lang w:bidi="fa-IR"/>
        </w:rPr>
        <w:t xml:space="preserve"> average path length were plotted for anatomical </w:t>
      </w:r>
      <w:r w:rsidR="006B043F">
        <w:rPr>
          <w:lang w:bidi="fa-IR"/>
        </w:rPr>
        <w:t>networks of all models and th</w:t>
      </w:r>
      <w:r w:rsidR="00C32A9D">
        <w:rPr>
          <w:lang w:bidi="fa-IR"/>
        </w:rPr>
        <w:t>e</w:t>
      </w:r>
      <w:r w:rsidR="006B043F">
        <w:rPr>
          <w:lang w:bidi="fa-IR"/>
        </w:rPr>
        <w:t>ir</w:t>
      </w:r>
      <w:r w:rsidR="00C32A9D">
        <w:rPr>
          <w:lang w:bidi="fa-IR"/>
        </w:rPr>
        <w:t xml:space="preserve"> sub-networks (viz., within-minority, within-majority, and </w:t>
      </w:r>
      <w:proofErr w:type="spellStart"/>
      <w:r w:rsidR="00C32A9D">
        <w:rPr>
          <w:lang w:bidi="fa-IR"/>
        </w:rPr>
        <w:t>interpartition</w:t>
      </w:r>
      <w:proofErr w:type="spellEnd"/>
      <w:r w:rsidR="00C32A9D">
        <w:rPr>
          <w:lang w:bidi="fa-IR"/>
        </w:rPr>
        <w:t>).</w:t>
      </w:r>
      <w:r w:rsidR="00366056">
        <w:rPr>
          <w:lang w:bidi="fa-IR"/>
        </w:rPr>
        <w:t xml:space="preserve"> </w:t>
      </w:r>
      <w:r w:rsidR="006B043F">
        <w:rPr>
          <w:lang w:bidi="fa-IR"/>
        </w:rPr>
        <w:t xml:space="preserve">Figure </w:t>
      </w:r>
      <w:r w:rsidR="00DF16F5">
        <w:rPr>
          <w:lang w:bidi="fa-IR"/>
        </w:rPr>
        <w:t>2</w:t>
      </w:r>
      <w:r w:rsidR="006B043F">
        <w:rPr>
          <w:lang w:bidi="fa-IR"/>
        </w:rPr>
        <w:t xml:space="preserve"> shows these plots for the minority, majority, and whole networks, stacked per famil</w:t>
      </w:r>
      <w:r w:rsidR="00D02F73">
        <w:rPr>
          <w:lang w:bidi="fa-IR"/>
        </w:rPr>
        <w:t>y</w:t>
      </w:r>
      <w:r w:rsidR="006B043F">
        <w:rPr>
          <w:lang w:bidi="fa-IR"/>
        </w:rPr>
        <w:t>.</w:t>
      </w:r>
      <w:r w:rsidR="00366056">
        <w:rPr>
          <w:lang w:bidi="fa-IR"/>
        </w:rPr>
        <w:t xml:space="preserve"> The individual plots (including those of the </w:t>
      </w:r>
      <w:proofErr w:type="spellStart"/>
      <w:r w:rsidR="00366056">
        <w:rPr>
          <w:lang w:bidi="fa-IR"/>
        </w:rPr>
        <w:t>interpartition</w:t>
      </w:r>
      <w:proofErr w:type="spellEnd"/>
      <w:r w:rsidR="00366056">
        <w:rPr>
          <w:lang w:bidi="fa-IR"/>
        </w:rPr>
        <w:t xml:space="preserve"> sub-network) are available on the OSF repository. Furthermore, the normalized rich club coefficient of the final state of anatomical networks are plotted in Fig </w:t>
      </w:r>
      <w:r w:rsidR="00DF16F5">
        <w:rPr>
          <w:lang w:bidi="fa-IR"/>
        </w:rPr>
        <w:t>3</w:t>
      </w:r>
      <w:r w:rsidR="00366056">
        <w:rPr>
          <w:lang w:bidi="fa-IR"/>
        </w:rPr>
        <w:t>.</w:t>
      </w:r>
    </w:p>
    <w:p w:rsidR="00DB4013" w:rsidRDefault="00A43E6F" w:rsidP="007065F6">
      <w:pPr>
        <w:rPr>
          <w:lang w:bidi="fa-IR"/>
        </w:rPr>
      </w:pPr>
      <w:r>
        <w:rPr>
          <w:lang w:bidi="fa-IR"/>
        </w:rPr>
        <w:t xml:space="preserve"> </w:t>
      </w:r>
      <w:r w:rsidR="00A358FE">
        <w:rPr>
          <w:lang w:bidi="fa-IR"/>
        </w:rPr>
        <w:t xml:space="preserve">Let us first </w:t>
      </w:r>
      <w:r w:rsidR="00D02F73">
        <w:rPr>
          <w:lang w:bidi="fa-IR"/>
        </w:rPr>
        <w:t>consider</w:t>
      </w:r>
      <w:r w:rsidR="00A358FE">
        <w:rPr>
          <w:lang w:bidi="fa-IR"/>
        </w:rPr>
        <w:t xml:space="preserve"> </w:t>
      </w:r>
      <w:r w:rsidR="00DC656B">
        <w:rPr>
          <w:lang w:bidi="fa-IR"/>
        </w:rPr>
        <w:t xml:space="preserve">the evolution of network statistics </w:t>
      </w:r>
      <w:r w:rsidR="00A358FE">
        <w:rPr>
          <w:lang w:bidi="fa-IR"/>
        </w:rPr>
        <w:t>for the whole networks. As evident in the plots,</w:t>
      </w:r>
      <w:r w:rsidR="00484CF5">
        <w:rPr>
          <w:lang w:bidi="fa-IR"/>
        </w:rPr>
        <w:t xml:space="preserve"> modularity, clustering coefficients, small-</w:t>
      </w:r>
      <w:proofErr w:type="spellStart"/>
      <w:r w:rsidR="00484CF5">
        <w:rPr>
          <w:lang w:bidi="fa-IR"/>
        </w:rPr>
        <w:t>worldness</w:t>
      </w:r>
      <w:proofErr w:type="spellEnd"/>
      <w:r w:rsidR="00484CF5">
        <w:rPr>
          <w:lang w:bidi="fa-IR"/>
        </w:rPr>
        <w:t xml:space="preserve">, and degree </w:t>
      </w:r>
      <w:proofErr w:type="spellStart"/>
      <w:r w:rsidR="00484CF5">
        <w:rPr>
          <w:lang w:bidi="fa-IR"/>
        </w:rPr>
        <w:t>assortativity</w:t>
      </w:r>
      <w:proofErr w:type="spellEnd"/>
      <w:r w:rsidR="00484CF5">
        <w:rPr>
          <w:lang w:bidi="fa-IR"/>
        </w:rPr>
        <w:t xml:space="preserve"> of all models </w:t>
      </w:r>
      <w:commentRangeStart w:id="420"/>
      <w:r w:rsidR="00484CF5">
        <w:rPr>
          <w:lang w:bidi="fa-IR"/>
        </w:rPr>
        <w:t xml:space="preserve">increase noticeably after 60 thousand rewiring attempts </w:t>
      </w:r>
      <w:commentRangeEnd w:id="420"/>
      <w:r w:rsidR="004F1321">
        <w:rPr>
          <w:rStyle w:val="CommentReference"/>
        </w:rPr>
        <w:commentReference w:id="420"/>
      </w:r>
      <w:commentRangeStart w:id="421"/>
      <w:commentRangeStart w:id="422"/>
      <w:r w:rsidR="00484CF5">
        <w:rPr>
          <w:lang w:bidi="fa-IR"/>
        </w:rPr>
        <w:t>(roughly by a factor of 4.5, 3.7, 3.9, and 3, respectively)</w:t>
      </w:r>
      <w:commentRangeEnd w:id="421"/>
      <w:r w:rsidR="00484CF5">
        <w:rPr>
          <w:rStyle w:val="CommentReference"/>
        </w:rPr>
        <w:commentReference w:id="421"/>
      </w:r>
      <w:commentRangeEnd w:id="422"/>
      <w:r w:rsidR="00D02F73">
        <w:rPr>
          <w:rStyle w:val="CommentReference"/>
        </w:rPr>
        <w:commentReference w:id="422"/>
      </w:r>
      <w:r w:rsidR="00484CF5">
        <w:rPr>
          <w:lang w:bidi="fa-IR"/>
        </w:rPr>
        <w:t>. Meanwhile, the average path length increases no more than 15%. The network statistics fluctua</w:t>
      </w:r>
      <w:r w:rsidR="007B6127">
        <w:rPr>
          <w:lang w:bidi="fa-IR"/>
        </w:rPr>
        <w:t xml:space="preserve">te afterward, and the fluctuation is more pronounced for degree </w:t>
      </w:r>
      <w:proofErr w:type="spellStart"/>
      <w:r w:rsidR="007B6127">
        <w:rPr>
          <w:lang w:bidi="fa-IR"/>
        </w:rPr>
        <w:t>assortativity</w:t>
      </w:r>
      <w:proofErr w:type="spellEnd"/>
      <w:r w:rsidR="007B6127">
        <w:rPr>
          <w:lang w:bidi="fa-IR"/>
        </w:rPr>
        <w:t xml:space="preserve">. The majority subnetworks show similar trends. </w:t>
      </w:r>
      <w:r w:rsidR="0046249B">
        <w:rPr>
          <w:lang w:bidi="fa-IR"/>
        </w:rPr>
        <w:t>In</w:t>
      </w:r>
      <w:r w:rsidR="00FB1436">
        <w:rPr>
          <w:lang w:bidi="fa-IR"/>
        </w:rPr>
        <w:t xml:space="preserve"> the minority subnetworks</w:t>
      </w:r>
      <w:r w:rsidR="00433129">
        <w:rPr>
          <w:lang w:bidi="fa-IR"/>
        </w:rPr>
        <w:t>—</w:t>
      </w:r>
      <w:r w:rsidR="0046249B">
        <w:rPr>
          <w:lang w:bidi="fa-IR"/>
        </w:rPr>
        <w:t xml:space="preserve">although </w:t>
      </w:r>
      <w:r w:rsidR="00433129">
        <w:rPr>
          <w:lang w:bidi="fa-IR"/>
        </w:rPr>
        <w:t>with higher fluctuations and instability in OC, UT, and UC—</w:t>
      </w:r>
      <w:r w:rsidR="0046249B">
        <w:rPr>
          <w:lang w:bidi="fa-IR"/>
        </w:rPr>
        <w:t>we observe an increase i</w:t>
      </w:r>
      <w:r w:rsidR="00D15609">
        <w:rPr>
          <w:lang w:bidi="fa-IR"/>
        </w:rPr>
        <w:t xml:space="preserve">n these statistics </w:t>
      </w:r>
      <w:r w:rsidR="0046249B">
        <w:rPr>
          <w:lang w:bidi="fa-IR"/>
        </w:rPr>
        <w:t>after 60 thousand rewiring attempts.</w:t>
      </w:r>
      <w:r w:rsidR="00B9223C">
        <w:rPr>
          <w:lang w:bidi="fa-IR"/>
        </w:rPr>
        <w:t xml:space="preserve"> The network statistics of minority subnetworks of OT and BL families resemble those of the whole networks in the same families.</w:t>
      </w:r>
      <w:r w:rsidR="00D15609">
        <w:rPr>
          <w:lang w:bidi="fa-IR"/>
        </w:rPr>
        <w:t xml:space="preserve"> The edge densit</w:t>
      </w:r>
      <w:ins w:id="423" w:author="Cees van Leeuwen" w:date="2020-01-06T15:46:00Z">
        <w:r w:rsidR="00FC13B0">
          <w:rPr>
            <w:lang w:bidi="fa-IR"/>
          </w:rPr>
          <w:t>ies</w:t>
        </w:r>
      </w:ins>
      <w:del w:id="424" w:author="Cees van Leeuwen" w:date="2020-01-06T15:45:00Z">
        <w:r w:rsidR="00D15609" w:rsidDel="00FC13B0">
          <w:rPr>
            <w:lang w:bidi="fa-IR"/>
          </w:rPr>
          <w:delText>y</w:delText>
        </w:r>
      </w:del>
      <w:r w:rsidR="00D15609">
        <w:rPr>
          <w:lang w:bidi="fa-IR"/>
        </w:rPr>
        <w:t xml:space="preserve"> in the minority </w:t>
      </w:r>
      <w:r w:rsidR="002F4C81">
        <w:rPr>
          <w:lang w:bidi="fa-IR"/>
        </w:rPr>
        <w:t>subnetworks, although unstable, are</w:t>
      </w:r>
      <w:ins w:id="425" w:author="MohammadHossein Manuel Haqiqatkhah" w:date="2020-01-06T03:27:00Z">
        <w:r w:rsidR="0078228C">
          <w:rPr>
            <w:lang w:bidi="fa-IR"/>
          </w:rPr>
          <w:t xml:space="preserve"> often</w:t>
        </w:r>
      </w:ins>
      <w:r w:rsidR="002F4C81">
        <w:rPr>
          <w:lang w:bidi="fa-IR"/>
        </w:rPr>
        <w:t xml:space="preserve"> </w:t>
      </w:r>
      <w:del w:id="426" w:author="Cees van Leeuwen" w:date="2020-01-06T15:45:00Z">
        <w:r w:rsidR="002F4C81" w:rsidDel="00FC13B0">
          <w:rPr>
            <w:lang w:bidi="fa-IR"/>
          </w:rPr>
          <w:delText xml:space="preserve">bigger </w:delText>
        </w:r>
      </w:del>
      <w:ins w:id="427" w:author="Cees van Leeuwen" w:date="2020-01-06T15:45:00Z">
        <w:r w:rsidR="00FC13B0">
          <w:rPr>
            <w:lang w:bidi="fa-IR"/>
          </w:rPr>
          <w:t>larger</w:t>
        </w:r>
        <w:r w:rsidR="00FC13B0">
          <w:rPr>
            <w:lang w:bidi="fa-IR"/>
          </w:rPr>
          <w:t xml:space="preserve"> </w:t>
        </w:r>
      </w:ins>
      <w:r w:rsidR="002F4C81">
        <w:rPr>
          <w:lang w:bidi="fa-IR"/>
        </w:rPr>
        <w:t xml:space="preserve">than one. This means that the minority nodes </w:t>
      </w:r>
      <w:ins w:id="428" w:author="MohammadHossein Manuel Haqiqatkhah" w:date="2020-01-06T03:27:00Z">
        <w:r w:rsidR="0078228C">
          <w:rPr>
            <w:lang w:bidi="fa-IR"/>
          </w:rPr>
          <w:t xml:space="preserve">tend to </w:t>
        </w:r>
      </w:ins>
      <w:r w:rsidR="002F4C81">
        <w:rPr>
          <w:lang w:bidi="fa-IR"/>
        </w:rPr>
        <w:t xml:space="preserve">connect more strongly to each other </w:t>
      </w:r>
      <w:del w:id="429" w:author="Cees van Leeuwen" w:date="2020-01-06T15:46:00Z">
        <w:r w:rsidR="002F4C81" w:rsidDel="00FC13B0">
          <w:rPr>
            <w:lang w:bidi="fa-IR"/>
          </w:rPr>
          <w:delText xml:space="preserve">compared </w:delText>
        </w:r>
      </w:del>
      <w:ins w:id="430" w:author="Cees van Leeuwen" w:date="2020-01-06T15:46:00Z">
        <w:r w:rsidR="00FC13B0">
          <w:rPr>
            <w:lang w:bidi="fa-IR"/>
          </w:rPr>
          <w:t>than</w:t>
        </w:r>
        <w:r w:rsidR="00FC13B0">
          <w:rPr>
            <w:lang w:bidi="fa-IR"/>
          </w:rPr>
          <w:t xml:space="preserve"> </w:t>
        </w:r>
      </w:ins>
      <w:r w:rsidR="002F4C81">
        <w:rPr>
          <w:lang w:bidi="fa-IR"/>
        </w:rPr>
        <w:t>to other nodes.</w:t>
      </w:r>
    </w:p>
    <w:p w:rsidR="00E9651C" w:rsidRDefault="000F612E" w:rsidP="00264631">
      <w:pPr>
        <w:rPr>
          <w:ins w:id="431" w:author="MohammadHossein Manuel Haqiqatkhah" w:date="2020-01-06T04:41:00Z"/>
        </w:rPr>
      </w:pPr>
      <w:ins w:id="432" w:author="MohammadHossein Manuel Haqiqatkhah" w:date="2020-01-05T20:10:00Z">
        <w:r>
          <w:rPr>
            <w:lang w:bidi="fa-IR"/>
          </w:rPr>
          <w:t xml:space="preserve">Figure 3 shows the </w:t>
        </w:r>
      </w:ins>
      <w:del w:id="433" w:author="MohammadHossein Manuel Haqiqatkhah" w:date="2020-01-05T20:10:00Z">
        <w:r w:rsidR="00DB4013" w:rsidDel="000F612E">
          <w:rPr>
            <w:lang w:bidi="fa-IR"/>
          </w:rPr>
          <w:delText xml:space="preserve">The </w:delText>
        </w:r>
      </w:del>
      <w:r w:rsidR="00DC656B">
        <w:rPr>
          <w:lang w:bidi="fa-IR"/>
        </w:rPr>
        <w:t xml:space="preserve">normalized </w:t>
      </w:r>
      <w:r w:rsidR="00DB4013">
        <w:rPr>
          <w:lang w:bidi="fa-IR"/>
        </w:rPr>
        <w:t xml:space="preserve">rich </w:t>
      </w:r>
      <w:r w:rsidR="00DC656B">
        <w:rPr>
          <w:lang w:bidi="fa-IR"/>
        </w:rPr>
        <w:t>club coefficient</w:t>
      </w:r>
      <w:ins w:id="434" w:author="MohammadHossein Manuel Haqiqatkhah" w:date="2020-01-05T20:11:00Z">
        <w:r>
          <w:rPr>
            <w:lang w:bidi="fa-IR"/>
          </w:rPr>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oMath>
      </w:ins>
      <w:del w:id="435" w:author="MohammadHossein Manuel Haqiqatkhah" w:date="2020-01-05T20:11:00Z">
        <w:r w:rsidR="00DC656B" w:rsidDel="000F612E">
          <w:rPr>
            <w:lang w:bidi="fa-IR"/>
          </w:rPr>
          <w:delText>s</w:delText>
        </w:r>
      </w:del>
      <w:r w:rsidR="00DC656B">
        <w:rPr>
          <w:lang w:bidi="fa-IR"/>
        </w:rPr>
        <w:t xml:space="preserve"> of </w:t>
      </w:r>
      <w:r w:rsidR="00E0720F">
        <w:rPr>
          <w:lang w:bidi="fa-IR"/>
        </w:rPr>
        <w:t>the anatomical networks</w:t>
      </w:r>
      <w:del w:id="436" w:author="MohammadHossein Manuel Haqiqatkhah" w:date="2020-01-05T20:10:00Z">
        <w:r w:rsidR="00E0720F" w:rsidDel="000F612E">
          <w:rPr>
            <w:lang w:bidi="fa-IR"/>
          </w:rPr>
          <w:delText xml:space="preserve"> </w:delText>
        </w:r>
      </w:del>
      <w:ins w:id="437" w:author="MohammadHossein Manuel Haqiqatkhah" w:date="2020-01-05T20:10:00Z">
        <w:r>
          <w:rPr>
            <w:lang w:bidi="fa-IR"/>
          </w:rPr>
          <w:t>, grouped by families, as a function of club size k</w:t>
        </w:r>
      </w:ins>
      <w:del w:id="438" w:author="MohammadHossein Manuel Haqiqatkhah" w:date="2020-01-05T20:10:00Z">
        <w:r w:rsidR="00E0720F" w:rsidDel="000F612E">
          <w:rPr>
            <w:lang w:bidi="fa-IR"/>
          </w:rPr>
          <w:delText xml:space="preserve">are shown in Figure </w:delText>
        </w:r>
        <w:r w:rsidR="00DF16F5" w:rsidDel="000F612E">
          <w:rPr>
            <w:lang w:bidi="fa-IR"/>
          </w:rPr>
          <w:delText>3</w:delText>
        </w:r>
      </w:del>
      <w:r w:rsidR="00E0720F">
        <w:rPr>
          <w:lang w:bidi="fa-IR"/>
        </w:rPr>
        <w:t>.</w:t>
      </w:r>
      <w:ins w:id="439" w:author="MohammadHossein Manuel Haqiqatkhah" w:date="2020-01-05T20:10:00Z">
        <w:r>
          <w:rPr>
            <w:lang w:bidi="fa-IR"/>
          </w:rPr>
          <w:t xml:space="preserve"> </w:t>
        </w:r>
      </w:ins>
      <m:oMath>
        <m:sSub>
          <m:sSubPr>
            <m:ctrlPr>
              <w:ins w:id="440" w:author="MohammadHossein Manuel Haqiqatkhah" w:date="2020-01-05T20:18:00Z">
                <w:rPr>
                  <w:rFonts w:ascii="Cambria Math" w:hAnsi="Cambria Math"/>
                  <w:i/>
                </w:rPr>
              </w:ins>
            </m:ctrlPr>
          </m:sSubPr>
          <m:e>
            <m:r>
              <w:ins w:id="441" w:author="MohammadHossein Manuel Haqiqatkhah" w:date="2020-01-05T20:18:00Z">
                <w:rPr>
                  <w:rFonts w:ascii="Cambria Math" w:hAnsi="Cambria Math"/>
                  <w:lang w:bidi="fa-IR"/>
                </w:rPr>
                <m:t>RC</m:t>
              </w:ins>
            </m:r>
          </m:e>
          <m:sub>
            <m:r>
              <w:ins w:id="442" w:author="MohammadHossein Manuel Haqiqatkhah" w:date="2020-01-05T20:18:00Z">
                <w:rPr>
                  <w:rFonts w:ascii="Cambria Math" w:hAnsi="Cambria Math"/>
                </w:rPr>
                <m:t>norm</m:t>
              </w:ins>
            </m:r>
          </m:sub>
        </m:sSub>
        <m:d>
          <m:dPr>
            <m:ctrlPr>
              <w:ins w:id="443" w:author="MohammadHossein Manuel Haqiqatkhah" w:date="2020-01-05T20:18:00Z">
                <w:rPr>
                  <w:rFonts w:ascii="Cambria Math" w:hAnsi="Cambria Math"/>
                  <w:i/>
                </w:rPr>
              </w:ins>
            </m:ctrlPr>
          </m:dPr>
          <m:e>
            <m:r>
              <w:ins w:id="444" w:author="MohammadHossein Manuel Haqiqatkhah" w:date="2020-01-05T20:18:00Z">
                <w:rPr>
                  <w:rFonts w:ascii="Cambria Math" w:hAnsi="Cambria Math"/>
                </w:rPr>
                <m:t>k</m:t>
              </w:ins>
            </m:r>
          </m:e>
        </m:d>
      </m:oMath>
      <w:ins w:id="445" w:author="MohammadHossein Manuel Haqiqatkhah" w:date="2020-01-05T20:11:00Z">
        <w:r>
          <w:t xml:space="preserve"> </w:t>
        </w:r>
      </w:ins>
      <w:ins w:id="446" w:author="MohammadHossein Manuel Haqiqatkhah" w:date="2020-01-05T20:22:00Z">
        <w:r w:rsidR="00CA37CC">
          <w:t xml:space="preserve">above </w:t>
        </w:r>
      </w:ins>
      <w:ins w:id="447" w:author="MohammadHossein Manuel Haqiqatkhah" w:date="2020-01-05T20:15:00Z">
        <w:r>
          <w:t>one (dashed line)</w:t>
        </w:r>
      </w:ins>
      <w:ins w:id="448" w:author="MohammadHossein Manuel Haqiqatkhah" w:date="2020-01-05T20:18:00Z">
        <w:r w:rsidR="005C70DB">
          <w:t xml:space="preserve"> suggest </w:t>
        </w:r>
        <w:r w:rsidR="00CA37CC">
          <w:t>existence of rich clubs. T</w:t>
        </w:r>
      </w:ins>
      <w:ins w:id="449" w:author="MohammadHossein Manuel Haqiqatkhah" w:date="2020-01-05T20:15:00Z">
        <w:r w:rsidR="005C70DB">
          <w:t>h</w:t>
        </w:r>
      </w:ins>
      <w:ins w:id="450" w:author="MohammadHossein Manuel Haqiqatkhah" w:date="2020-01-05T20:19:00Z">
        <w:r w:rsidR="00CA37CC">
          <w:t>e</w:t>
        </w:r>
      </w:ins>
      <w:ins w:id="451" w:author="MohammadHossein Manuel Haqiqatkhah" w:date="2020-01-05T20:15:00Z">
        <w:r>
          <w:t xml:space="preserve"> </w:t>
        </w:r>
      </w:ins>
      <w:ins w:id="452" w:author="MohammadHossein Manuel Haqiqatkhah" w:date="2020-01-05T20:11:00Z">
        <w:r>
          <w:t xml:space="preserve">values </w:t>
        </w:r>
      </w:ins>
      <w:ins w:id="453" w:author="MohammadHossein Manuel Haqiqatkhah" w:date="2020-01-05T20:12:00Z">
        <w:r>
          <w:t>significantly larger than one</w:t>
        </w:r>
      </w:ins>
      <w:ins w:id="454" w:author="MohammadHossein Manuel Haqiqatkhah" w:date="2020-01-05T20:13:00Z">
        <w:r>
          <w:t xml:space="preserve"> (p &lt; 0.05</w:t>
        </w:r>
      </w:ins>
      <w:ins w:id="455" w:author="MohammadHossein Manuel Haqiqatkhah" w:date="2020-01-05T20:19:00Z">
        <w:r w:rsidR="00CA37CC">
          <w:t>, based on 1-sample t-test</w:t>
        </w:r>
      </w:ins>
      <w:ins w:id="456" w:author="MohammadHossein Manuel Haqiqatkhah" w:date="2020-01-05T20:13:00Z">
        <w:r>
          <w:t xml:space="preserve">) are marked by solid circles. </w:t>
        </w:r>
      </w:ins>
      <w:ins w:id="457" w:author="MohammadHossein Manuel Haqiqatkhah" w:date="2020-01-05T20:30:00Z">
        <w:r w:rsidR="00E9651C">
          <w:t xml:space="preserve">Despite differences among </w:t>
        </w:r>
      </w:ins>
      <w:ins w:id="458" w:author="MohammadHossein Manuel Haqiqatkhah" w:date="2020-01-05T20:26:00Z">
        <w:r w:rsidR="004E3227">
          <w:t>families</w:t>
        </w:r>
      </w:ins>
      <w:ins w:id="459" w:author="MohammadHossein Manuel Haqiqatkhah" w:date="2020-01-05T20:30:00Z">
        <w:r w:rsidR="00E9651C">
          <w:t>, they all</w:t>
        </w:r>
      </w:ins>
      <w:ins w:id="460" w:author="MohammadHossein Manuel Haqiqatkhah" w:date="2020-01-05T20:26:00Z">
        <w:r w:rsidR="004E3227">
          <w:t xml:space="preserve"> </w:t>
        </w:r>
      </w:ins>
      <w:ins w:id="461" w:author="MohammadHossein Manuel Haqiqatkhah" w:date="2020-01-05T20:27:00Z">
        <w:r w:rsidR="00E9651C">
          <w:t>show</w:t>
        </w:r>
      </w:ins>
      <w:ins w:id="462" w:author="MohammadHossein Manuel Haqiqatkhah" w:date="2020-01-05T20:29:00Z">
        <w:r w:rsidR="00E9651C">
          <w:t xml:space="preserve"> significant</w:t>
        </w:r>
      </w:ins>
      <w:ins w:id="463" w:author="MohammadHossein Manuel Haqiqatkhah" w:date="2020-01-05T20:27:00Z">
        <w:r w:rsidR="00E9651C">
          <w:t xml:space="preserve"> rich club structures for </w:t>
        </w:r>
      </w:ins>
      <w:ins w:id="464" w:author="MohammadHossein Manuel Haqiqatkhah" w:date="2020-01-05T20:33:00Z">
        <w:r w:rsidR="005C44E6">
          <w:t xml:space="preserve">larger </w:t>
        </w:r>
      </w:ins>
      <w:ins w:id="465" w:author="MohammadHossein Manuel Haqiqatkhah" w:date="2020-01-05T20:27:00Z">
        <w:r w:rsidR="00E9651C">
          <w:t>club sizes</w:t>
        </w:r>
      </w:ins>
      <w:ins w:id="466" w:author="MohammadHossein Manuel Haqiqatkhah" w:date="2020-01-05T20:31:00Z">
        <w:r w:rsidR="00E9651C">
          <w:t>.</w:t>
        </w:r>
        <w:r w:rsidR="005C44E6">
          <w:t xml:space="preserve"> More specifically, OC has clubs of sizes 80&lt;k&lt;1</w:t>
        </w:r>
      </w:ins>
      <w:ins w:id="467" w:author="MohammadHossein Manuel Haqiqatkhah" w:date="2020-01-05T20:40:00Z">
        <w:r w:rsidR="008A3275">
          <w:t>45</w:t>
        </w:r>
      </w:ins>
      <w:ins w:id="468" w:author="MohammadHossein Manuel Haqiqatkhah" w:date="2020-01-05T20:31:00Z">
        <w:r w:rsidR="005C44E6">
          <w:t xml:space="preserve">, </w:t>
        </w:r>
      </w:ins>
      <w:ins w:id="469" w:author="MohammadHossein Manuel Haqiqatkhah" w:date="2020-01-05T20:32:00Z">
        <w:r w:rsidR="005C44E6">
          <w:t xml:space="preserve">most of them significant, </w:t>
        </w:r>
      </w:ins>
      <w:ins w:id="470" w:author="MohammadHossein Manuel Haqiqatkhah" w:date="2020-01-05T20:34:00Z">
        <w:r w:rsidR="00887230">
          <w:t xml:space="preserve">with </w:t>
        </w:r>
      </w:ins>
      <w:ins w:id="471" w:author="MohammadHossein Manuel Haqiqatkhah" w:date="2020-01-05T20:44:00Z">
        <w:r w:rsidR="008A3275">
          <w:t>consistent</w:t>
        </w:r>
      </w:ins>
      <w:ins w:id="472" w:author="MohammadHossein Manuel Haqiqatkhah" w:date="2020-01-05T20:34:00Z">
        <w:r w:rsidR="00887230">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oMath>
        <w:r w:rsidR="00887230">
          <w:t xml:space="preserve"> values among members.</w:t>
        </w:r>
      </w:ins>
      <w:ins w:id="473" w:author="MohammadHossein Manuel Haqiqatkhah" w:date="2020-01-05T20:35:00Z">
        <w:r w:rsidR="00887230">
          <w:t xml:space="preserve"> </w:t>
        </w:r>
      </w:ins>
      <w:ins w:id="474" w:author="MohammadHossein Manuel Haqiqatkhah" w:date="2020-01-05T20:43:00Z">
        <w:r w:rsidR="008A3275">
          <w:t xml:space="preserve">Almost half of </w:t>
        </w:r>
      </w:ins>
      <w:ins w:id="475" w:author="MohammadHossein Manuel Haqiqatkhah" w:date="2020-01-05T20:41:00Z">
        <w:r w:rsidR="008A3275">
          <w:t xml:space="preserve">UT </w:t>
        </w:r>
      </w:ins>
      <w:ins w:id="476" w:author="MohammadHossein Manuel Haqiqatkhah" w:date="2020-01-05T20:43:00Z">
        <w:r w:rsidR="008A3275">
          <w:t xml:space="preserve">models form </w:t>
        </w:r>
        <w:del w:id="477" w:author="Cees van Leeuwen" w:date="2020-01-06T15:47:00Z">
          <w:r w:rsidR="008A3275" w:rsidDel="00FC13B0">
            <w:delText xml:space="preserve">significantly </w:delText>
          </w:r>
        </w:del>
        <w:r w:rsidR="008A3275">
          <w:t xml:space="preserve">rich clubs </w:t>
        </w:r>
      </w:ins>
      <w:ins w:id="478" w:author="MohammadHossein Manuel Haqiqatkhah" w:date="2020-01-05T20:41:00Z">
        <w:r w:rsidR="008A3275">
          <w:t>with 75&lt;k&lt;</w:t>
        </w:r>
      </w:ins>
      <w:ins w:id="479" w:author="MohammadHossein Manuel Haqiqatkhah" w:date="2020-01-05T20:42:00Z">
        <w:r w:rsidR="008A3275">
          <w:t>150</w:t>
        </w:r>
      </w:ins>
      <w:ins w:id="480" w:author="MohammadHossein Manuel Haqiqatkhah" w:date="2020-01-05T20:43:00Z">
        <w:r w:rsidR="008A3275">
          <w:t xml:space="preserve"> yet others fail to.</w:t>
        </w:r>
      </w:ins>
      <w:ins w:id="481" w:author="MohammadHossein Manuel Haqiqatkhah" w:date="2020-01-05T20:44:00Z">
        <w:r w:rsidR="008A3275">
          <w:t xml:space="preserve"> </w:t>
        </w:r>
      </w:ins>
      <w:ins w:id="482" w:author="MohammadHossein Manuel Haqiqatkhah" w:date="2020-01-05T20:35:00Z">
        <w:r w:rsidR="00887230">
          <w:t>Other families</w:t>
        </w:r>
      </w:ins>
      <w:ins w:id="483" w:author="MohammadHossein Manuel Haqiqatkhah" w:date="2020-01-05T20:46:00Z">
        <w:r w:rsidR="00C643BF">
          <w:t xml:space="preserve">, i.e., </w:t>
        </w:r>
      </w:ins>
      <w:ins w:id="484" w:author="MohammadHossein Manuel Haqiqatkhah" w:date="2020-01-05T20:47:00Z">
        <w:r w:rsidR="00C643BF">
          <w:t>OT, BL, and UC,</w:t>
        </w:r>
      </w:ins>
      <w:ins w:id="485" w:author="MohammadHossein Manuel Haqiqatkhah" w:date="2020-01-05T20:35:00Z">
        <w:r w:rsidR="00887230">
          <w:t xml:space="preserve"> </w:t>
        </w:r>
      </w:ins>
      <w:ins w:id="486" w:author="MohammadHossein Manuel Haqiqatkhah" w:date="2020-01-05T20:39:00Z">
        <w:r w:rsidR="008A3275">
          <w:t>form</w:t>
        </w:r>
      </w:ins>
      <w:ins w:id="487" w:author="MohammadHossein Manuel Haqiqatkhah" w:date="2020-01-05T20:35:00Z">
        <w:r w:rsidR="00887230">
          <w:t xml:space="preserve"> clubs with </w:t>
        </w:r>
      </w:ins>
      <w:ins w:id="488" w:author="MohammadHossein Manuel Haqiqatkhah" w:date="2020-01-05T20:39:00Z">
        <w:r w:rsidR="008A3275">
          <w:t xml:space="preserve">of sizes ranging from 70 to roughly 135, </w:t>
        </w:r>
      </w:ins>
      <w:ins w:id="489" w:author="MohammadHossein Manuel Haqiqatkhah" w:date="2020-01-05T20:36:00Z">
        <w:r w:rsidR="008A3275">
          <w:t>with higher</w:t>
        </w:r>
      </w:ins>
      <w:ins w:id="490" w:author="MohammadHossein Manuel Haqiqatkhah" w:date="2020-01-05T20:45:00Z">
        <w:r w:rsidR="008A3275">
          <w:t xml:space="preserve"> (but less consistent)</w:t>
        </w:r>
      </w:ins>
      <w:ins w:id="491" w:author="MohammadHossein Manuel Haqiqatkhah" w:date="2020-01-05T20:37:00Z">
        <w:r w:rsidR="008A3275">
          <w:t xml:space="preserve"> </w:t>
        </w:r>
      </w:ins>
      <m:oMath>
        <m:sSub>
          <m:sSubPr>
            <m:ctrlPr>
              <w:ins w:id="492" w:author="MohammadHossein Manuel Haqiqatkhah" w:date="2020-01-05T20:36:00Z">
                <w:rPr>
                  <w:rFonts w:ascii="Cambria Math" w:hAnsi="Cambria Math"/>
                  <w:i/>
                </w:rPr>
              </w:ins>
            </m:ctrlPr>
          </m:sSubPr>
          <m:e>
            <m:r>
              <w:ins w:id="493" w:author="MohammadHossein Manuel Haqiqatkhah" w:date="2020-01-05T20:36:00Z">
                <w:rPr>
                  <w:rFonts w:ascii="Cambria Math" w:hAnsi="Cambria Math"/>
                  <w:lang w:bidi="fa-IR"/>
                </w:rPr>
                <m:t>RC</m:t>
              </w:ins>
            </m:r>
          </m:e>
          <m:sub>
            <m:r>
              <w:ins w:id="494" w:author="MohammadHossein Manuel Haqiqatkhah" w:date="2020-01-05T20:36:00Z">
                <w:rPr>
                  <w:rFonts w:ascii="Cambria Math" w:hAnsi="Cambria Math"/>
                </w:rPr>
                <m:t>norm</m:t>
              </w:ins>
            </m:r>
          </m:sub>
        </m:sSub>
      </m:oMath>
      <w:ins w:id="495" w:author="MohammadHossein Manuel Haqiqatkhah" w:date="2020-01-05T20:36:00Z">
        <w:r w:rsidR="008A3275">
          <w:t xml:space="preserve"> values</w:t>
        </w:r>
      </w:ins>
      <w:ins w:id="496" w:author="MohammadHossein Manuel Haqiqatkhah" w:date="2020-01-05T20:40:00Z">
        <w:r w:rsidR="008A3275">
          <w:t xml:space="preserve"> compared to OC</w:t>
        </w:r>
      </w:ins>
      <w:ins w:id="497" w:author="MohammadHossein Manuel Haqiqatkhah" w:date="2020-01-05T20:44:00Z">
        <w:r w:rsidR="008A3275">
          <w:t xml:space="preserve"> and UT</w:t>
        </w:r>
      </w:ins>
      <w:ins w:id="498" w:author="MohammadHossein Manuel Haqiqatkhah" w:date="2020-01-05T20:47:00Z">
        <w:r w:rsidR="00C643BF">
          <w:t xml:space="preserve">. </w:t>
        </w:r>
      </w:ins>
      <w:ins w:id="499" w:author="MohammadHossein Manuel Haqiqatkhah" w:date="2020-01-05T20:48:00Z">
        <w:r w:rsidR="00C643BF">
          <w:t>F</w:t>
        </w:r>
      </w:ins>
      <w:ins w:id="500" w:author="MohammadHossein Manuel Haqiqatkhah" w:date="2020-01-05T20:47:00Z">
        <w:r w:rsidR="00C643BF">
          <w:t xml:space="preserve">ewer of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r>
            <w:rPr>
              <w:rFonts w:ascii="Cambria Math" w:hAnsi="Cambria Math"/>
            </w:rPr>
            <m:t>(k&gt;70)</m:t>
          </m:r>
        </m:oMath>
        <w:r w:rsidR="00C643BF">
          <w:t xml:space="preserve"> </w:t>
        </w:r>
      </w:ins>
      <w:ins w:id="501" w:author="MohammadHossein Manuel Haqiqatkhah" w:date="2020-01-05T20:37:00Z">
        <w:r w:rsidR="00C643BF">
          <w:t>are significant</w:t>
        </w:r>
      </w:ins>
      <w:ins w:id="502" w:author="MohammadHossein Manuel Haqiqatkhah" w:date="2020-01-05T20:48:00Z">
        <w:r w:rsidR="00C643BF">
          <w:t xml:space="preserve"> in OT, BL, and UC compared to</w:t>
        </w:r>
      </w:ins>
      <w:ins w:id="503" w:author="MohammadHossein Manuel Haqiqatkhah" w:date="2020-01-05T20:49:00Z">
        <w:r w:rsidR="00C643BF">
          <w:t xml:space="preserve"> OC.</w:t>
        </w:r>
      </w:ins>
      <w:ins w:id="504" w:author="MohammadHossein Manuel Haqiqatkhah" w:date="2020-01-05T20:48:00Z">
        <w:r w:rsidR="00C643BF">
          <w:t xml:space="preserve"> </w:t>
        </w:r>
      </w:ins>
    </w:p>
    <w:p w:rsidR="00E8543B" w:rsidRDefault="00E8543B">
      <w:pPr>
        <w:pStyle w:val="Heading2"/>
        <w:rPr>
          <w:ins w:id="505" w:author="MohammadHossein Manuel Haqiqatkhah" w:date="2020-01-06T04:41:00Z"/>
          <w:lang w:bidi="fa-IR"/>
        </w:rPr>
        <w:pPrChange w:id="506" w:author="MohammadHossein Manuel Haqiqatkhah" w:date="2020-01-06T04:42:00Z">
          <w:pPr/>
        </w:pPrChange>
      </w:pPr>
      <w:ins w:id="507" w:author="MohammadHossein Manuel Haqiqatkhah" w:date="2020-01-06T04:41:00Z">
        <w:r>
          <w:rPr>
            <w:lang w:bidi="fa-IR"/>
          </w:rPr>
          <w:t>Odd cases</w:t>
        </w:r>
      </w:ins>
    </w:p>
    <w:p w:rsidR="00E8543B" w:rsidRDefault="00E8543B" w:rsidP="00FE7560">
      <w:pPr>
        <w:rPr>
          <w:ins w:id="508" w:author="MohammadHossein Manuel Haqiqatkhah" w:date="2020-01-06T04:41:00Z"/>
          <w:lang w:bidi="fa-IR"/>
        </w:rPr>
      </w:pPr>
      <w:ins w:id="509" w:author="MohammadHossein Manuel Haqiqatkhah" w:date="2020-01-06T04:42:00Z">
        <w:r>
          <w:rPr>
            <w:lang w:bidi="fa-IR"/>
          </w:rPr>
          <w:t xml:space="preserve">As </w:t>
        </w:r>
        <w:del w:id="510" w:author="Cees van Leeuwen" w:date="2020-01-06T15:48:00Z">
          <w:r w:rsidDel="00F40FB4">
            <w:rPr>
              <w:lang w:bidi="fa-IR"/>
            </w:rPr>
            <w:delText>evident</w:delText>
          </w:r>
        </w:del>
      </w:ins>
      <w:ins w:id="511" w:author="Cees van Leeuwen" w:date="2020-01-06T15:48:00Z">
        <w:r w:rsidR="00F40FB4">
          <w:rPr>
            <w:lang w:bidi="fa-IR"/>
          </w:rPr>
          <w:t>can be observed</w:t>
        </w:r>
      </w:ins>
      <w:ins w:id="512" w:author="MohammadHossein Manuel Haqiqatkhah" w:date="2020-01-06T04:42:00Z">
        <w:r>
          <w:rPr>
            <w:lang w:bidi="fa-IR"/>
          </w:rPr>
          <w:t xml:space="preserve"> in </w:t>
        </w:r>
      </w:ins>
      <w:ins w:id="513" w:author="MohammadHossein Manuel Haqiqatkhah" w:date="2020-01-06T05:10:00Z">
        <w:r w:rsidR="001F4B39">
          <w:rPr>
            <w:lang w:bidi="fa-IR"/>
          </w:rPr>
          <w:t>the evolution plots,</w:t>
        </w:r>
      </w:ins>
      <w:ins w:id="514" w:author="MohammadHossein Manuel Haqiqatkhah" w:date="2020-01-06T04:41:00Z">
        <w:r w:rsidR="001F4B39">
          <w:rPr>
            <w:lang w:bidi="fa-IR"/>
          </w:rPr>
          <w:t xml:space="preserve"> four models</w:t>
        </w:r>
      </w:ins>
      <w:ins w:id="515" w:author="MohammadHossein Manuel Haqiqatkhah" w:date="2020-01-06T05:11:00Z">
        <w:r w:rsidR="001F4B39">
          <w:rPr>
            <w:lang w:bidi="fa-IR"/>
          </w:rPr>
          <w:t xml:space="preserve"> (</w:t>
        </w:r>
      </w:ins>
      <w:ins w:id="516" w:author="MohammadHossein Manuel Haqiqatkhah" w:date="2020-01-06T04:41:00Z">
        <w:r>
          <w:rPr>
            <w:lang w:bidi="fa-IR"/>
          </w:rPr>
          <w:t>viz., OT2, OT3, UC1, and UC3</w:t>
        </w:r>
      </w:ins>
      <w:ins w:id="517" w:author="MohammadHossein Manuel Haqiqatkhah" w:date="2020-01-06T05:11:00Z">
        <w:r w:rsidR="001F4B39">
          <w:rPr>
            <w:lang w:bidi="fa-IR"/>
          </w:rPr>
          <w:t>)</w:t>
        </w:r>
      </w:ins>
      <w:ins w:id="518" w:author="MohammadHossein Manuel Haqiqatkhah" w:date="2020-01-06T04:41:00Z">
        <w:r>
          <w:rPr>
            <w:lang w:bidi="fa-IR"/>
          </w:rPr>
          <w:t xml:space="preserve"> </w:t>
        </w:r>
      </w:ins>
      <w:ins w:id="519" w:author="MohammadHossein Manuel Haqiqatkhah" w:date="2020-01-06T05:11:00Z">
        <w:r w:rsidR="001F4B39">
          <w:rPr>
            <w:lang w:bidi="fa-IR"/>
          </w:rPr>
          <w:t xml:space="preserve">stop evolving </w:t>
        </w:r>
      </w:ins>
      <w:ins w:id="520" w:author="MohammadHossein Manuel Haqiqatkhah" w:date="2020-01-06T05:13:00Z">
        <w:r w:rsidR="001F4B39">
          <w:rPr>
            <w:lang w:bidi="fa-IR"/>
          </w:rPr>
          <w:t xml:space="preserve">before 10 thousand rewiring attempts. </w:t>
        </w:r>
      </w:ins>
      <w:ins w:id="521" w:author="MohammadHossein Manuel Haqiqatkhah" w:date="2020-01-06T05:21:00Z">
        <w:r w:rsidR="00F7629B">
          <w:rPr>
            <w:lang w:bidi="fa-IR"/>
          </w:rPr>
          <w:t>Visual inspection of their anatomical connectivity reveals that</w:t>
        </w:r>
      </w:ins>
      <w:ins w:id="522" w:author="MohammadHossein Manuel Haqiqatkhah" w:date="2020-01-06T05:24:00Z">
        <w:r w:rsidR="00247483">
          <w:rPr>
            <w:lang w:bidi="fa-IR"/>
          </w:rPr>
          <w:t xml:space="preserve">, at </w:t>
        </w:r>
      </w:ins>
      <w:ins w:id="523" w:author="MohammadHossein Manuel Haqiqatkhah" w:date="2020-01-06T05:25:00Z">
        <w:r w:rsidR="00F7629B">
          <w:rPr>
            <w:lang w:bidi="fa-IR"/>
          </w:rPr>
          <w:t>some point</w:t>
        </w:r>
      </w:ins>
      <w:ins w:id="524" w:author="MohammadHossein Manuel Haqiqatkhah" w:date="2020-01-06T05:26:00Z">
        <w:r w:rsidR="00247483">
          <w:rPr>
            <w:lang w:bidi="fa-IR"/>
          </w:rPr>
          <w:t xml:space="preserve"> in their evolution</w:t>
        </w:r>
      </w:ins>
      <w:ins w:id="525" w:author="MohammadHossein Manuel Haqiqatkhah" w:date="2020-01-06T05:24:00Z">
        <w:r w:rsidR="00F7629B">
          <w:rPr>
            <w:lang w:bidi="fa-IR"/>
          </w:rPr>
          <w:t>, one node</w:t>
        </w:r>
      </w:ins>
      <w:ins w:id="526" w:author="MohammadHossein Manuel Haqiqatkhah" w:date="2020-01-06T05:26:00Z">
        <w:r w:rsidR="00EB5C91">
          <w:rPr>
            <w:lang w:bidi="fa-IR"/>
          </w:rPr>
          <w:t xml:space="preserve"> reaches maximum degree and is connected to all other nodes</w:t>
        </w:r>
      </w:ins>
      <w:ins w:id="527" w:author="MohammadHossein Manuel Haqiqatkhah" w:date="2020-01-06T05:40:00Z">
        <w:r w:rsidR="00A80B53">
          <w:rPr>
            <w:lang w:bidi="fa-IR"/>
          </w:rPr>
          <w:t xml:space="preserve"> (Figure XX</w:t>
        </w:r>
      </w:ins>
      <w:ins w:id="528" w:author="MohammadHossein Manuel Haqiqatkhah" w:date="2020-01-06T06:03:00Z">
        <w:r w:rsidR="00FE7560">
          <w:rPr>
            <w:lang w:bidi="fa-IR"/>
          </w:rPr>
          <w:t xml:space="preserve">, </w:t>
        </w:r>
      </w:ins>
      <w:del w:id="529" w:author="MohammadHossein Manuel Haqiqatkhah" w:date="2020-01-06T06:03:00Z">
        <w:r w:rsidR="00FE7560" w:rsidRPr="00FE7560" w:rsidDel="00FE7560">
          <w:rPr>
            <w:color w:val="FF0000"/>
            <w:lang w:bidi="fa-IR"/>
            <w:rPrChange w:id="530" w:author="MohammadHossein Manuel Haqiqatkhah" w:date="2020-01-06T06:03:00Z">
              <w:rPr>
                <w:lang w:bidi="fa-IR"/>
              </w:rPr>
            </w:rPrChange>
          </w:rPr>
          <w:delText xml:space="preserve">SHOULD </w:delText>
        </w:r>
      </w:del>
      <w:r w:rsidR="00FE7560">
        <w:rPr>
          <w:color w:val="FF0000"/>
          <w:lang w:bidi="fa-IR"/>
        </w:rPr>
        <w:t>TO</w:t>
      </w:r>
      <w:r w:rsidR="00FE7560" w:rsidRPr="00FE7560">
        <w:rPr>
          <w:color w:val="FF0000"/>
          <w:lang w:bidi="fa-IR"/>
          <w:rPrChange w:id="531" w:author="MohammadHossein Manuel Haqiqatkhah" w:date="2020-01-06T06:03:00Z">
            <w:rPr>
              <w:lang w:bidi="fa-IR"/>
            </w:rPr>
          </w:rPrChange>
        </w:rPr>
        <w:t xml:space="preserve"> BE ADDED</w:t>
      </w:r>
      <w:ins w:id="532" w:author="MohammadHossein Manuel Haqiqatkhah" w:date="2020-01-06T05:40:00Z">
        <w:r w:rsidR="00A80B53">
          <w:rPr>
            <w:lang w:bidi="fa-IR"/>
          </w:rPr>
          <w:t>)</w:t>
        </w:r>
      </w:ins>
      <w:ins w:id="533" w:author="MohammadHossein Manuel Haqiqatkhah" w:date="2020-01-06T05:26:00Z">
        <w:r w:rsidR="00EB5C91">
          <w:rPr>
            <w:lang w:bidi="fa-IR"/>
          </w:rPr>
          <w:t xml:space="preserve">. Consequently, in </w:t>
        </w:r>
      </w:ins>
      <w:ins w:id="534" w:author="MohammadHossein Manuel Haqiqatkhah" w:date="2020-01-06T05:27:00Z">
        <w:r w:rsidR="00EB5C91">
          <w:rPr>
            <w:lang w:bidi="fa-IR"/>
          </w:rPr>
          <w:t>the next</w:t>
        </w:r>
      </w:ins>
      <w:ins w:id="535" w:author="MohammadHossein Manuel Haqiqatkhah" w:date="2020-01-06T05:26:00Z">
        <w:r w:rsidR="00EB5C91">
          <w:rPr>
            <w:lang w:bidi="fa-IR"/>
          </w:rPr>
          <w:t xml:space="preserve"> </w:t>
        </w:r>
      </w:ins>
      <w:ins w:id="536" w:author="MohammadHossein Manuel Haqiqatkhah" w:date="2020-01-06T05:27:00Z">
        <w:r w:rsidR="00EB5C91">
          <w:rPr>
            <w:lang w:bidi="fa-IR"/>
          </w:rPr>
          <w:t xml:space="preserve">rewiring step, </w:t>
        </w:r>
      </w:ins>
      <w:commentRangeStart w:id="537"/>
      <w:ins w:id="538" w:author="MohammadHossein Manuel Haqiqatkhah" w:date="2020-01-06T05:28:00Z">
        <w:r w:rsidR="00EB5C91">
          <w:rPr>
            <w:lang w:bidi="fa-IR"/>
          </w:rPr>
          <w:t>an element</w:t>
        </w:r>
      </w:ins>
      <w:commentRangeEnd w:id="537"/>
      <w:ins w:id="539" w:author="MohammadHossein Manuel Haqiqatkhah" w:date="2020-01-06T05:29:00Z">
        <w:r w:rsidR="00EB5C91">
          <w:rPr>
            <w:rStyle w:val="CommentReference"/>
          </w:rPr>
          <w:commentReference w:id="537"/>
        </w:r>
      </w:ins>
      <w:ins w:id="540" w:author="MohammadHossein Manuel Haqiqatkhah" w:date="2020-01-06T05:28:00Z">
        <w:r w:rsidR="00EB5C91">
          <w:rPr>
            <w:lang w:bidi="fa-IR"/>
          </w:rPr>
          <w:t xml:space="preserve"> of the coupled logistic map reaches singularity </w:t>
        </w:r>
      </w:ins>
      <w:ins w:id="541" w:author="MohammadHossein Manuel Haqiqatkhah" w:date="2020-01-06T05:29:00Z">
        <w:r w:rsidR="00EB5C91">
          <w:rPr>
            <w:lang w:bidi="fa-IR"/>
          </w:rPr>
          <w:t>because of a zero by zero d</w:t>
        </w:r>
      </w:ins>
      <w:ins w:id="542" w:author="MohammadHossein Manuel Haqiqatkhah" w:date="2020-01-06T05:31:00Z">
        <w:r w:rsidR="00C21604">
          <w:rPr>
            <w:lang w:bidi="fa-IR"/>
          </w:rPr>
          <w:t>i</w:t>
        </w:r>
      </w:ins>
      <w:ins w:id="543" w:author="MohammadHossein Manuel Haqiqatkhah" w:date="2020-01-06T05:29:00Z">
        <w:r w:rsidR="00EB5C91">
          <w:rPr>
            <w:lang w:bidi="fa-IR"/>
          </w:rPr>
          <w:t>vision</w:t>
        </w:r>
      </w:ins>
      <w:ins w:id="544" w:author="MohammadHossein Manuel Haqiqatkhah" w:date="2020-01-06T05:35:00Z">
        <w:r w:rsidR="00A00DE2">
          <w:rPr>
            <w:lang w:bidi="fa-IR"/>
          </w:rPr>
          <w:t xml:space="preserve"> which is mathematically undefined</w:t>
        </w:r>
      </w:ins>
      <w:ins w:id="545" w:author="Cees van Leeuwen" w:date="2020-01-06T15:49:00Z">
        <w:r w:rsidR="00F40FB4">
          <w:rPr>
            <w:lang w:bidi="fa-IR"/>
          </w:rPr>
          <w:t xml:space="preserve">. </w:t>
        </w:r>
      </w:ins>
      <w:ins w:id="546" w:author="MohammadHossein Manuel Haqiqatkhah" w:date="2020-01-06T05:36:00Z">
        <w:del w:id="547" w:author="Cees van Leeuwen" w:date="2020-01-06T15:48:00Z">
          <w:r w:rsidR="00A00DE2" w:rsidDel="00F40FB4">
            <w:rPr>
              <w:lang w:bidi="fa-IR"/>
            </w:rPr>
            <w:delText xml:space="preserve"> </w:delText>
          </w:r>
        </w:del>
      </w:ins>
      <w:ins w:id="548" w:author="MohammadHossein Manuel Haqiqatkhah" w:date="2020-01-06T05:38:00Z">
        <w:del w:id="549" w:author="Cees van Leeuwen" w:date="2020-01-06T15:48:00Z">
          <w:r w:rsidR="00A80B53" w:rsidDel="00F40FB4">
            <w:rPr>
              <w:lang w:bidi="fa-IR"/>
            </w:rPr>
            <w:delText xml:space="preserve">and </w:delText>
          </w:r>
          <w:r w:rsidR="00A80B53" w:rsidDel="00F40FB4">
            <w:delText>represented as `NaN`, i.e., "not a number," in R language</w:delText>
          </w:r>
        </w:del>
      </w:ins>
      <w:ins w:id="550" w:author="MohammadHossein Manuel Haqiqatkhah" w:date="2020-01-06T05:31:00Z">
        <w:del w:id="551" w:author="Cees van Leeuwen" w:date="2020-01-06T15:49:00Z">
          <w:r w:rsidR="00C21604" w:rsidDel="00F40FB4">
            <w:rPr>
              <w:lang w:bidi="fa-IR"/>
            </w:rPr>
            <w:delText xml:space="preserve">. Since </w:delText>
          </w:r>
        </w:del>
      </w:ins>
      <w:ins w:id="552" w:author="MohammadHossein Manuel Haqiqatkhah" w:date="2020-01-06T05:33:00Z">
        <w:del w:id="553" w:author="Cees van Leeuwen" w:date="2020-01-06T15:49:00Z">
          <w:r w:rsidR="00C21604" w:rsidDel="00F40FB4">
            <w:rPr>
              <w:lang w:bidi="fa-IR"/>
            </w:rPr>
            <w:delText xml:space="preserve">the node activations update through matrix algebra, the </w:delText>
          </w:r>
        </w:del>
      </w:ins>
      <w:ins w:id="554" w:author="MohammadHossein Manuel Haqiqatkhah" w:date="2020-01-06T05:38:00Z">
        <w:del w:id="555" w:author="Cees van Leeuwen" w:date="2020-01-06T15:49:00Z">
          <w:r w:rsidR="00A80B53" w:rsidDel="00F40FB4">
            <w:rPr>
              <w:lang w:bidi="fa-IR"/>
            </w:rPr>
            <w:delText xml:space="preserve">`NaN` spreads to other elements of activation </w:delText>
          </w:r>
        </w:del>
      </w:ins>
      <w:ins w:id="556" w:author="MohammadHossein Manuel Haqiqatkhah" w:date="2020-01-06T05:39:00Z">
        <w:del w:id="557" w:author="Cees van Leeuwen" w:date="2020-01-06T15:49:00Z">
          <w:r w:rsidR="00A80B53" w:rsidDel="00F40FB4">
            <w:rPr>
              <w:lang w:bidi="fa-IR"/>
            </w:rPr>
            <w:delText xml:space="preserve">vector $X_t+1$, causing a halt in </w:delText>
          </w:r>
        </w:del>
      </w:ins>
      <w:ins w:id="558" w:author="MohammadHossein Manuel Haqiqatkhah" w:date="2020-01-06T05:48:00Z">
        <w:del w:id="559" w:author="Cees van Leeuwen" w:date="2020-01-06T15:49:00Z">
          <w:r w:rsidR="00447F02" w:rsidDel="00F40FB4">
            <w:rPr>
              <w:lang w:bidi="fa-IR"/>
            </w:rPr>
            <w:delText>the update process.</w:delText>
          </w:r>
        </w:del>
      </w:ins>
      <w:ins w:id="560" w:author="MohammadHossein Manuel Haqiqatkhah" w:date="2020-01-06T09:34:00Z">
        <w:del w:id="561" w:author="Cees van Leeuwen" w:date="2020-01-06T15:49:00Z">
          <w:r w:rsidR="005F384E" w:rsidDel="00F40FB4">
            <w:rPr>
              <w:lang w:bidi="fa-IR"/>
            </w:rPr>
            <w:delText xml:space="preserve"> </w:delText>
          </w:r>
        </w:del>
        <w:commentRangeStart w:id="562"/>
        <w:r w:rsidR="005F384E">
          <w:rPr>
            <w:lang w:bidi="fa-IR"/>
          </w:rPr>
          <w:t xml:space="preserve">These models were omitted </w:t>
        </w:r>
        <w:del w:id="563" w:author="Cees van Leeuwen" w:date="2020-01-06T15:49:00Z">
          <w:r w:rsidR="005F384E" w:rsidDel="00F40FB4">
            <w:rPr>
              <w:lang w:bidi="fa-IR"/>
            </w:rPr>
            <w:delText>in</w:delText>
          </w:r>
        </w:del>
      </w:ins>
      <w:ins w:id="564" w:author="Cees van Leeuwen" w:date="2020-01-06T15:49:00Z">
        <w:r w:rsidR="00F40FB4">
          <w:rPr>
            <w:lang w:bidi="fa-IR"/>
          </w:rPr>
          <w:t>from the functional connectivity</w:t>
        </w:r>
      </w:ins>
      <w:ins w:id="565" w:author="MohammadHossein Manuel Haqiqatkhah" w:date="2020-01-06T09:34:00Z">
        <w:r w:rsidR="005F384E">
          <w:rPr>
            <w:lang w:bidi="fa-IR"/>
          </w:rPr>
          <w:t xml:space="preserve"> comparison</w:t>
        </w:r>
        <w:del w:id="566" w:author="Cees van Leeuwen" w:date="2020-01-06T15:49:00Z">
          <w:r w:rsidR="005F384E" w:rsidDel="00F40FB4">
            <w:rPr>
              <w:lang w:bidi="fa-IR"/>
            </w:rPr>
            <w:delText xml:space="preserve"> of functional connectivities</w:delText>
          </w:r>
        </w:del>
        <w:r w:rsidR="005F384E">
          <w:rPr>
            <w:lang w:bidi="fa-IR"/>
          </w:rPr>
          <w:t>.</w:t>
        </w:r>
      </w:ins>
      <w:commentRangeEnd w:id="562"/>
      <w:ins w:id="567" w:author="MohammadHossein Manuel Haqiqatkhah" w:date="2020-01-06T09:35:00Z">
        <w:r w:rsidR="00364045">
          <w:rPr>
            <w:rStyle w:val="CommentReference"/>
          </w:rPr>
          <w:commentReference w:id="562"/>
        </w:r>
      </w:ins>
    </w:p>
    <w:p w:rsidR="00E8543B" w:rsidRDefault="00E8543B" w:rsidP="00264631">
      <w:pPr>
        <w:rPr>
          <w:ins w:id="568" w:author="MohammadHossein Manuel Haqiqatkhah" w:date="2020-01-05T20:31:00Z"/>
        </w:rPr>
      </w:pPr>
    </w:p>
    <w:p w:rsidR="00AE49B6" w:rsidRDefault="00AE49B6" w:rsidP="007065F6">
      <w:pPr>
        <w:pStyle w:val="Heading2"/>
        <w:rPr>
          <w:lang w:bidi="fa-IR"/>
        </w:rPr>
      </w:pPr>
      <w:r>
        <w:rPr>
          <w:lang w:bidi="fa-IR"/>
        </w:rPr>
        <w:t>Family comparisons</w:t>
      </w:r>
    </w:p>
    <w:p w:rsidR="00D67558" w:rsidRDefault="003F004A" w:rsidP="00D67558">
      <w:pPr>
        <w:rPr>
          <w:ins w:id="569" w:author="MohammadHossein Manuel Haqiqatkhah" w:date="2020-01-06T03:55:00Z"/>
          <w:lang w:bidi="fa-IR"/>
        </w:rPr>
      </w:pPr>
      <w:r>
        <w:rPr>
          <w:lang w:bidi="fa-IR"/>
        </w:rPr>
        <w:t xml:space="preserve">To </w:t>
      </w:r>
      <w:r w:rsidR="00D02F73">
        <w:rPr>
          <w:lang w:bidi="fa-IR"/>
        </w:rPr>
        <w:t>more closely observe</w:t>
      </w:r>
      <w:r w:rsidR="00937D70">
        <w:rPr>
          <w:lang w:bidi="fa-IR"/>
        </w:rPr>
        <w:t xml:space="preserve"> </w:t>
      </w:r>
      <w:r>
        <w:rPr>
          <w:lang w:bidi="fa-IR"/>
        </w:rPr>
        <w:t xml:space="preserve">how </w:t>
      </w:r>
      <w:proofErr w:type="spellStart"/>
      <w:r>
        <w:rPr>
          <w:lang w:bidi="fa-IR"/>
        </w:rPr>
        <w:t>NetSimile</w:t>
      </w:r>
      <w:proofErr w:type="spellEnd"/>
      <w:r>
        <w:rPr>
          <w:lang w:bidi="fa-IR"/>
        </w:rPr>
        <w:t xml:space="preserve"> and HHG similarity measures diverge, they were </w:t>
      </w:r>
      <w:r w:rsidR="00D02F73">
        <w:rPr>
          <w:lang w:bidi="fa-IR"/>
        </w:rPr>
        <w:t>composed</w:t>
      </w:r>
      <w:r>
        <w:rPr>
          <w:lang w:bidi="fa-IR"/>
        </w:rPr>
        <w:t xml:space="preserve"> in new matrices wherein the lower triangle belongs to </w:t>
      </w:r>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HHG</m:t>
            </m:r>
          </m:sub>
          <m:sup>
            <m:r>
              <w:rPr>
                <w:rFonts w:ascii="Cambria Math" w:hAnsi="Cambria Math"/>
                <w:lang w:bidi="fa-IR"/>
              </w:rPr>
              <m:t>N</m:t>
            </m:r>
          </m:sup>
        </m:sSubSup>
      </m:oMath>
      <w:r>
        <w:rPr>
          <w:lang w:bidi="fa-IR"/>
        </w:rPr>
        <w:t xml:space="preserve"> and the upper triangle belongs to </w:t>
      </w:r>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N</m:t>
            </m:r>
          </m:sup>
        </m:sSubSup>
      </m:oMath>
      <w:r>
        <w:rPr>
          <w:lang w:bidi="fa-IR"/>
        </w:rPr>
        <w:t xml:space="preserve">, i.e., </w:t>
      </w:r>
      <m:oMath>
        <m:sSup>
          <m:sSupPr>
            <m:ctrlPr>
              <w:rPr>
                <w:rFonts w:ascii="Cambria Math" w:hAnsi="Cambria Math"/>
                <w:i/>
                <w:sz w:val="22"/>
                <w:szCs w:val="22"/>
                <w:lang w:bidi="fa-IR"/>
              </w:rPr>
            </m:ctrlPr>
          </m:sSupPr>
          <m:e>
            <m:r>
              <w:rPr>
                <w:rFonts w:ascii="Cambria Math" w:hAnsi="Cambria Math"/>
                <w:sz w:val="22"/>
                <w:szCs w:val="22"/>
                <w:lang w:bidi="fa-IR"/>
              </w:rPr>
              <m:t>Dissimilarities</m:t>
            </m:r>
          </m:e>
          <m:sup>
            <m:r>
              <w:rPr>
                <w:rFonts w:ascii="Cambria Math" w:hAnsi="Cambria Math"/>
                <w:sz w:val="22"/>
                <w:szCs w:val="22"/>
                <w:lang w:bidi="fa-IR"/>
              </w:rPr>
              <m:t>N</m:t>
            </m:r>
          </m:sup>
        </m:sSup>
        <m:r>
          <w:rPr>
            <w:rFonts w:ascii="Cambria Math" w:hAnsi="Cambria Math"/>
            <w:sz w:val="22"/>
            <w:szCs w:val="22"/>
            <w:lang w:bidi="fa-IR"/>
          </w:rPr>
          <m:t>= lower.tri(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HHG</m:t>
            </m:r>
          </m:sub>
          <m:sup>
            <m:r>
              <w:rPr>
                <w:rFonts w:ascii="Cambria Math" w:hAnsi="Cambria Math"/>
                <w:sz w:val="22"/>
                <w:szCs w:val="22"/>
                <w:lang w:bidi="fa-IR"/>
              </w:rPr>
              <m:t>N</m:t>
            </m:r>
          </m:sup>
        </m:sSubSup>
        <m:r>
          <w:rPr>
            <w:rFonts w:ascii="Cambria Math" w:hAnsi="Cambria Math"/>
            <w:sz w:val="22"/>
            <w:szCs w:val="22"/>
            <w:lang w:bidi="fa-IR"/>
          </w:rPr>
          <m:t>) + upper.tri(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NetSimile</m:t>
            </m:r>
          </m:sub>
          <m:sup>
            <m:r>
              <w:rPr>
                <w:rFonts w:ascii="Cambria Math" w:hAnsi="Cambria Math"/>
                <w:sz w:val="22"/>
                <w:szCs w:val="22"/>
                <w:lang w:bidi="fa-IR"/>
              </w:rPr>
              <m:t>N</m:t>
            </m:r>
          </m:sup>
        </m:sSubSup>
        <m:r>
          <w:rPr>
            <w:rFonts w:ascii="Cambria Math" w:hAnsi="Cambria Math"/>
            <w:sz w:val="22"/>
            <w:szCs w:val="22"/>
            <w:lang w:bidi="fa-IR"/>
          </w:rPr>
          <m:t>)</m:t>
        </m:r>
      </m:oMath>
      <w:r>
        <w:rPr>
          <w:lang w:bidi="fa-IR"/>
        </w:rPr>
        <w:t xml:space="preserve">. </w:t>
      </w:r>
      <w:r w:rsidRPr="003E67CD">
        <w:rPr>
          <w:lang w:bidi="fa-IR"/>
        </w:rPr>
        <w:t xml:space="preserve"> </w:t>
      </w:r>
      <w:r>
        <w:rPr>
          <w:lang w:bidi="fa-IR"/>
        </w:rPr>
        <w:t xml:space="preserve">The matrices of </w:t>
      </w:r>
      <m:oMath>
        <m:sSup>
          <m:sSupPr>
            <m:ctrlPr>
              <w:rPr>
                <w:rFonts w:ascii="Cambria Math" w:hAnsi="Cambria Math"/>
                <w:i/>
                <w:lang w:bidi="fa-IR"/>
              </w:rPr>
            </m:ctrlPr>
          </m:sSupPr>
          <m:e>
            <m:r>
              <w:rPr>
                <w:rFonts w:ascii="Cambria Math" w:hAnsi="Cambria Math"/>
                <w:lang w:bidi="fa-IR"/>
              </w:rPr>
              <m:t>Dissimilarities</m:t>
            </m:r>
          </m:e>
          <m:sup>
            <m:r>
              <w:rPr>
                <w:rFonts w:ascii="Cambria Math" w:hAnsi="Cambria Math"/>
                <w:lang w:bidi="fa-IR"/>
              </w:rPr>
              <m:t>N</m:t>
            </m:r>
          </m:sup>
        </m:sSup>
      </m:oMath>
      <w:r>
        <w:rPr>
          <w:lang w:bidi="fa-IR"/>
        </w:rPr>
        <w:t xml:space="preserve"> </w:t>
      </w:r>
      <w:del w:id="570" w:author="MohammadHossein Manuel Haqiqatkhah" w:date="2020-01-06T03:29:00Z">
        <w:r w:rsidR="00937D70" w:rsidDel="0078228C">
          <w:rPr>
            <w:lang w:bidi="fa-IR"/>
          </w:rPr>
          <w:delText xml:space="preserve">were </w:delText>
        </w:r>
      </w:del>
      <w:ins w:id="571" w:author="MohammadHossein Manuel Haqiqatkhah" w:date="2020-01-06T03:29:00Z">
        <w:r w:rsidR="0078228C">
          <w:rPr>
            <w:lang w:bidi="fa-IR"/>
          </w:rPr>
          <w:t xml:space="preserve">are </w:t>
        </w:r>
      </w:ins>
      <w:r>
        <w:rPr>
          <w:lang w:bidi="fa-IR"/>
        </w:rPr>
        <w:t xml:space="preserve">plotted </w:t>
      </w:r>
      <w:r w:rsidR="00937D70">
        <w:rPr>
          <w:lang w:bidi="fa-IR"/>
        </w:rPr>
        <w:t>in Fig</w:t>
      </w:r>
      <w:r w:rsidR="0078228C">
        <w:rPr>
          <w:lang w:bidi="fa-IR"/>
        </w:rPr>
        <w:t>ure</w:t>
      </w:r>
      <w:r w:rsidR="00937D70">
        <w:rPr>
          <w:lang w:bidi="fa-IR"/>
        </w:rPr>
        <w:t xml:space="preserve"> </w:t>
      </w:r>
      <w:r w:rsidR="004F1321">
        <w:rPr>
          <w:lang w:bidi="fa-IR"/>
        </w:rPr>
        <w:t>4</w:t>
      </w:r>
      <w:ins w:id="572" w:author="MohammadHossein Manuel Haqiqatkhah" w:date="2020-01-06T03:43:00Z">
        <w:r w:rsidR="00B80C08">
          <w:rPr>
            <w:lang w:bidi="fa-IR"/>
          </w:rPr>
          <w:t xml:space="preserve"> (left)</w:t>
        </w:r>
      </w:ins>
      <w:r w:rsidR="00937D70">
        <w:rPr>
          <w:lang w:bidi="fa-IR"/>
        </w:rPr>
        <w:t xml:space="preserve"> </w:t>
      </w:r>
      <w:r>
        <w:rPr>
          <w:lang w:bidi="fa-IR"/>
        </w:rPr>
        <w:t>as heat</w:t>
      </w:r>
      <w:r w:rsidR="00937D70">
        <w:rPr>
          <w:lang w:bidi="fa-IR"/>
        </w:rPr>
        <w:t xml:space="preserve"> </w:t>
      </w:r>
      <w:r>
        <w:rPr>
          <w:lang w:bidi="fa-IR"/>
        </w:rPr>
        <w:t>maps using</w:t>
      </w:r>
      <w:ins w:id="573" w:author="MohammadHossein Manuel Haqiqatkhah" w:date="2020-01-06T02:58:00Z">
        <w:r w:rsidR="000251AD">
          <w:rPr>
            <w:lang w:bidi="fa-IR"/>
          </w:rPr>
          <w:t xml:space="preserve"> the</w:t>
        </w:r>
      </w:ins>
      <w:r>
        <w:rPr>
          <w:lang w:bidi="fa-IR"/>
        </w:rPr>
        <w:t xml:space="preserve"> `</w:t>
      </w:r>
      <w:proofErr w:type="spellStart"/>
      <w:r>
        <w:rPr>
          <w:lang w:bidi="fa-IR"/>
        </w:rPr>
        <w:t>ComplexHeatmap</w:t>
      </w:r>
      <w:proofErr w:type="spellEnd"/>
      <w:r>
        <w:rPr>
          <w:lang w:bidi="fa-IR"/>
        </w:rPr>
        <w:t xml:space="preserve">` R package </w:t>
      </w:r>
      <w:r w:rsidR="000251AD">
        <w:t>(Gu et al., 2016)</w:t>
      </w:r>
      <w:r>
        <w:rPr>
          <w:lang w:bidi="fa-IR"/>
        </w:rPr>
        <w:t xml:space="preserve">. </w:t>
      </w:r>
      <w:commentRangeStart w:id="574"/>
      <w:commentRangeStart w:id="575"/>
      <w:r w:rsidR="00FC6D5B">
        <w:rPr>
          <w:lang w:bidi="fa-IR"/>
        </w:rPr>
        <w:t xml:space="preserve">In this figure, </w:t>
      </w:r>
      <w:r w:rsidR="00C01305">
        <w:rPr>
          <w:lang w:bidi="fa-IR"/>
        </w:rPr>
        <w:t>lower dis</w:t>
      </w:r>
      <w:r w:rsidR="00FC6D5B">
        <w:rPr>
          <w:lang w:bidi="fa-IR"/>
        </w:rPr>
        <w:t>similarity</w:t>
      </w:r>
      <w:r w:rsidR="00937D70">
        <w:rPr>
          <w:lang w:bidi="fa-IR"/>
        </w:rPr>
        <w:t xml:space="preserve"> </w:t>
      </w:r>
      <w:r w:rsidR="00C01305">
        <w:rPr>
          <w:lang w:bidi="fa-IR"/>
        </w:rPr>
        <w:t xml:space="preserve">(hence higher similarity) </w:t>
      </w:r>
      <w:r w:rsidR="00937D70">
        <w:rPr>
          <w:lang w:bidi="fa-IR"/>
        </w:rPr>
        <w:t>measures are coded by brighter colors</w:t>
      </w:r>
      <w:r w:rsidR="00FC6D5B">
        <w:rPr>
          <w:lang w:bidi="fa-IR"/>
        </w:rPr>
        <w:t>.</w:t>
      </w:r>
      <w:commentRangeEnd w:id="574"/>
      <w:r w:rsidR="00B80C08">
        <w:rPr>
          <w:rStyle w:val="CommentReference"/>
        </w:rPr>
        <w:commentReference w:id="574"/>
      </w:r>
      <w:commentRangeEnd w:id="575"/>
      <w:r w:rsidR="00F40FB4">
        <w:rPr>
          <w:rStyle w:val="CommentReference"/>
        </w:rPr>
        <w:commentReference w:id="575"/>
      </w:r>
      <w:r w:rsidR="00C01305">
        <w:rPr>
          <w:lang w:bidi="fa-IR"/>
        </w:rPr>
        <w:t xml:space="preserve"> </w:t>
      </w:r>
    </w:p>
    <w:p w:rsidR="00E8641F" w:rsidRDefault="00937D70" w:rsidP="004141AC">
      <w:pPr>
        <w:rPr>
          <w:ins w:id="576" w:author="MohammadHossein Manuel Haqiqatkhah" w:date="2020-01-06T04:37:00Z"/>
          <w:lang w:bidi="fa-IR"/>
        </w:rPr>
      </w:pPr>
      <w:del w:id="577" w:author="MohammadHossein Manuel Haqiqatkhah" w:date="2020-01-06T03:56:00Z">
        <w:r w:rsidDel="00D67558">
          <w:rPr>
            <w:lang w:bidi="fa-IR"/>
          </w:rPr>
          <w:delText>Moreover, t</w:delText>
        </w:r>
      </w:del>
      <w:ins w:id="578" w:author="MohammadHossein Manuel Haqiqatkhah" w:date="2020-01-06T03:56:00Z">
        <w:r w:rsidR="00D67558">
          <w:rPr>
            <w:lang w:bidi="fa-IR"/>
          </w:rPr>
          <w:t>T</w:t>
        </w:r>
      </w:ins>
      <w:r>
        <w:rPr>
          <w:lang w:bidi="fa-IR"/>
        </w:rPr>
        <w:t xml:space="preserve">he matrices of </w:t>
      </w:r>
      <m:oMath>
        <m:sSubSup>
          <m:sSubSupPr>
            <m:ctrlPr>
              <w:rPr>
                <w:rFonts w:ascii="Cambria Math" w:hAnsi="Cambria Math"/>
                <w:i/>
              </w:rPr>
            </m:ctrlPr>
          </m:sSubSupPr>
          <m:e>
            <m:r>
              <w:rPr>
                <w:rFonts w:ascii="Cambria Math" w:hAnsi="Cambria Math"/>
                <w:lang w:bidi="fa-IR"/>
              </w:rPr>
              <m:t>Contrast</m:t>
            </m:r>
          </m:e>
          <m:sub/>
          <m:sup>
            <m:r>
              <w:rPr>
                <w:rFonts w:ascii="Cambria Math" w:hAnsi="Cambria Math"/>
                <w:lang w:bidi="fa-IR"/>
              </w:rPr>
              <m:t>N</m:t>
            </m:r>
          </m:sup>
        </m:sSubSup>
      </m:oMath>
      <w:r>
        <w:rPr>
          <w:lang w:bidi="fa-IR"/>
        </w:rPr>
        <w:t xml:space="preserve"> are plotted as </w:t>
      </w:r>
      <w:ins w:id="579" w:author="MohammadHossein Manuel Haqiqatkhah" w:date="2020-01-06T03:56:00Z">
        <w:r w:rsidR="00D67558">
          <w:rPr>
            <w:lang w:bidi="fa-IR"/>
          </w:rPr>
          <w:t xml:space="preserve">upper </w:t>
        </w:r>
      </w:ins>
      <w:r>
        <w:rPr>
          <w:lang w:bidi="fa-IR"/>
        </w:rPr>
        <w:t xml:space="preserve">triangular matrices in the </w:t>
      </w:r>
      <w:commentRangeStart w:id="580"/>
      <w:del w:id="581" w:author="MohammadHossein Manuel Haqiqatkhah" w:date="2020-01-06T03:56:00Z">
        <w:r w:rsidDel="00D67558">
          <w:rPr>
            <w:lang w:bidi="fa-IR"/>
          </w:rPr>
          <w:delText>same figure</w:delText>
        </w:r>
      </w:del>
      <w:ins w:id="582" w:author="MohammadHossein Manuel Haqiqatkhah" w:date="2020-01-06T03:56:00Z">
        <w:r w:rsidR="00D67558">
          <w:rPr>
            <w:lang w:bidi="fa-IR"/>
          </w:rPr>
          <w:t>Figure 4</w:t>
        </w:r>
      </w:ins>
      <w:ins w:id="583" w:author="MohammadHossein Manuel Haqiqatkhah" w:date="2020-01-06T03:44:00Z">
        <w:r w:rsidR="00B80C08">
          <w:rPr>
            <w:lang w:bidi="fa-IR"/>
          </w:rPr>
          <w:t xml:space="preserve"> (right)</w:t>
        </w:r>
      </w:ins>
      <w:r w:rsidR="00C01305">
        <w:rPr>
          <w:lang w:bidi="fa-IR"/>
        </w:rPr>
        <w:t xml:space="preserve">. </w:t>
      </w:r>
      <w:commentRangeEnd w:id="580"/>
      <w:r w:rsidR="00065035">
        <w:rPr>
          <w:rStyle w:val="CommentReference"/>
        </w:rPr>
        <w:commentReference w:id="580"/>
      </w:r>
      <w:r w:rsidR="00C01305">
        <w:rPr>
          <w:lang w:bidi="fa-IR"/>
        </w:rPr>
        <w:t xml:space="preserve">The cell colors, coded similarly to the heat maps, denote average contrast measures derived from </w:t>
      </w:r>
      <w:proofErr w:type="spellStart"/>
      <w:r w:rsidR="00C01305">
        <w:rPr>
          <w:lang w:bidi="fa-IR"/>
        </w:rPr>
        <w:t>NetSimile</w:t>
      </w:r>
      <w:proofErr w:type="spellEnd"/>
      <w:r w:rsidR="00C01305">
        <w:rPr>
          <w:lang w:bidi="fa-IR"/>
        </w:rPr>
        <w:t xml:space="preserve"> algorithm </w:t>
      </w:r>
      <w:del w:id="584" w:author="MohammadHossein Manuel Haqiqatkhah" w:date="2020-01-05T20:16:00Z">
        <w:r w:rsidR="00C01305" w:rsidDel="005C70DB">
          <w:rPr>
            <w:lang w:bidi="fa-IR"/>
          </w:rPr>
          <w:delText xml:space="preserve">and </w:delText>
        </w:r>
      </w:del>
      <w:ins w:id="585" w:author="MohammadHossein Manuel Haqiqatkhah" w:date="2020-01-05T20:16:00Z">
        <w:r w:rsidR="005C70DB">
          <w:rPr>
            <w:lang w:bidi="fa-IR"/>
          </w:rPr>
          <w:t xml:space="preserve">while </w:t>
        </w:r>
      </w:ins>
      <w:r w:rsidR="00C01305">
        <w:rPr>
          <w:lang w:bidi="fa-IR"/>
        </w:rPr>
        <w:t>average HHG p-values (i.e.</w:t>
      </w:r>
      <w:del w:id="586" w:author="MohammadHossein Manuel Haqiqatkhah" w:date="2020-01-05T20:17:00Z">
        <w:r w:rsidR="00C01305" w:rsidDel="005C70DB">
          <w:rPr>
            <w:lang w:bidi="fa-IR"/>
          </w:rPr>
          <w:delText xml:space="preserve">, </w:delText>
        </w:r>
      </w:del>
      <w:ins w:id="587" w:author="MohammadHossein Manuel Haqiqatkhah" w:date="2020-01-05T20:17:00Z">
        <w:r w:rsidR="005C70DB">
          <w:rPr>
            <w:lang w:bidi="fa-IR"/>
          </w:rPr>
          <w:t>,</w:t>
        </w:r>
        <m:oMath>
          <m:r>
            <w:rPr>
              <w:rFonts w:ascii="Cambria Math" w:hAnsi="Cambria Math"/>
              <w:lang w:bidi="fa-IR"/>
            </w:rPr>
            <m:t xml:space="preserve"> </m:t>
          </m:r>
        </m:oMath>
      </w:ins>
      <m:oMath>
        <m:sSubSup>
          <m:sSubSupPr>
            <m:ctrlPr>
              <w:rPr>
                <w:rFonts w:ascii="Cambria Math" w:hAnsi="Cambria Math"/>
                <w:i/>
              </w:rPr>
            </m:ctrlPr>
          </m:sSubSupPr>
          <m:e>
            <m:r>
              <w:rPr>
                <w:rFonts w:ascii="Cambria Math" w:hAnsi="Cambria Math"/>
                <w:lang w:bidi="fa-IR"/>
              </w:rPr>
              <m:t>Contrast</m:t>
            </m:r>
          </m:e>
          <m:sub>
            <m:r>
              <w:rPr>
                <w:rFonts w:ascii="Cambria Math" w:hAnsi="Cambria Math"/>
              </w:rPr>
              <m:t>HHG</m:t>
            </m:r>
          </m:sub>
          <m:sup>
            <m:r>
              <w:rPr>
                <w:rFonts w:ascii="Cambria Math" w:hAnsi="Cambria Math"/>
                <w:lang w:bidi="fa-IR"/>
              </w:rPr>
              <m:t>N</m:t>
            </m:r>
          </m:sup>
        </m:sSubSup>
      </m:oMath>
      <w:r w:rsidR="00C01305">
        <w:t>)</w:t>
      </w:r>
      <w:r w:rsidR="00C01305">
        <w:rPr>
          <w:lang w:bidi="fa-IR"/>
        </w:rPr>
        <w:t xml:space="preserve"> are indicated in each cell.</w:t>
      </w:r>
      <w:ins w:id="588" w:author="MohammadHossein Manuel Haqiqatkhah" w:date="2020-01-06T08:04:00Z">
        <w:r w:rsidR="00380BA1">
          <w:rPr>
            <w:lang w:bidi="fa-IR"/>
          </w:rPr>
          <w:t xml:space="preserve"> The OC family </w:t>
        </w:r>
      </w:ins>
      <w:ins w:id="589" w:author="MohammadHossein Manuel Haqiqatkhah" w:date="2020-01-06T08:30:00Z">
        <w:r w:rsidR="00764933">
          <w:rPr>
            <w:lang w:bidi="fa-IR"/>
          </w:rPr>
          <w:t xml:space="preserve">manifests </w:t>
        </w:r>
      </w:ins>
      <w:ins w:id="590" w:author="MohammadHossein Manuel Haqiqatkhah" w:date="2020-01-06T08:31:00Z">
        <w:r w:rsidR="00764933">
          <w:rPr>
            <w:lang w:bidi="fa-IR"/>
          </w:rPr>
          <w:t xml:space="preserve">the </w:t>
        </w:r>
      </w:ins>
      <w:ins w:id="591" w:author="MohammadHossein Manuel Haqiqatkhah" w:date="2020-01-06T08:30:00Z">
        <w:r w:rsidR="00764933">
          <w:rPr>
            <w:lang w:bidi="fa-IR"/>
          </w:rPr>
          <w:t xml:space="preserve">least within-family contrast in the anatomical network. </w:t>
        </w:r>
      </w:ins>
      <w:ins w:id="592" w:author="MohammadHossein Manuel Haqiqatkhah" w:date="2020-01-06T08:31:00Z">
        <w:r w:rsidR="00764933">
          <w:rPr>
            <w:lang w:bidi="fa-IR"/>
          </w:rPr>
          <w:t xml:space="preserve">Based on HHG test of multivariate independence, </w:t>
        </w:r>
      </w:ins>
      <w:ins w:id="593" w:author="MohammadHossein Manuel Haqiqatkhah" w:date="2020-01-06T08:33:00Z">
        <w:r w:rsidR="00764933">
          <w:rPr>
            <w:lang w:bidi="fa-IR"/>
          </w:rPr>
          <w:t>except for OC-OC</w:t>
        </w:r>
      </w:ins>
      <w:ins w:id="594" w:author="MohammadHossein Manuel Haqiqatkhah" w:date="2020-01-06T08:34:00Z">
        <w:r w:rsidR="00764933">
          <w:rPr>
            <w:lang w:bidi="fa-IR"/>
          </w:rPr>
          <w:t>,</w:t>
        </w:r>
      </w:ins>
      <w:ins w:id="595" w:author="MohammadHossein Manuel Haqiqatkhah" w:date="2020-01-06T08:33:00Z">
        <w:r w:rsidR="00764933">
          <w:rPr>
            <w:lang w:bidi="fa-IR"/>
          </w:rPr>
          <w:t xml:space="preserve"> OC-UT, and OC-UC family pairs</w:t>
        </w:r>
      </w:ins>
      <w:ins w:id="596" w:author="MohammadHossein Manuel Haqiqatkhah" w:date="2020-01-06T08:35:00Z">
        <w:r w:rsidR="00764933">
          <w:rPr>
            <w:lang w:bidi="fa-IR"/>
          </w:rPr>
          <w:t xml:space="preserve"> in anatomical </w:t>
        </w:r>
        <w:proofErr w:type="spellStart"/>
        <w:r w:rsidR="00764933">
          <w:rPr>
            <w:lang w:bidi="fa-IR"/>
          </w:rPr>
          <w:t>connectivities</w:t>
        </w:r>
      </w:ins>
      <w:proofErr w:type="spellEnd"/>
      <w:ins w:id="597" w:author="MohammadHossein Manuel Haqiqatkhah" w:date="2020-01-06T08:33:00Z">
        <w:r w:rsidR="00764933">
          <w:rPr>
            <w:lang w:bidi="fa-IR"/>
          </w:rPr>
          <w:t xml:space="preserve">, </w:t>
        </w:r>
        <w:del w:id="598" w:author="Cees van Leeuwen" w:date="2020-01-06T15:51:00Z">
          <w:r w:rsidR="00764933" w:rsidDel="00F40FB4">
            <w:rPr>
              <w:lang w:bidi="fa-IR"/>
            </w:rPr>
            <w:delText xml:space="preserve">there </w:delText>
          </w:r>
        </w:del>
      </w:ins>
      <w:ins w:id="599" w:author="MohammadHossein Manuel Haqiqatkhah" w:date="2020-01-06T08:36:00Z">
        <w:del w:id="600" w:author="Cees van Leeuwen" w:date="2020-01-06T15:51:00Z">
          <w:r w:rsidR="00764933" w:rsidDel="00F40FB4">
            <w:rPr>
              <w:lang w:bidi="fa-IR"/>
            </w:rPr>
            <w:delText xml:space="preserve">exist </w:delText>
          </w:r>
        </w:del>
        <w:r w:rsidR="00764933">
          <w:rPr>
            <w:lang w:bidi="fa-IR"/>
          </w:rPr>
          <w:t>no conclusive evidence</w:t>
        </w:r>
      </w:ins>
      <w:ins w:id="601" w:author="Cees van Leeuwen" w:date="2020-01-06T15:51:00Z">
        <w:r w:rsidR="00F40FB4">
          <w:rPr>
            <w:lang w:bidi="fa-IR"/>
          </w:rPr>
          <w:t xml:space="preserve"> exists</w:t>
        </w:r>
      </w:ins>
      <w:ins w:id="602" w:author="MohammadHossein Manuel Haqiqatkhah" w:date="2020-01-06T08:36:00Z">
        <w:r w:rsidR="00764933">
          <w:rPr>
            <w:lang w:bidi="fa-IR"/>
          </w:rPr>
          <w:t xml:space="preserve"> for distributional dependence</w:t>
        </w:r>
        <w:del w:id="603" w:author="Cees van Leeuwen" w:date="2020-01-06T15:51:00Z">
          <w:r w:rsidR="00764933" w:rsidDel="00F40FB4">
            <w:rPr>
              <w:lang w:bidi="fa-IR"/>
            </w:rPr>
            <w:delText xml:space="preserve"> of</w:delText>
          </w:r>
        </w:del>
        <w:r w:rsidR="00764933">
          <w:rPr>
            <w:lang w:bidi="fa-IR"/>
          </w:rPr>
          <w:t xml:space="preserve"> </w:t>
        </w:r>
      </w:ins>
      <w:ins w:id="604" w:author="MohammadHossein Manuel Haqiqatkhah" w:date="2020-01-06T08:37:00Z">
        <w:r w:rsidR="004141AC">
          <w:rPr>
            <w:lang w:bidi="fa-IR"/>
          </w:rPr>
          <w:t xml:space="preserve">among </w:t>
        </w:r>
        <w:proofErr w:type="spellStart"/>
        <w:r w:rsidR="004141AC">
          <w:rPr>
            <w:lang w:bidi="fa-IR"/>
          </w:rPr>
          <w:t>families.</w:t>
        </w:r>
      </w:ins>
      <w:del w:id="605" w:author="MohammadHossein Manuel Haqiqatkhah" w:date="2020-01-06T08:34:00Z">
        <w:r w:rsidR="009375C4" w:rsidDel="00764933">
          <w:rPr>
            <w:lang w:bidi="fa-IR"/>
          </w:rPr>
          <w:delText xml:space="preserve"> </w:delText>
        </w:r>
      </w:del>
      <w:del w:id="606" w:author="MohammadHossein Manuel Haqiqatkhah" w:date="2020-01-06T08:37:00Z">
        <w:r w:rsidR="009375C4" w:rsidDel="004141AC">
          <w:rPr>
            <w:lang w:bidi="fa-IR"/>
          </w:rPr>
          <w:delText>A</w:delText>
        </w:r>
        <w:r w:rsidR="00FC6D5B" w:rsidDel="004141AC">
          <w:rPr>
            <w:lang w:bidi="fa-IR"/>
          </w:rPr>
          <w:delText xml:space="preserve">s </w:delText>
        </w:r>
      </w:del>
      <w:ins w:id="607" w:author="MohammadHossein Manuel Haqiqatkhah" w:date="2020-01-06T08:37:00Z">
        <w:r w:rsidR="004141AC">
          <w:rPr>
            <w:lang w:bidi="fa-IR"/>
          </w:rPr>
          <w:t>Finally</w:t>
        </w:r>
        <w:proofErr w:type="spellEnd"/>
        <w:r w:rsidR="004141AC">
          <w:rPr>
            <w:lang w:bidi="fa-IR"/>
          </w:rPr>
          <w:t xml:space="preserve">, as </w:t>
        </w:r>
      </w:ins>
      <w:r w:rsidR="00FC6D5B">
        <w:rPr>
          <w:lang w:bidi="fa-IR"/>
        </w:rPr>
        <w:t xml:space="preserve">can be seen in this figure, </w:t>
      </w:r>
      <w:r w:rsidR="009375C4">
        <w:rPr>
          <w:lang w:bidi="fa-IR"/>
        </w:rPr>
        <w:t xml:space="preserve">the within- and between-family </w:t>
      </w:r>
      <w:proofErr w:type="spellStart"/>
      <w:r w:rsidR="009375C4">
        <w:rPr>
          <w:lang w:bidi="fa-IR"/>
        </w:rPr>
        <w:t>NetSimile</w:t>
      </w:r>
      <w:proofErr w:type="spellEnd"/>
      <w:r w:rsidR="009375C4">
        <w:rPr>
          <w:lang w:bidi="fa-IR"/>
        </w:rPr>
        <w:t xml:space="preserve"> contrasts of both anatomical and functional networks are in agreement.</w:t>
      </w:r>
      <w:ins w:id="608" w:author="MohammadHossein Manuel Haqiqatkhah" w:date="2020-01-06T03:41:00Z">
        <w:r w:rsidR="00B80C08">
          <w:rPr>
            <w:lang w:bidi="fa-IR"/>
          </w:rPr>
          <w:t xml:space="preserve"> </w:t>
        </w:r>
      </w:ins>
      <w:r w:rsidR="00E8641F">
        <w:rPr>
          <w:lang w:bidi="fa-IR"/>
        </w:rPr>
        <w:t>(</w:t>
      </w:r>
      <w:commentRangeStart w:id="609"/>
      <w:commentRangeStart w:id="610"/>
      <w:r w:rsidR="00E8641F">
        <w:rPr>
          <w:color w:val="FF0000"/>
          <w:lang w:bidi="fa-IR"/>
        </w:rPr>
        <w:t>B</w:t>
      </w:r>
      <w:r w:rsidR="00E8641F" w:rsidRPr="00B7717F">
        <w:rPr>
          <w:color w:val="FF0000"/>
          <w:lang w:bidi="fa-IR"/>
        </w:rPr>
        <w:t>etter phrasing?</w:t>
      </w:r>
      <w:r w:rsidR="00E8641F">
        <w:rPr>
          <w:lang w:bidi="fa-IR"/>
        </w:rPr>
        <w:t>)</w:t>
      </w:r>
      <w:commentRangeEnd w:id="609"/>
      <w:r w:rsidR="00E8641F">
        <w:rPr>
          <w:rStyle w:val="CommentReference"/>
        </w:rPr>
        <w:commentReference w:id="609"/>
      </w:r>
      <w:commentRangeEnd w:id="610"/>
      <w:ins w:id="611" w:author="MohammadHossein Manuel Haqiqatkhah" w:date="2020-01-06T04:36:00Z">
        <w:r w:rsidR="00E8641F">
          <w:rPr>
            <w:lang w:bidi="fa-IR"/>
          </w:rPr>
          <w:t xml:space="preserve"> </w:t>
        </w:r>
      </w:ins>
      <w:r w:rsidR="00E8641F">
        <w:rPr>
          <w:rStyle w:val="CommentReference"/>
        </w:rPr>
        <w:commentReference w:id="610"/>
      </w:r>
      <w:ins w:id="612" w:author="MohammadHossein Manuel Haqiqatkhah" w:date="2020-01-06T04:37:00Z">
        <w:r w:rsidR="00E8641F" w:rsidRPr="00E8641F">
          <w:rPr>
            <w:lang w:bidi="fa-IR"/>
          </w:rPr>
          <w:t xml:space="preserve"> </w:t>
        </w:r>
        <w:r w:rsidR="00E8641F">
          <w:rPr>
            <w:lang w:bidi="fa-IR"/>
          </w:rPr>
          <w:t xml:space="preserve">More specifically, CANNOT PUT IN WORDS, LOOK AT THIS PLOT.  </w:t>
        </w:r>
      </w:ins>
    </w:p>
    <w:p w:rsidR="00E8641F" w:rsidRDefault="00E8641F" w:rsidP="00E8641F">
      <w:pPr>
        <w:jc w:val="center"/>
        <w:rPr>
          <w:ins w:id="613" w:author="MohammadHossein Manuel Haqiqatkhah" w:date="2020-01-06T04:37:00Z"/>
          <w:lang w:bidi="fa-IR"/>
        </w:rPr>
      </w:pPr>
      <w:ins w:id="614" w:author="MohammadHossein Manuel Haqiqatkhah" w:date="2020-01-06T04:37:00Z">
        <w:r>
          <w:rPr>
            <w:noProof/>
            <w:lang w:val="nl-BE" w:eastAsia="nl-BE"/>
          </w:rPr>
          <w:drawing>
            <wp:inline distT="0" distB="0" distL="0" distR="0" wp14:anchorId="5C71761B" wp14:editId="07CCC599">
              <wp:extent cx="2902688" cy="591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8090" cy="5923117"/>
                      </a:xfrm>
                      <a:prstGeom prst="rect">
                        <a:avLst/>
                      </a:prstGeom>
                    </pic:spPr>
                  </pic:pic>
                </a:graphicData>
              </a:graphic>
            </wp:inline>
          </w:drawing>
        </w:r>
      </w:ins>
    </w:p>
    <w:p w:rsidR="003F004A" w:rsidRDefault="003F004A" w:rsidP="004F1321">
      <w:pPr>
        <w:rPr>
          <w:rFonts w:cs="Arial"/>
          <w:rtl/>
          <w:lang w:bidi="fa-IR"/>
        </w:rPr>
      </w:pPr>
      <w:commentRangeStart w:id="615"/>
      <w:commentRangeStart w:id="616"/>
      <w:r>
        <w:rPr>
          <w:rFonts w:cs="Arial"/>
          <w:lang w:bidi="fa-IR"/>
        </w:rPr>
        <w:t xml:space="preserve">The differentiation scores </w:t>
      </w:r>
      <w:r w:rsidR="00C337DF">
        <w:rPr>
          <w:rFonts w:cs="Arial"/>
          <w:lang w:bidi="fa-IR"/>
        </w:rPr>
        <w:t xml:space="preserve">for both anatomical and functional </w:t>
      </w:r>
      <w:proofErr w:type="spellStart"/>
      <w:r w:rsidR="00C337DF">
        <w:rPr>
          <w:rFonts w:cs="Arial"/>
          <w:lang w:bidi="fa-IR"/>
        </w:rPr>
        <w:t>connectivities</w:t>
      </w:r>
      <w:proofErr w:type="spellEnd"/>
      <w:r w:rsidR="00357DD2" w:rsidRPr="00357DD2">
        <w:rPr>
          <w:rFonts w:cs="Arial"/>
          <w:lang w:bidi="fa-IR"/>
        </w:rPr>
        <w:t xml:space="preserve"> </w:t>
      </w:r>
      <w:r w:rsidR="00357DD2">
        <w:rPr>
          <w:rFonts w:cs="Arial"/>
          <w:lang w:bidi="fa-IR"/>
        </w:rPr>
        <w:t>of families</w:t>
      </w:r>
      <w:r w:rsidR="00357DD2" w:rsidRPr="00357DD2">
        <w:rPr>
          <w:rFonts w:cs="Arial"/>
          <w:lang w:bidi="fa-IR"/>
        </w:rPr>
        <w:t xml:space="preserve"> </w:t>
      </w:r>
      <w:r w:rsidR="00357DD2">
        <w:rPr>
          <w:rFonts w:cs="Arial"/>
          <w:lang w:bidi="fa-IR"/>
        </w:rPr>
        <w:t>are plotted in Figure 5</w:t>
      </w:r>
      <w:r>
        <w:rPr>
          <w:rFonts w:cs="Arial"/>
          <w:lang w:bidi="fa-IR"/>
        </w:rPr>
        <w:t xml:space="preserve">. </w:t>
      </w:r>
      <w:r w:rsidR="00C337DF">
        <w:rPr>
          <w:rFonts w:cs="Arial"/>
          <w:lang w:bidi="fa-IR"/>
        </w:rPr>
        <w:t>D</w:t>
      </w:r>
      <w:r>
        <w:rPr>
          <w:rFonts w:cs="Arial"/>
          <w:lang w:bidi="fa-IR"/>
        </w:rPr>
        <w:t>ifferentiation value</w:t>
      </w:r>
      <w:r w:rsidR="00C70056">
        <w:rPr>
          <w:rFonts w:cs="Arial"/>
          <w:lang w:bidi="fa-IR"/>
        </w:rPr>
        <w:t>s above one (dashed line) imply that</w:t>
      </w:r>
      <w:r>
        <w:rPr>
          <w:rFonts w:cs="Arial"/>
          <w:lang w:bidi="fa-IR"/>
        </w:rPr>
        <w:t xml:space="preserve"> </w:t>
      </w:r>
      <w:r w:rsidR="00C70056">
        <w:rPr>
          <w:rFonts w:cs="Arial"/>
          <w:lang w:bidi="fa-IR"/>
        </w:rPr>
        <w:t xml:space="preserve">the </w:t>
      </w:r>
      <w:r>
        <w:rPr>
          <w:rFonts w:cs="Arial"/>
          <w:lang w:bidi="fa-IR"/>
        </w:rPr>
        <w:t>within-family resemblance of network structures</w:t>
      </w:r>
      <w:r w:rsidR="00C70056">
        <w:rPr>
          <w:rFonts w:cs="Arial"/>
          <w:lang w:bidi="fa-IR"/>
        </w:rPr>
        <w:t xml:space="preserve"> of family </w:t>
      </w:r>
      <w:r w:rsidR="00C70056">
        <w:rPr>
          <w:lang w:bidi="fa-IR"/>
        </w:rPr>
        <w:t>$</w:t>
      </w:r>
      <w:proofErr w:type="spellStart"/>
      <w:r w:rsidR="00C70056">
        <w:rPr>
          <w:lang w:bidi="fa-IR"/>
        </w:rPr>
        <w:t>f_i</w:t>
      </w:r>
      <w:proofErr w:type="spellEnd"/>
      <w:r w:rsidR="00C70056">
        <w:rPr>
          <w:lang w:bidi="fa-IR"/>
        </w:rPr>
        <w:t>$</w:t>
      </w:r>
      <w:r w:rsidR="00C70056">
        <w:rPr>
          <w:rFonts w:cs="Arial"/>
          <w:lang w:bidi="fa-IR"/>
        </w:rPr>
        <w:t xml:space="preserve"> </w:t>
      </w:r>
      <w:r>
        <w:rPr>
          <w:rFonts w:cs="Arial"/>
          <w:lang w:bidi="fa-IR"/>
        </w:rPr>
        <w:t>is higher than the average resemblance of its members to the members of other families.</w:t>
      </w:r>
      <w:commentRangeEnd w:id="615"/>
      <w:r w:rsidR="00C70056">
        <w:rPr>
          <w:rStyle w:val="CommentReference"/>
        </w:rPr>
        <w:commentReference w:id="615"/>
      </w:r>
      <w:commentRangeEnd w:id="616"/>
      <w:r w:rsidR="00357DD2">
        <w:rPr>
          <w:rStyle w:val="CommentReference"/>
        </w:rPr>
        <w:commentReference w:id="616"/>
      </w:r>
      <w:r w:rsidR="00C70056">
        <w:rPr>
          <w:rFonts w:cs="Arial"/>
          <w:lang w:bidi="fa-IR"/>
        </w:rPr>
        <w:t xml:space="preserve"> </w:t>
      </w:r>
      <w:r w:rsidR="005A69A6">
        <w:rPr>
          <w:rFonts w:cs="Arial"/>
          <w:lang w:bidi="fa-IR"/>
        </w:rPr>
        <w:t xml:space="preserve">We observe elevated differentiations in both anatomical and functional networks of OC, BL, and UT. This measure is </w:t>
      </w:r>
      <w:r w:rsidR="007271D5">
        <w:rPr>
          <w:rFonts w:cs="Arial"/>
          <w:lang w:bidi="fa-IR"/>
        </w:rPr>
        <w:t>remarkabl</w:t>
      </w:r>
      <w:r w:rsidR="00357DD2">
        <w:rPr>
          <w:rFonts w:cs="Arial"/>
          <w:lang w:bidi="fa-IR"/>
        </w:rPr>
        <w:t>y</w:t>
      </w:r>
      <w:r w:rsidR="007271D5">
        <w:rPr>
          <w:rFonts w:cs="Arial"/>
          <w:lang w:bidi="fa-IR"/>
        </w:rPr>
        <w:t xml:space="preserve"> higher for the anatomical network</w:t>
      </w:r>
      <w:ins w:id="617" w:author="Cees van Leeuwen" w:date="2020-01-06T15:52:00Z">
        <w:r w:rsidR="00F40FB4">
          <w:rPr>
            <w:rFonts w:cs="Arial"/>
            <w:lang w:bidi="fa-IR"/>
          </w:rPr>
          <w:t>s</w:t>
        </w:r>
      </w:ins>
      <w:r w:rsidR="007271D5">
        <w:rPr>
          <w:rFonts w:cs="Arial"/>
          <w:lang w:bidi="fa-IR"/>
        </w:rPr>
        <w:t xml:space="preserve"> </w:t>
      </w:r>
      <w:commentRangeStart w:id="618"/>
      <w:r w:rsidR="007271D5">
        <w:rPr>
          <w:rFonts w:cs="Arial"/>
          <w:lang w:bidi="fa-IR"/>
        </w:rPr>
        <w:t>of</w:t>
      </w:r>
      <w:ins w:id="619" w:author="Cees van Leeuwen" w:date="2020-01-06T15:52:00Z">
        <w:r w:rsidR="00F40FB4">
          <w:rPr>
            <w:rFonts w:cs="Arial"/>
            <w:lang w:bidi="fa-IR"/>
          </w:rPr>
          <w:t xml:space="preserve"> the</w:t>
        </w:r>
      </w:ins>
      <w:r w:rsidR="007271D5">
        <w:rPr>
          <w:rFonts w:cs="Arial"/>
          <w:lang w:bidi="fa-IR"/>
        </w:rPr>
        <w:t xml:space="preserve"> OC family</w:t>
      </w:r>
      <w:commentRangeEnd w:id="618"/>
      <w:r w:rsidR="00E8641F">
        <w:rPr>
          <w:rStyle w:val="CommentReference"/>
        </w:rPr>
        <w:commentReference w:id="618"/>
      </w:r>
      <w:r w:rsidR="007271D5">
        <w:rPr>
          <w:rFonts w:cs="Arial"/>
          <w:lang w:bidi="fa-IR"/>
        </w:rPr>
        <w:t>.</w:t>
      </w:r>
    </w:p>
    <w:p w:rsidR="00AE49B6" w:rsidRDefault="003F004A" w:rsidP="004F1321">
      <w:pPr>
        <w:rPr>
          <w:lang w:bidi="fa-IR"/>
        </w:rPr>
      </w:pPr>
      <w:r>
        <w:rPr>
          <w:rFonts w:cs="Arial"/>
          <w:lang w:bidi="fa-IR"/>
        </w:rPr>
        <w:t>Finally, in order to have both family resemblance and family differentiation in a single frame, we summarized the</w:t>
      </w:r>
      <w:r w:rsidR="006972BE">
        <w:rPr>
          <w:rFonts w:cs="Arial"/>
          <w:lang w:bidi="fa-IR"/>
        </w:rPr>
        <w:t>ir</w:t>
      </w:r>
      <w:r>
        <w:rPr>
          <w:rFonts w:cs="Arial"/>
          <w:lang w:bidi="fa-IR"/>
        </w:rPr>
        <w:t xml:space="preserve"> values in </w:t>
      </w:r>
      <w:r w:rsidR="006972BE">
        <w:rPr>
          <w:rFonts w:cs="Arial"/>
          <w:lang w:bidi="fa-IR"/>
        </w:rPr>
        <w:t xml:space="preserve">the </w:t>
      </w:r>
      <w:r>
        <w:rPr>
          <w:rFonts w:cs="Arial"/>
          <w:lang w:bidi="fa-IR"/>
        </w:rPr>
        <w:t xml:space="preserve">graphs shown in Figure </w:t>
      </w:r>
      <w:r w:rsidR="004F1321">
        <w:rPr>
          <w:rFonts w:cs="Arial"/>
          <w:lang w:bidi="fa-IR"/>
        </w:rPr>
        <w:t>6</w:t>
      </w:r>
      <w:r>
        <w:rPr>
          <w:rFonts w:cs="Arial"/>
          <w:lang w:bidi="fa-IR"/>
        </w:rPr>
        <w:t xml:space="preserve">. </w:t>
      </w:r>
      <w:r w:rsidR="006972BE">
        <w:rPr>
          <w:rFonts w:cs="Arial"/>
          <w:lang w:bidi="fa-IR"/>
        </w:rPr>
        <w:t xml:space="preserve">In these </w:t>
      </w:r>
      <w:r>
        <w:rPr>
          <w:rFonts w:cs="Arial"/>
          <w:lang w:bidi="fa-IR"/>
        </w:rPr>
        <w:t>graph</w:t>
      </w:r>
      <w:r w:rsidR="006972BE">
        <w:rPr>
          <w:rFonts w:cs="Arial"/>
          <w:lang w:bidi="fa-IR"/>
        </w:rPr>
        <w:t>s,</w:t>
      </w:r>
      <w:r>
        <w:rPr>
          <w:rFonts w:cs="Arial"/>
          <w:lang w:bidi="fa-IR"/>
        </w:rPr>
        <w:t xml:space="preserve"> </w:t>
      </w:r>
      <w:r w:rsidR="00357DD2">
        <w:rPr>
          <w:rFonts w:cs="Arial"/>
          <w:lang w:bidi="fa-IR"/>
        </w:rPr>
        <w:t xml:space="preserve">individual </w:t>
      </w:r>
      <w:r w:rsidR="006972BE">
        <w:rPr>
          <w:rFonts w:cs="Arial"/>
          <w:lang w:bidi="fa-IR"/>
        </w:rPr>
        <w:t xml:space="preserve">nodes </w:t>
      </w:r>
      <w:r w:rsidR="00357DD2">
        <w:rPr>
          <w:rFonts w:cs="Arial"/>
          <w:lang w:bidi="fa-IR"/>
        </w:rPr>
        <w:t xml:space="preserve">represent </w:t>
      </w:r>
      <w:r>
        <w:rPr>
          <w:rFonts w:cs="Arial"/>
          <w:lang w:bidi="fa-IR"/>
        </w:rPr>
        <w:t xml:space="preserve">families of models. </w:t>
      </w:r>
      <w:r w:rsidR="006972BE">
        <w:rPr>
          <w:rFonts w:cs="Arial"/>
          <w:lang w:bidi="fa-IR"/>
        </w:rPr>
        <w:t>E</w:t>
      </w:r>
      <w:r>
        <w:rPr>
          <w:rFonts w:cs="Arial"/>
          <w:lang w:bidi="fa-IR"/>
        </w:rPr>
        <w:t xml:space="preserve">dge color and size </w:t>
      </w:r>
      <w:r w:rsidR="006972BE">
        <w:rPr>
          <w:rFonts w:cs="Arial"/>
          <w:lang w:bidi="fa-IR"/>
        </w:rPr>
        <w:t xml:space="preserve">code </w:t>
      </w:r>
      <w:r>
        <w:rPr>
          <w:rFonts w:cs="Arial"/>
          <w:lang w:bidi="fa-IR"/>
        </w:rPr>
        <w:t xml:space="preserve">between-family </w:t>
      </w:r>
      <w:r w:rsidR="006972BE">
        <w:rPr>
          <w:rFonts w:cs="Arial"/>
          <w:lang w:bidi="fa-IR"/>
        </w:rPr>
        <w:t xml:space="preserve">contrast and </w:t>
      </w:r>
      <w:r>
        <w:rPr>
          <w:rFonts w:cs="Arial"/>
          <w:lang w:bidi="fa-IR"/>
        </w:rPr>
        <w:t xml:space="preserve">node color capture within-family </w:t>
      </w:r>
      <w:r w:rsidR="006972BE">
        <w:rPr>
          <w:rFonts w:cs="Arial"/>
          <w:lang w:bidi="fa-IR"/>
        </w:rPr>
        <w:t>contrast</w:t>
      </w:r>
      <w:r>
        <w:rPr>
          <w:rFonts w:cs="Arial"/>
          <w:lang w:bidi="fa-IR"/>
        </w:rPr>
        <w:t xml:space="preserve">. The size of each node is proportional to the value of the differentiation score of its corresponding family. The </w:t>
      </w:r>
      <w:r w:rsidR="00AE67A3">
        <w:rPr>
          <w:rFonts w:cs="Arial"/>
          <w:lang w:bidi="fa-IR"/>
        </w:rPr>
        <w:t xml:space="preserve">families </w:t>
      </w:r>
      <w:r>
        <w:rPr>
          <w:rFonts w:cs="Arial"/>
          <w:lang w:bidi="fa-IR"/>
        </w:rPr>
        <w:t xml:space="preserve">with </w:t>
      </w:r>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e>
        </m:d>
        <m:r>
          <w:rPr>
            <w:rFonts w:ascii="Cambria Math" w:hAnsi="Cambria Math"/>
            <w:lang w:bidi="fa-IR"/>
          </w:rPr>
          <m:t>&gt;1</m:t>
        </m:r>
      </m:oMath>
      <w:r w:rsidR="00A032A1">
        <w:rPr>
          <w:rFonts w:cs="Arial"/>
          <w:lang w:bidi="fa-IR"/>
        </w:rPr>
        <w:t xml:space="preserve"> </w:t>
      </w:r>
      <w:r>
        <w:rPr>
          <w:rFonts w:cs="Arial"/>
          <w:lang w:bidi="fa-IR"/>
        </w:rPr>
        <w:t>are marked with asterisks.</w:t>
      </w:r>
      <w:ins w:id="620" w:author="MohammadHossein Manuel Haqiqatkhah" w:date="2020-01-06T05:10:00Z">
        <w:r w:rsidR="001F4B39">
          <w:rPr>
            <w:rFonts w:cs="Arial"/>
            <w:lang w:bidi="fa-IR"/>
          </w:rPr>
          <w:t xml:space="preserve"> It can be noticed that </w:t>
        </w:r>
      </w:ins>
    </w:p>
    <w:p w:rsidR="00C25C1E" w:rsidRDefault="00C25C1E" w:rsidP="00C25C1E">
      <w:pPr>
        <w:pStyle w:val="Heading1"/>
        <w:rPr>
          <w:lang w:bidi="fa-IR"/>
        </w:rPr>
      </w:pPr>
      <w:r>
        <w:rPr>
          <w:lang w:bidi="fa-IR"/>
        </w:rPr>
        <w:t>Discussion</w:t>
      </w:r>
    </w:p>
    <w:p w:rsidR="00AE7457" w:rsidRPr="000750EB" w:rsidRDefault="00636557" w:rsidP="00F44019">
      <w:pPr>
        <w:rPr>
          <w:ins w:id="621" w:author="MohammadHossein Manuel Haqiqatkhah" w:date="2020-01-06T06:41:00Z"/>
          <w:lang w:bidi="fa-IR"/>
        </w:rPr>
      </w:pPr>
      <w:commentRangeStart w:id="622"/>
      <w:ins w:id="623" w:author="MohammadHossein Manuel Haqiqatkhah" w:date="2020-01-06T06:06:00Z">
        <w:del w:id="624" w:author="Cees van Leeuwen" w:date="2020-01-06T15:52:00Z">
          <w:r w:rsidRPr="000750EB" w:rsidDel="00F40FB4">
            <w:rPr>
              <w:lang w:bidi="fa-IR"/>
            </w:rPr>
            <w:delText xml:space="preserve">In this </w:delText>
          </w:r>
        </w:del>
      </w:ins>
      <w:ins w:id="625" w:author="MohammadHossein Manuel Haqiqatkhah" w:date="2020-01-06T06:08:00Z">
        <w:del w:id="626" w:author="Cees van Leeuwen" w:date="2020-01-06T15:52:00Z">
          <w:r w:rsidRPr="000750EB" w:rsidDel="00F40FB4">
            <w:rPr>
              <w:lang w:bidi="fa-IR"/>
            </w:rPr>
            <w:delText xml:space="preserve">modeling study, </w:delText>
          </w:r>
        </w:del>
      </w:ins>
      <w:ins w:id="627" w:author="MohammadHossein Manuel Haqiqatkhah" w:date="2020-01-06T06:06:00Z">
        <w:del w:id="628" w:author="Cees van Leeuwen" w:date="2020-01-06T15:52:00Z">
          <w:r w:rsidRPr="000750EB" w:rsidDel="00F40FB4">
            <w:rPr>
              <w:lang w:bidi="fa-IR"/>
            </w:rPr>
            <w:delText>w</w:delText>
          </w:r>
        </w:del>
      </w:ins>
      <w:commentRangeEnd w:id="622"/>
      <w:r w:rsidR="00F40FB4">
        <w:rPr>
          <w:rStyle w:val="CommentReference"/>
        </w:rPr>
        <w:commentReference w:id="622"/>
      </w:r>
      <w:ins w:id="629" w:author="Cees van Leeuwen" w:date="2020-01-06T15:52:00Z">
        <w:r w:rsidR="00F40FB4">
          <w:rPr>
            <w:lang w:bidi="fa-IR"/>
          </w:rPr>
          <w:t>W</w:t>
        </w:r>
      </w:ins>
      <w:ins w:id="630" w:author="MohammadHossein Manuel Haqiqatkhah" w:date="2020-01-06T06:06:00Z">
        <w:r w:rsidRPr="000750EB">
          <w:rPr>
            <w:lang w:bidi="fa-IR"/>
          </w:rPr>
          <w:t>e investigated the effect of non</w:t>
        </w:r>
      </w:ins>
      <w:ins w:id="631" w:author="MohammadHossein Manuel Haqiqatkhah" w:date="2020-01-06T06:07:00Z">
        <w:r w:rsidRPr="000750EB">
          <w:rPr>
            <w:lang w:bidi="fa-IR"/>
          </w:rPr>
          <w:t>-</w:t>
        </w:r>
      </w:ins>
      <w:ins w:id="632" w:author="MohammadHossein Manuel Haqiqatkhah" w:date="2020-01-06T06:06:00Z">
        <w:r w:rsidRPr="000750EB">
          <w:rPr>
            <w:lang w:bidi="fa-IR"/>
          </w:rPr>
          <w:t>uniform</w:t>
        </w:r>
      </w:ins>
      <w:ins w:id="633" w:author="Cees van Leeuwen" w:date="2020-01-06T15:53:00Z">
        <w:r w:rsidR="00F40FB4">
          <w:rPr>
            <w:lang w:bidi="fa-IR"/>
          </w:rPr>
          <w:t>ity</w:t>
        </w:r>
      </w:ins>
      <w:ins w:id="634" w:author="Cees van Leeuwen" w:date="2020-01-06T15:54:00Z">
        <w:r w:rsidR="00F40FB4">
          <w:rPr>
            <w:lang w:bidi="fa-IR"/>
          </w:rPr>
          <w:t xml:space="preserve"> of activity and connection strength on the evolution of network structure</w:t>
        </w:r>
      </w:ins>
      <w:ins w:id="635" w:author="Cees van Leeuwen" w:date="2020-01-06T15:55:00Z">
        <w:r w:rsidR="00F40FB4">
          <w:rPr>
            <w:lang w:bidi="fa-IR"/>
          </w:rPr>
          <w:t xml:space="preserve"> under adaptive rewiring. The adaptive rewiring was driven by synchronization in coupled logistic maps. The</w:t>
        </w:r>
      </w:ins>
      <w:ins w:id="636" w:author="Cees van Leeuwen" w:date="2020-01-06T15:54:00Z">
        <w:r w:rsidR="00F40FB4">
          <w:rPr>
            <w:lang w:bidi="fa-IR"/>
          </w:rPr>
          <w:t xml:space="preserve"> </w:t>
        </w:r>
      </w:ins>
      <w:ins w:id="637" w:author="MohammadHossein Manuel Haqiqatkhah" w:date="2020-01-06T06:06:00Z">
        <w:r w:rsidRPr="000750EB">
          <w:rPr>
            <w:lang w:bidi="fa-IR"/>
          </w:rPr>
          <w:t xml:space="preserve"> </w:t>
        </w:r>
      </w:ins>
      <w:ins w:id="638" w:author="MohammadHossein Manuel Haqiqatkhah" w:date="2020-01-06T06:53:00Z">
        <w:r w:rsidR="002C14DF" w:rsidRPr="000750EB">
          <w:rPr>
            <w:lang w:bidi="fa-IR"/>
          </w:rPr>
          <w:t>turb</w:t>
        </w:r>
      </w:ins>
      <w:ins w:id="639" w:author="MohammadHossein Manuel Haqiqatkhah" w:date="2020-01-06T06:54:00Z">
        <w:r w:rsidR="002C14DF" w:rsidRPr="000750EB">
          <w:rPr>
            <w:lang w:bidi="fa-IR"/>
          </w:rPr>
          <w:t>ulence and coupling parameters</w:t>
        </w:r>
      </w:ins>
      <w:ins w:id="640" w:author="MohammadHossein Manuel Haqiqatkhah" w:date="2020-01-06T06:06:00Z">
        <w:r w:rsidRPr="000750EB">
          <w:rPr>
            <w:lang w:bidi="fa-IR"/>
          </w:rPr>
          <w:t xml:space="preserve"> </w:t>
        </w:r>
      </w:ins>
      <w:ins w:id="641" w:author="MohammadHossein Manuel Haqiqatkhah" w:date="2020-01-06T06:07:00Z">
        <w:r w:rsidRPr="000750EB">
          <w:rPr>
            <w:lang w:bidi="fa-IR"/>
          </w:rPr>
          <w:t>of coupled logistic maps</w:t>
        </w:r>
      </w:ins>
      <w:ins w:id="642" w:author="Cees van Leeuwen" w:date="2020-01-06T15:56:00Z">
        <w:r w:rsidR="00F40FB4">
          <w:rPr>
            <w:lang w:bidi="fa-IR"/>
          </w:rPr>
          <w:t xml:space="preserve"> govern their synchronization behavior</w:t>
        </w:r>
      </w:ins>
      <w:ins w:id="643" w:author="MohammadHossein Manuel Haqiqatkhah" w:date="2020-01-06T06:07:00Z">
        <w:r w:rsidRPr="000750EB">
          <w:rPr>
            <w:lang w:bidi="fa-IR"/>
          </w:rPr>
          <w:t>.</w:t>
        </w:r>
      </w:ins>
      <w:ins w:id="644" w:author="Cees van Leeuwen" w:date="2020-01-06T15:56:00Z">
        <w:r w:rsidR="00F40FB4">
          <w:rPr>
            <w:lang w:bidi="fa-IR"/>
          </w:rPr>
          <w:t xml:space="preserve"> It </w:t>
        </w:r>
      </w:ins>
      <w:ins w:id="645" w:author="Cees van Leeuwen" w:date="2020-01-06T15:57:00Z">
        <w:r w:rsidR="00934BA6">
          <w:rPr>
            <w:lang w:bidi="fa-IR"/>
          </w:rPr>
          <w:t>ha</w:t>
        </w:r>
      </w:ins>
      <w:ins w:id="646" w:author="Cees van Leeuwen" w:date="2020-01-06T15:58:00Z">
        <w:r w:rsidR="00934BA6">
          <w:rPr>
            <w:lang w:bidi="fa-IR"/>
          </w:rPr>
          <w:t>s</w:t>
        </w:r>
      </w:ins>
      <w:ins w:id="647" w:author="Cees van Leeuwen" w:date="2020-01-06T15:56:00Z">
        <w:r w:rsidR="00F40FB4">
          <w:rPr>
            <w:lang w:bidi="fa-IR"/>
          </w:rPr>
          <w:t xml:space="preserve"> </w:t>
        </w:r>
      </w:ins>
      <w:ins w:id="648" w:author="Cees van Leeuwen" w:date="2020-01-06T15:58:00Z">
        <w:r w:rsidR="00934BA6">
          <w:rPr>
            <w:lang w:bidi="fa-IR"/>
          </w:rPr>
          <w:t>amply been</w:t>
        </w:r>
      </w:ins>
      <w:ins w:id="649" w:author="Cees van Leeuwen" w:date="2020-01-06T15:57:00Z">
        <w:r w:rsidR="00F40FB4">
          <w:rPr>
            <w:lang w:bidi="fa-IR"/>
          </w:rPr>
          <w:t xml:space="preserve"> shown repeatedly that networks evolve to brain-like structure when these parameters were fixed to uniform values. </w:t>
        </w:r>
      </w:ins>
      <w:ins w:id="650" w:author="Cees van Leeuwen" w:date="2020-01-06T15:58:00Z">
        <w:r w:rsidR="00934BA6">
          <w:rPr>
            <w:lang w:bidi="fa-IR"/>
          </w:rPr>
          <w:t>We replicated this behavior for our baseline parameter setting</w:t>
        </w:r>
      </w:ins>
      <w:ins w:id="651" w:author="MohammadHossein Manuel Haqiqatkhah" w:date="2020-01-06T06:07:00Z">
        <w:r w:rsidRPr="000750EB">
          <w:rPr>
            <w:lang w:bidi="fa-IR"/>
          </w:rPr>
          <w:t xml:space="preserve"> </w:t>
        </w:r>
        <w:del w:id="652" w:author="Cees van Leeuwen" w:date="2020-01-06T15:59:00Z">
          <w:r w:rsidRPr="000750EB" w:rsidDel="00934BA6">
            <w:rPr>
              <w:lang w:bidi="fa-IR"/>
            </w:rPr>
            <w:delText xml:space="preserve">In </w:delText>
          </w:r>
        </w:del>
      </w:ins>
      <w:ins w:id="653" w:author="MohammadHossein Manuel Haqiqatkhah" w:date="2020-01-06T06:08:00Z">
        <w:del w:id="654" w:author="Cees van Leeuwen" w:date="2020-01-06T15:59:00Z">
          <w:r w:rsidRPr="000750EB" w:rsidDel="00934BA6">
            <w:rPr>
              <w:lang w:bidi="fa-IR"/>
            </w:rPr>
            <w:delText>particular, w</w:delText>
          </w:r>
        </w:del>
      </w:ins>
      <w:ins w:id="655" w:author="Cees van Leeuwen" w:date="2020-01-06T15:59:00Z">
        <w:r w:rsidR="00934BA6">
          <w:rPr>
            <w:lang w:bidi="fa-IR"/>
          </w:rPr>
          <w:t>W</w:t>
        </w:r>
      </w:ins>
      <w:ins w:id="656" w:author="MohammadHossein Manuel Haqiqatkhah" w:date="2020-01-06T06:08:00Z">
        <w:r w:rsidRPr="000750EB">
          <w:rPr>
            <w:lang w:bidi="fa-IR"/>
          </w:rPr>
          <w:t xml:space="preserve">e studied how </w:t>
        </w:r>
        <w:del w:id="657" w:author="Cees van Leeuwen" w:date="2020-01-06T15:59:00Z">
          <w:r w:rsidRPr="000750EB" w:rsidDel="00934BA6">
            <w:rPr>
              <w:lang w:bidi="fa-IR"/>
            </w:rPr>
            <w:delText>such</w:delText>
          </w:r>
        </w:del>
      </w:ins>
      <w:ins w:id="658" w:author="MohammadHossein Manuel Haqiqatkhah" w:date="2020-01-06T06:21:00Z">
        <w:del w:id="659" w:author="Cees van Leeuwen" w:date="2020-01-06T15:59:00Z">
          <w:r w:rsidR="0084627C" w:rsidRPr="000750EB" w:rsidDel="00934BA6">
            <w:rPr>
              <w:lang w:bidi="fa-IR"/>
            </w:rPr>
            <w:delText xml:space="preserve"> deviated</w:delText>
          </w:r>
        </w:del>
      </w:ins>
      <w:ins w:id="660" w:author="Cees van Leeuwen" w:date="2020-01-06T15:59:00Z">
        <w:r w:rsidR="00934BA6">
          <w:rPr>
            <w:lang w:bidi="fa-IR"/>
          </w:rPr>
          <w:t>non-uniform</w:t>
        </w:r>
      </w:ins>
      <w:ins w:id="661" w:author="MohammadHossein Manuel Haqiqatkhah" w:date="2020-01-06T06:08:00Z">
        <w:r w:rsidRPr="000750EB">
          <w:rPr>
            <w:lang w:bidi="fa-IR"/>
          </w:rPr>
          <w:t xml:space="preserve"> parametrization </w:t>
        </w:r>
        <w:r w:rsidR="008164B4" w:rsidRPr="000750EB">
          <w:rPr>
            <w:lang w:bidi="fa-IR"/>
          </w:rPr>
          <w:t>reflect</w:t>
        </w:r>
      </w:ins>
      <w:ins w:id="662" w:author="Cees van Leeuwen" w:date="2020-01-06T15:59:00Z">
        <w:r w:rsidR="00934BA6">
          <w:rPr>
            <w:lang w:bidi="fa-IR"/>
          </w:rPr>
          <w:t>s</w:t>
        </w:r>
      </w:ins>
      <w:ins w:id="663" w:author="MohammadHossein Manuel Haqiqatkhah" w:date="2020-01-06T06:08:00Z">
        <w:r w:rsidR="008164B4" w:rsidRPr="000750EB">
          <w:rPr>
            <w:lang w:bidi="fa-IR"/>
          </w:rPr>
          <w:t xml:space="preserve"> in</w:t>
        </w:r>
      </w:ins>
      <w:ins w:id="664" w:author="MohammadHossein Manuel Haqiqatkhah" w:date="2020-01-06T06:21:00Z">
        <w:r w:rsidR="008164B4" w:rsidRPr="000750EB">
          <w:rPr>
            <w:lang w:bidi="fa-IR"/>
          </w:rPr>
          <w:t xml:space="preserve"> </w:t>
        </w:r>
      </w:ins>
      <w:ins w:id="665" w:author="MohammadHossein Manuel Haqiqatkhah" w:date="2020-01-06T06:08:00Z">
        <w:r w:rsidRPr="000750EB">
          <w:rPr>
            <w:lang w:bidi="fa-IR"/>
          </w:rPr>
          <w:t xml:space="preserve">network structure </w:t>
        </w:r>
        <w:del w:id="666" w:author="Cees van Leeuwen" w:date="2020-01-06T15:59:00Z">
          <w:r w:rsidRPr="000750EB" w:rsidDel="00934BA6">
            <w:rPr>
              <w:lang w:bidi="fa-IR"/>
            </w:rPr>
            <w:delText>and its structural measures</w:delText>
          </w:r>
        </w:del>
      </w:ins>
      <w:ins w:id="667" w:author="MohammadHossein Manuel Haqiqatkhah" w:date="2020-01-06T06:22:00Z">
        <w:del w:id="668" w:author="Cees van Leeuwen" w:date="2020-01-06T15:59:00Z">
          <w:r w:rsidR="0084627C" w:rsidRPr="000750EB" w:rsidDel="00934BA6">
            <w:rPr>
              <w:lang w:bidi="fa-IR"/>
            </w:rPr>
            <w:delText xml:space="preserve">, </w:delText>
          </w:r>
        </w:del>
        <w:r w:rsidR="0084627C" w:rsidRPr="000750EB">
          <w:rPr>
            <w:lang w:bidi="fa-IR"/>
          </w:rPr>
          <w:t xml:space="preserve">and whether adaptive rewiring algorithm is robust to these perturbations. </w:t>
        </w:r>
      </w:ins>
      <w:ins w:id="669" w:author="Cees van Leeuwen" w:date="2020-01-06T16:00:00Z">
        <w:r w:rsidR="00934BA6">
          <w:rPr>
            <w:lang w:bidi="fa-IR"/>
          </w:rPr>
          <w:t xml:space="preserve">To this aim, a minority subset of network units had </w:t>
        </w:r>
      </w:ins>
      <w:ins w:id="670" w:author="Cees van Leeuwen" w:date="2020-01-06T16:03:00Z">
        <w:r w:rsidR="00934BA6">
          <w:rPr>
            <w:lang w:bidi="fa-IR"/>
          </w:rPr>
          <w:t xml:space="preserve">either </w:t>
        </w:r>
      </w:ins>
      <w:ins w:id="671" w:author="Cees van Leeuwen" w:date="2020-01-06T16:01:00Z">
        <w:r w:rsidR="00934BA6">
          <w:rPr>
            <w:lang w:bidi="fa-IR"/>
          </w:rPr>
          <w:t xml:space="preserve">the turbulence parameter reduced </w:t>
        </w:r>
      </w:ins>
      <w:ins w:id="672" w:author="Cees van Leeuwen" w:date="2020-01-06T16:03:00Z">
        <w:r w:rsidR="00934BA6">
          <w:rPr>
            <w:lang w:bidi="fa-IR"/>
          </w:rPr>
          <w:t>(UT)</w:t>
        </w:r>
      </w:ins>
      <w:ins w:id="673" w:author="Cees van Leeuwen" w:date="2020-01-06T16:04:00Z">
        <w:r w:rsidR="00934BA6">
          <w:rPr>
            <w:lang w:bidi="fa-IR"/>
          </w:rPr>
          <w:t xml:space="preserve"> or</w:t>
        </w:r>
      </w:ins>
      <w:ins w:id="674" w:author="Cees van Leeuwen" w:date="2020-01-06T16:03:00Z">
        <w:r w:rsidR="00934BA6">
          <w:rPr>
            <w:lang w:bidi="fa-IR"/>
          </w:rPr>
          <w:t xml:space="preserve"> increased (OT)</w:t>
        </w:r>
      </w:ins>
      <w:ins w:id="675" w:author="Cees van Leeuwen" w:date="2020-01-06T16:04:00Z">
        <w:r w:rsidR="00934BA6">
          <w:rPr>
            <w:lang w:bidi="fa-IR"/>
          </w:rPr>
          <w:t>, or</w:t>
        </w:r>
      </w:ins>
      <w:ins w:id="676" w:author="Cees van Leeuwen" w:date="2020-01-06T16:03:00Z">
        <w:r w:rsidR="00934BA6">
          <w:rPr>
            <w:lang w:bidi="fa-IR"/>
          </w:rPr>
          <w:t xml:space="preserve"> </w:t>
        </w:r>
      </w:ins>
      <w:ins w:id="677" w:author="Cees van Leeuwen" w:date="2020-01-06T16:04:00Z">
        <w:r w:rsidR="00934BA6">
          <w:rPr>
            <w:lang w:bidi="fa-IR"/>
          </w:rPr>
          <w:t xml:space="preserve">the connectivity reduced </w:t>
        </w:r>
      </w:ins>
      <w:ins w:id="678" w:author="Cees van Leeuwen" w:date="2020-01-06T16:03:00Z">
        <w:r w:rsidR="00934BA6">
          <w:rPr>
            <w:lang w:bidi="fa-IR"/>
          </w:rPr>
          <w:t xml:space="preserve"> (UC) </w:t>
        </w:r>
      </w:ins>
      <w:ins w:id="679" w:author="Cees van Leeuwen" w:date="2020-01-06T16:04:00Z">
        <w:r w:rsidR="00934BA6">
          <w:rPr>
            <w:lang w:bidi="fa-IR"/>
          </w:rPr>
          <w:t>or</w:t>
        </w:r>
      </w:ins>
      <w:ins w:id="680" w:author="Cees van Leeuwen" w:date="2020-01-06T16:03:00Z">
        <w:r w:rsidR="00934BA6">
          <w:rPr>
            <w:lang w:bidi="fa-IR"/>
          </w:rPr>
          <w:t xml:space="preserve"> increased</w:t>
        </w:r>
      </w:ins>
      <w:ins w:id="681" w:author="Cees van Leeuwen" w:date="2020-01-06T16:05:00Z">
        <w:r w:rsidR="00934BA6">
          <w:rPr>
            <w:lang w:bidi="fa-IR"/>
          </w:rPr>
          <w:t>.</w:t>
        </w:r>
      </w:ins>
      <w:ins w:id="682" w:author="Cees van Leeuwen" w:date="2020-01-06T16:03:00Z">
        <w:r w:rsidR="00934BA6">
          <w:rPr>
            <w:lang w:bidi="fa-IR"/>
          </w:rPr>
          <w:t xml:space="preserve">  </w:t>
        </w:r>
      </w:ins>
      <w:ins w:id="683" w:author="MohammadHossein Manuel Haqiqatkhah" w:date="2020-01-06T06:43:00Z">
        <w:r w:rsidR="00AE7457" w:rsidRPr="000750EB">
          <w:rPr>
            <w:lang w:bidi="fa-IR"/>
          </w:rPr>
          <w:t>In a</w:t>
        </w:r>
      </w:ins>
      <w:ins w:id="684" w:author="MohammadHossein Manuel Haqiqatkhah" w:date="2020-01-06T06:40:00Z">
        <w:r w:rsidR="00AE7457" w:rsidRPr="000750EB">
          <w:rPr>
            <w:lang w:bidi="fa-IR"/>
          </w:rPr>
          <w:t xml:space="preserve">ll </w:t>
        </w:r>
      </w:ins>
      <w:ins w:id="685" w:author="Cees van Leeuwen" w:date="2020-01-06T16:05:00Z">
        <w:r w:rsidR="00934BA6">
          <w:rPr>
            <w:lang w:bidi="fa-IR"/>
          </w:rPr>
          <w:t xml:space="preserve">these </w:t>
        </w:r>
      </w:ins>
      <w:ins w:id="686" w:author="MohammadHossein Manuel Haqiqatkhah" w:date="2020-01-06T06:40:00Z">
        <w:del w:id="687" w:author="Cees van Leeuwen" w:date="2020-01-06T16:05:00Z">
          <w:r w:rsidR="00AE7457" w:rsidRPr="000750EB" w:rsidDel="00934BA6">
            <w:rPr>
              <w:lang w:bidi="fa-IR"/>
            </w:rPr>
            <w:delText>models</w:delText>
          </w:r>
        </w:del>
      </w:ins>
      <w:ins w:id="688" w:author="MohammadHossein Manuel Haqiqatkhah" w:date="2020-01-06T06:41:00Z">
        <w:del w:id="689" w:author="Cees van Leeuwen" w:date="2020-01-06T16:05:00Z">
          <w:r w:rsidR="002C14DF" w:rsidRPr="000750EB" w:rsidDel="00934BA6">
            <w:rPr>
              <w:lang w:bidi="fa-IR"/>
            </w:rPr>
            <w:delText>, regardless of</w:delText>
          </w:r>
        </w:del>
      </w:ins>
      <w:ins w:id="690" w:author="MohammadHossein Manuel Haqiqatkhah" w:date="2020-01-06T06:55:00Z">
        <w:del w:id="691" w:author="Cees van Leeuwen" w:date="2020-01-06T16:05:00Z">
          <w:r w:rsidR="002C14DF" w:rsidRPr="000750EB" w:rsidDel="00934BA6">
            <w:rPr>
              <w:lang w:bidi="fa-IR"/>
            </w:rPr>
            <w:delText xml:space="preserve"> </w:delText>
          </w:r>
        </w:del>
      </w:ins>
      <w:ins w:id="692" w:author="MohammadHossein Manuel Haqiqatkhah" w:date="2020-01-06T06:41:00Z">
        <w:del w:id="693" w:author="Cees van Leeuwen" w:date="2020-01-06T16:05:00Z">
          <w:r w:rsidR="00AE7457" w:rsidRPr="000750EB" w:rsidDel="00934BA6">
            <w:rPr>
              <w:lang w:bidi="fa-IR"/>
            </w:rPr>
            <w:delText>parameterization</w:delText>
          </w:r>
        </w:del>
      </w:ins>
      <w:ins w:id="694" w:author="Cees van Leeuwen" w:date="2020-01-06T16:05:00Z">
        <w:r w:rsidR="00934BA6">
          <w:rPr>
            <w:lang w:bidi="fa-IR"/>
          </w:rPr>
          <w:t>conditions</w:t>
        </w:r>
      </w:ins>
      <w:ins w:id="695" w:author="MohammadHossein Manuel Haqiqatkhah" w:date="2020-01-06T06:41:00Z">
        <w:r w:rsidR="00AE7457" w:rsidRPr="000750EB">
          <w:rPr>
            <w:lang w:bidi="fa-IR"/>
          </w:rPr>
          <w:t>,</w:t>
        </w:r>
      </w:ins>
      <w:ins w:id="696" w:author="MohammadHossein Manuel Haqiqatkhah" w:date="2020-01-06T06:40:00Z">
        <w:r w:rsidR="00AE7457" w:rsidRPr="000750EB">
          <w:rPr>
            <w:lang w:bidi="fa-IR"/>
          </w:rPr>
          <w:t xml:space="preserve"> </w:t>
        </w:r>
      </w:ins>
      <w:ins w:id="697" w:author="MohammadHossein Manuel Haqiqatkhah" w:date="2020-01-06T06:43:00Z">
        <w:r w:rsidR="00AE7457" w:rsidRPr="000750EB">
          <w:rPr>
            <w:lang w:bidi="fa-IR"/>
          </w:rPr>
          <w:t xml:space="preserve">adaptive rewiring </w:t>
        </w:r>
      </w:ins>
      <w:ins w:id="698" w:author="MohammadHossein Manuel Haqiqatkhah" w:date="2020-01-06T06:40:00Z">
        <w:r w:rsidR="00AE7457" w:rsidRPr="000750EB">
          <w:rPr>
            <w:lang w:bidi="fa-IR"/>
          </w:rPr>
          <w:t>evolve</w:t>
        </w:r>
      </w:ins>
      <w:ins w:id="699" w:author="MohammadHossein Manuel Haqiqatkhah" w:date="2020-01-06T06:44:00Z">
        <w:r w:rsidR="00AE7457" w:rsidRPr="000750EB">
          <w:rPr>
            <w:lang w:bidi="fa-IR"/>
          </w:rPr>
          <w:t>s random networks</w:t>
        </w:r>
      </w:ins>
      <w:ins w:id="700" w:author="MohammadHossein Manuel Haqiqatkhah" w:date="2020-01-06T06:40:00Z">
        <w:r w:rsidR="00AE7457" w:rsidRPr="000750EB">
          <w:rPr>
            <w:lang w:bidi="fa-IR"/>
          </w:rPr>
          <w:t xml:space="preserve"> into small-wo</w:t>
        </w:r>
      </w:ins>
      <w:ins w:id="701" w:author="MohammadHossein Manuel Haqiqatkhah" w:date="2020-01-06T06:41:00Z">
        <w:r w:rsidR="00AE7457" w:rsidRPr="000750EB">
          <w:rPr>
            <w:lang w:bidi="fa-IR"/>
          </w:rPr>
          <w:t>rld structures with well-clustered modules and rich club</w:t>
        </w:r>
      </w:ins>
      <w:ins w:id="702" w:author="MohammadHossein Manuel Haqiqatkhah" w:date="2020-01-06T06:42:00Z">
        <w:r w:rsidR="00AE7457" w:rsidRPr="000750EB">
          <w:rPr>
            <w:lang w:bidi="fa-IR"/>
          </w:rPr>
          <w:t>s</w:t>
        </w:r>
      </w:ins>
      <w:ins w:id="703" w:author="MohammadHossein Manuel Haqiqatkhah" w:date="2020-01-06T06:41:00Z">
        <w:r w:rsidR="00AE7457" w:rsidRPr="000750EB">
          <w:rPr>
            <w:lang w:bidi="fa-IR"/>
          </w:rPr>
          <w:t>.</w:t>
        </w:r>
      </w:ins>
      <w:ins w:id="704" w:author="MohammadHossein Manuel Haqiqatkhah" w:date="2020-01-06T06:42:00Z">
        <w:r w:rsidR="00AE7457" w:rsidRPr="000750EB">
          <w:rPr>
            <w:lang w:bidi="fa-IR"/>
          </w:rPr>
          <w:t xml:space="preserve"> This evolution </w:t>
        </w:r>
      </w:ins>
      <w:ins w:id="705" w:author="MohammadHossein Manuel Haqiqatkhah" w:date="2020-01-06T07:13:00Z">
        <w:r w:rsidR="00440F64" w:rsidRPr="000750EB">
          <w:rPr>
            <w:lang w:bidi="fa-IR"/>
          </w:rPr>
          <w:t>yields remarkable increase</w:t>
        </w:r>
      </w:ins>
      <w:ins w:id="706" w:author="MohammadHossein Manuel Haqiqatkhah" w:date="2020-01-06T07:14:00Z">
        <w:r w:rsidR="00440F64" w:rsidRPr="000750EB">
          <w:rPr>
            <w:lang w:bidi="fa-IR"/>
          </w:rPr>
          <w:t xml:space="preserve">, as much as </w:t>
        </w:r>
      </w:ins>
      <w:ins w:id="707" w:author="MohammadHossein Manuel Haqiqatkhah" w:date="2020-01-06T07:17:00Z">
        <w:r w:rsidR="00F65015" w:rsidRPr="000750EB">
          <w:rPr>
            <w:lang w:bidi="fa-IR"/>
          </w:rPr>
          <w:t>4</w:t>
        </w:r>
      </w:ins>
      <w:ins w:id="708" w:author="MohammadHossein Manuel Haqiqatkhah" w:date="2020-01-06T07:47:00Z">
        <w:r w:rsidR="0011271C" w:rsidRPr="000750EB">
          <w:rPr>
            <w:lang w:bidi="fa-IR"/>
          </w:rPr>
          <w:t>-</w:t>
        </w:r>
      </w:ins>
      <w:ins w:id="709" w:author="MohammadHossein Manuel Haqiqatkhah" w:date="2020-01-06T07:17:00Z">
        <w:r w:rsidR="00F65015" w:rsidRPr="000750EB">
          <w:rPr>
            <w:lang w:bidi="fa-IR"/>
          </w:rPr>
          <w:t>fold,</w:t>
        </w:r>
      </w:ins>
      <w:ins w:id="710" w:author="MohammadHossein Manuel Haqiqatkhah" w:date="2020-01-06T07:14:00Z">
        <w:r w:rsidR="00440F64" w:rsidRPr="000750EB">
          <w:rPr>
            <w:lang w:bidi="fa-IR"/>
          </w:rPr>
          <w:t xml:space="preserve"> </w:t>
        </w:r>
      </w:ins>
      <w:ins w:id="711" w:author="MohammadHossein Manuel Haqiqatkhah" w:date="2020-01-06T07:13:00Z">
        <w:r w:rsidR="00440F64" w:rsidRPr="000750EB">
          <w:rPr>
            <w:lang w:bidi="fa-IR"/>
          </w:rPr>
          <w:t xml:space="preserve">in </w:t>
        </w:r>
      </w:ins>
      <w:ins w:id="712" w:author="MohammadHossein Manuel Haqiqatkhah" w:date="2020-01-06T07:14:00Z">
        <w:r w:rsidR="00440F64" w:rsidRPr="000750EB">
          <w:rPr>
            <w:lang w:bidi="fa-IR"/>
          </w:rPr>
          <w:t>clustering coefficient, network modularity, and small-</w:t>
        </w:r>
        <w:proofErr w:type="spellStart"/>
        <w:r w:rsidR="00440F64" w:rsidRPr="000750EB">
          <w:rPr>
            <w:lang w:bidi="fa-IR"/>
          </w:rPr>
          <w:t>worldness</w:t>
        </w:r>
      </w:ins>
      <w:proofErr w:type="spellEnd"/>
      <w:ins w:id="713" w:author="MohammadHossein Manuel Haqiqatkhah" w:date="2020-01-06T07:31:00Z">
        <w:r w:rsidR="006C37BE" w:rsidRPr="000750EB">
          <w:rPr>
            <w:lang w:bidi="fa-IR"/>
          </w:rPr>
          <w:t xml:space="preserve"> at the cost of a small</w:t>
        </w:r>
      </w:ins>
      <w:ins w:id="714" w:author="MohammadHossein Manuel Haqiqatkhah" w:date="2020-01-06T07:32:00Z">
        <w:r w:rsidR="006C37BE" w:rsidRPr="000750EB">
          <w:rPr>
            <w:lang w:bidi="fa-IR"/>
          </w:rPr>
          <w:t xml:space="preserve"> (i.e., less than 15%) </w:t>
        </w:r>
      </w:ins>
      <w:ins w:id="715" w:author="MohammadHossein Manuel Haqiqatkhah" w:date="2020-01-06T07:31:00Z">
        <w:r w:rsidR="006C37BE" w:rsidRPr="000750EB">
          <w:rPr>
            <w:lang w:bidi="fa-IR"/>
          </w:rPr>
          <w:t>increase in average path length</w:t>
        </w:r>
      </w:ins>
      <w:ins w:id="716" w:author="MohammadHossein Manuel Haqiqatkhah" w:date="2020-01-06T07:14:00Z">
        <w:r w:rsidR="00440F64" w:rsidRPr="000750EB">
          <w:rPr>
            <w:lang w:bidi="fa-IR"/>
          </w:rPr>
          <w:t>.</w:t>
        </w:r>
      </w:ins>
      <w:ins w:id="717" w:author="MohammadHossein Manuel Haqiqatkhah" w:date="2020-01-06T07:17:00Z">
        <w:r w:rsidR="00F65015" w:rsidRPr="000750EB">
          <w:rPr>
            <w:lang w:bidi="fa-IR"/>
          </w:rPr>
          <w:t xml:space="preserve"> Moreover, the models form rich clubs</w:t>
        </w:r>
      </w:ins>
      <w:ins w:id="718" w:author="MohammadHossein Manuel Haqiqatkhah" w:date="2020-01-06T07:20:00Z">
        <w:r w:rsidR="00402416" w:rsidRPr="000750EB">
          <w:rPr>
            <w:lang w:bidi="fa-IR"/>
          </w:rPr>
          <w:t xml:space="preserve"> </w:t>
        </w:r>
      </w:ins>
      <w:ins w:id="719" w:author="MohammadHossein Manuel Haqiqatkhah" w:date="2020-01-06T07:21:00Z">
        <w:r w:rsidR="00402416" w:rsidRPr="000750EB">
          <w:rPr>
            <w:lang w:bidi="fa-IR"/>
          </w:rPr>
          <w:t xml:space="preserve">as large as </w:t>
        </w:r>
      </w:ins>
      <w:ins w:id="720" w:author="MohammadHossein Manuel Haqiqatkhah" w:date="2020-01-06T07:18:00Z">
        <w:r w:rsidR="00F65015" w:rsidRPr="000750EB">
          <w:rPr>
            <w:lang w:bidi="fa-IR"/>
          </w:rPr>
          <w:t>25-50% of network size.</w:t>
        </w:r>
      </w:ins>
      <w:ins w:id="721" w:author="MohammadHossein Manuel Haqiqatkhah" w:date="2020-01-06T07:48:00Z">
        <w:r w:rsidR="00BB28E6" w:rsidRPr="000750EB">
          <w:rPr>
            <w:lang w:bidi="fa-IR"/>
          </w:rPr>
          <w:t xml:space="preserve"> </w:t>
        </w:r>
        <w:r w:rsidR="0058470A" w:rsidRPr="000750EB">
          <w:rPr>
            <w:lang w:bidi="fa-IR"/>
          </w:rPr>
          <w:t xml:space="preserve">The evolution taking place in our models were in accordance with </w:t>
        </w:r>
      </w:ins>
      <w:ins w:id="722" w:author="MohammadHossein Manuel Haqiqatkhah" w:date="2020-01-06T07:49:00Z">
        <w:del w:id="723" w:author="Cees van Leeuwen" w:date="2020-01-06T16:06:00Z">
          <w:r w:rsidR="0058470A" w:rsidRPr="000750EB" w:rsidDel="00934BA6">
            <w:rPr>
              <w:lang w:bidi="fa-IR"/>
            </w:rPr>
            <w:delText>the literature on</w:delText>
          </w:r>
        </w:del>
      </w:ins>
      <w:ins w:id="724" w:author="Cees van Leeuwen" w:date="2020-01-06T16:06:00Z">
        <w:r w:rsidR="00934BA6">
          <w:rPr>
            <w:lang w:bidi="fa-IR"/>
          </w:rPr>
          <w:t>previous</w:t>
        </w:r>
      </w:ins>
      <w:ins w:id="725" w:author="MohammadHossein Manuel Haqiqatkhah" w:date="2020-01-06T07:49:00Z">
        <w:r w:rsidR="0058470A" w:rsidRPr="000750EB">
          <w:rPr>
            <w:lang w:bidi="fa-IR"/>
          </w:rPr>
          <w:t xml:space="preserve"> adaptive rewiring</w:t>
        </w:r>
      </w:ins>
      <w:ins w:id="726" w:author="Cees van Leeuwen" w:date="2020-01-06T16:06:00Z">
        <w:r w:rsidR="00934BA6">
          <w:rPr>
            <w:lang w:bidi="fa-IR"/>
          </w:rPr>
          <w:t xml:space="preserve"> </w:t>
        </w:r>
        <w:proofErr w:type="spellStart"/>
        <w:r w:rsidR="00934BA6">
          <w:rPr>
            <w:lang w:bidi="fa-IR"/>
          </w:rPr>
          <w:t>rewiring</w:t>
        </w:r>
        <w:proofErr w:type="spellEnd"/>
        <w:r w:rsidR="00934BA6">
          <w:rPr>
            <w:lang w:bidi="fa-IR"/>
          </w:rPr>
          <w:t xml:space="preserve"> studies</w:t>
        </w:r>
      </w:ins>
      <w:ins w:id="727" w:author="MohammadHossein Manuel Haqiqatkhah" w:date="2020-01-06T07:49:00Z">
        <w:r w:rsidR="0058470A" w:rsidRPr="000750EB">
          <w:rPr>
            <w:lang w:bidi="fa-IR"/>
          </w:rPr>
          <w:t>.</w:t>
        </w:r>
      </w:ins>
      <w:ins w:id="728" w:author="Cees van Leeuwen" w:date="2020-01-06T16:16:00Z">
        <w:r w:rsidR="00EB7957" w:rsidRPr="00EB7957">
          <w:rPr>
            <w:lang w:bidi="fa-IR"/>
          </w:rPr>
          <w:t xml:space="preserve"> </w:t>
        </w:r>
      </w:ins>
      <w:moveToRangeStart w:id="729" w:author="Cees van Leeuwen" w:date="2020-01-06T16:16:00Z" w:name="move29219801"/>
      <w:moveTo w:id="730" w:author="Cees van Leeuwen" w:date="2020-01-06T16:16:00Z">
        <w:r w:rsidR="00EB7957">
          <w:rPr>
            <w:lang w:bidi="fa-IR"/>
          </w:rPr>
          <w:t>A</w:t>
        </w:r>
        <w:del w:id="731" w:author="Cees van Leeuwen" w:date="2020-01-06T16:16:00Z">
          <w:r w:rsidR="00EB7957" w:rsidDel="00EB7957">
            <w:rPr>
              <w:lang w:bidi="fa-IR"/>
            </w:rPr>
            <w:delText>t the same time, a</w:delText>
          </w:r>
        </w:del>
        <w:r w:rsidR="00EB7957">
          <w:rPr>
            <w:lang w:bidi="fa-IR"/>
          </w:rPr>
          <w:t>daptive rewiring</w:t>
        </w:r>
      </w:moveTo>
      <w:ins w:id="732" w:author="Cees van Leeuwen" w:date="2020-01-06T16:16:00Z">
        <w:r w:rsidR="00EB7957">
          <w:rPr>
            <w:lang w:bidi="fa-IR"/>
          </w:rPr>
          <w:t>, therefore</w:t>
        </w:r>
      </w:ins>
      <w:moveTo w:id="733" w:author="Cees van Leeuwen" w:date="2020-01-06T16:16:00Z">
        <w:r w:rsidR="00EB7957">
          <w:rPr>
            <w:lang w:bidi="fa-IR"/>
          </w:rPr>
          <w:t xml:space="preserve"> is</w:t>
        </w:r>
        <w:r w:rsidR="00EB7957">
          <w:rPr>
            <w:lang w:bidi="fa-IR"/>
          </w:rPr>
          <w:t xml:space="preserve"> robust against </w:t>
        </w:r>
        <w:del w:id="734" w:author="Cees van Leeuwen" w:date="2020-01-06T16:17:00Z">
          <w:r w:rsidR="00EB7957" w:rsidDel="00EB7957">
            <w:rPr>
              <w:lang w:bidi="fa-IR"/>
            </w:rPr>
            <w:delText>such perturbations</w:delText>
          </w:r>
        </w:del>
      </w:moveTo>
      <w:ins w:id="735" w:author="Cees van Leeuwen" w:date="2020-01-06T16:17:00Z">
        <w:r w:rsidR="00EB7957">
          <w:rPr>
            <w:lang w:bidi="fa-IR"/>
          </w:rPr>
          <w:t>symmetry-</w:t>
        </w:r>
      </w:ins>
      <w:ins w:id="736" w:author="Cees van Leeuwen" w:date="2020-01-06T16:18:00Z">
        <w:r w:rsidR="00EB7957">
          <w:rPr>
            <w:lang w:bidi="fa-IR"/>
          </w:rPr>
          <w:t>breaking</w:t>
        </w:r>
        <w:r w:rsidR="004A5531">
          <w:rPr>
            <w:lang w:bidi="fa-IR"/>
          </w:rPr>
          <w:t xml:space="preserve"> perturbations of system parameters</w:t>
        </w:r>
      </w:ins>
      <w:moveTo w:id="737" w:author="Cees van Leeuwen" w:date="2020-01-06T16:16:00Z">
        <w:r w:rsidR="00EB7957">
          <w:rPr>
            <w:lang w:bidi="fa-IR"/>
          </w:rPr>
          <w:t xml:space="preserve"> </w:t>
        </w:r>
        <w:del w:id="738" w:author="Cees van Leeuwen" w:date="2020-01-06T16:17:00Z">
          <w:r w:rsidR="00EB7957" w:rsidDel="00EB7957">
            <w:rPr>
              <w:lang w:bidi="fa-IR"/>
            </w:rPr>
            <w:delText xml:space="preserve">as such it succeeds in optimizing networks for better modularity, clustering, and small-worldness. </w:delText>
          </w:r>
          <w:commentRangeStart w:id="739"/>
          <w:r w:rsidR="00EB7957" w:rsidDel="00EB7957">
            <w:rPr>
              <w:lang w:bidi="fa-IR"/>
            </w:rPr>
            <w:delText>This can be seen as added evidence favoring the role of synchrony in plasticity.</w:delText>
          </w:r>
          <w:commentRangeEnd w:id="739"/>
          <w:r w:rsidR="00EB7957" w:rsidDel="00EB7957">
            <w:rPr>
              <w:rStyle w:val="CommentReference"/>
            </w:rPr>
            <w:commentReference w:id="739"/>
          </w:r>
        </w:del>
      </w:moveTo>
      <w:moveToRangeEnd w:id="729"/>
    </w:p>
    <w:p w:rsidR="006C37BE" w:rsidRPr="00935D6F" w:rsidRDefault="006C37BE" w:rsidP="00935D6F">
      <w:pPr>
        <w:rPr>
          <w:ins w:id="740" w:author="MohammadHossein Manuel Haqiqatkhah" w:date="2020-01-06T08:02:00Z"/>
          <w:lang w:bidi="fa-IR"/>
        </w:rPr>
      </w:pPr>
      <w:ins w:id="741" w:author="MohammadHossein Manuel Haqiqatkhah" w:date="2020-01-06T07:35:00Z">
        <w:del w:id="742" w:author="Cees van Leeuwen" w:date="2020-01-06T16:06:00Z">
          <w:r w:rsidRPr="000750EB" w:rsidDel="00934BA6">
            <w:rPr>
              <w:lang w:bidi="fa-IR"/>
            </w:rPr>
            <w:delText xml:space="preserve">Although the big picture was consistent </w:delText>
          </w:r>
        </w:del>
      </w:ins>
      <w:ins w:id="743" w:author="MohammadHossein Manuel Haqiqatkhah" w:date="2020-01-06T07:39:00Z">
        <w:del w:id="744" w:author="Cees van Leeuwen" w:date="2020-01-06T16:06:00Z">
          <w:r w:rsidR="00174DAC" w:rsidRPr="000750EB" w:rsidDel="00934BA6">
            <w:rPr>
              <w:lang w:bidi="fa-IR"/>
            </w:rPr>
            <w:delText>across</w:delText>
          </w:r>
        </w:del>
      </w:ins>
      <w:ins w:id="745" w:author="MohammadHossein Manuel Haqiqatkhah" w:date="2020-01-06T07:35:00Z">
        <w:del w:id="746" w:author="Cees van Leeuwen" w:date="2020-01-06T16:06:00Z">
          <w:r w:rsidRPr="000750EB" w:rsidDel="00934BA6">
            <w:rPr>
              <w:lang w:bidi="fa-IR"/>
            </w:rPr>
            <w:delText xml:space="preserve"> models, </w:delText>
          </w:r>
        </w:del>
      </w:ins>
      <w:ins w:id="747" w:author="MohammadHossein Manuel Haqiqatkhah" w:date="2020-01-06T07:37:00Z">
        <w:del w:id="748" w:author="Cees van Leeuwen" w:date="2020-01-06T16:06:00Z">
          <w:r w:rsidRPr="000750EB" w:rsidDel="00934BA6">
            <w:rPr>
              <w:lang w:bidi="fa-IR"/>
            </w:rPr>
            <w:delText>w</w:delText>
          </w:r>
        </w:del>
      </w:ins>
      <w:ins w:id="749" w:author="Cees van Leeuwen" w:date="2020-01-06T16:09:00Z">
        <w:r w:rsidR="00EB7957">
          <w:rPr>
            <w:lang w:bidi="fa-IR"/>
          </w:rPr>
          <w:t>Despite this overall consistency, w</w:t>
        </w:r>
      </w:ins>
      <w:ins w:id="750" w:author="MohammadHossein Manuel Haqiqatkhah" w:date="2020-01-06T07:33:00Z">
        <w:r w:rsidRPr="000750EB">
          <w:rPr>
            <w:lang w:bidi="fa-IR"/>
          </w:rPr>
          <w:t xml:space="preserve">e observed </w:t>
        </w:r>
      </w:ins>
      <w:ins w:id="751" w:author="Cees van Leeuwen" w:date="2020-01-06T16:09:00Z">
        <w:r w:rsidR="00EB7957">
          <w:rPr>
            <w:lang w:bidi="fa-IR"/>
          </w:rPr>
          <w:t>considerable variability</w:t>
        </w:r>
      </w:ins>
      <w:ins w:id="752" w:author="MohammadHossein Manuel Haqiqatkhah" w:date="2020-01-06T07:33:00Z">
        <w:r w:rsidRPr="000750EB">
          <w:rPr>
            <w:lang w:bidi="fa-IR"/>
          </w:rPr>
          <w:t xml:space="preserve"> among models</w:t>
        </w:r>
      </w:ins>
      <w:ins w:id="753" w:author="Cees van Leeuwen" w:date="2020-01-06T16:07:00Z">
        <w:r w:rsidR="00934BA6">
          <w:rPr>
            <w:lang w:bidi="fa-IR"/>
          </w:rPr>
          <w:t>,</w:t>
        </w:r>
      </w:ins>
      <w:ins w:id="754" w:author="MohammadHossein Manuel Haqiqatkhah" w:date="2020-01-06T07:33:00Z">
        <w:r w:rsidRPr="000750EB">
          <w:rPr>
            <w:lang w:bidi="fa-IR"/>
          </w:rPr>
          <w:t xml:space="preserve"> both in the</w:t>
        </w:r>
      </w:ins>
      <w:ins w:id="755" w:author="Cees van Leeuwen" w:date="2020-01-06T16:09:00Z">
        <w:r w:rsidR="00EB7957">
          <w:rPr>
            <w:lang w:bidi="fa-IR"/>
          </w:rPr>
          <w:t>ir</w:t>
        </w:r>
      </w:ins>
      <w:ins w:id="756" w:author="MohammadHossein Manuel Haqiqatkhah" w:date="2020-01-06T07:33:00Z">
        <w:r w:rsidRPr="000750EB">
          <w:rPr>
            <w:lang w:bidi="fa-IR"/>
          </w:rPr>
          <w:t xml:space="preserve"> evolution </w:t>
        </w:r>
      </w:ins>
      <w:ins w:id="757" w:author="MohammadHossein Manuel Haqiqatkhah" w:date="2020-01-06T07:34:00Z">
        <w:del w:id="758" w:author="Cees van Leeuwen" w:date="2020-01-06T16:07:00Z">
          <w:r w:rsidRPr="000750EB" w:rsidDel="00934BA6">
            <w:rPr>
              <w:lang w:bidi="fa-IR"/>
            </w:rPr>
            <w:delText xml:space="preserve">of structural measures </w:delText>
          </w:r>
        </w:del>
        <w:r w:rsidRPr="000750EB">
          <w:rPr>
            <w:lang w:bidi="fa-IR"/>
          </w:rPr>
          <w:t xml:space="preserve">and </w:t>
        </w:r>
      </w:ins>
      <w:ins w:id="759" w:author="MohammadHossein Manuel Haqiqatkhah" w:date="2020-01-06T08:07:00Z">
        <w:r w:rsidR="007D51CF" w:rsidRPr="000750EB">
          <w:rPr>
            <w:lang w:bidi="fa-IR"/>
          </w:rPr>
          <w:t xml:space="preserve">the final states of </w:t>
        </w:r>
        <w:del w:id="760" w:author="Cees van Leeuwen" w:date="2020-01-06T16:07:00Z">
          <w:r w:rsidR="007D51CF" w:rsidRPr="000750EB" w:rsidDel="00934BA6">
            <w:rPr>
              <w:lang w:bidi="fa-IR"/>
            </w:rPr>
            <w:delText>anatomical</w:delText>
          </w:r>
        </w:del>
      </w:ins>
      <w:ins w:id="761" w:author="Cees van Leeuwen" w:date="2020-01-06T16:07:00Z">
        <w:r w:rsidR="00934BA6">
          <w:rPr>
            <w:lang w:bidi="fa-IR"/>
          </w:rPr>
          <w:t>structural</w:t>
        </w:r>
      </w:ins>
      <w:ins w:id="762" w:author="MohammadHossein Manuel Haqiqatkhah" w:date="2020-01-06T08:07:00Z">
        <w:r w:rsidR="007D51CF" w:rsidRPr="000750EB">
          <w:rPr>
            <w:lang w:bidi="fa-IR"/>
          </w:rPr>
          <w:t xml:space="preserve"> and functional connectivity</w:t>
        </w:r>
      </w:ins>
      <w:ins w:id="763" w:author="MohammadHossein Manuel Haqiqatkhah" w:date="2020-01-06T07:34:00Z">
        <w:r w:rsidRPr="000750EB">
          <w:rPr>
            <w:lang w:bidi="fa-IR"/>
          </w:rPr>
          <w:t xml:space="preserve">. These variations are partly due to </w:t>
        </w:r>
      </w:ins>
      <w:ins w:id="764" w:author="MohammadHossein Manuel Haqiqatkhah" w:date="2020-01-06T07:35:00Z">
        <w:r w:rsidRPr="000750EB">
          <w:rPr>
            <w:lang w:bidi="fa-IR"/>
          </w:rPr>
          <w:t xml:space="preserve">the </w:t>
        </w:r>
      </w:ins>
      <w:ins w:id="765" w:author="MohammadHossein Manuel Haqiqatkhah" w:date="2020-01-06T07:50:00Z">
        <w:r w:rsidR="00B95851" w:rsidRPr="000750EB">
          <w:rPr>
            <w:lang w:bidi="fa-IR"/>
          </w:rPr>
          <w:t>family-specific parameterization of models</w:t>
        </w:r>
        <w:del w:id="766" w:author="Cees van Leeuwen" w:date="2020-01-06T16:10:00Z">
          <w:r w:rsidR="00B95851" w:rsidRPr="000750EB" w:rsidDel="00EB7957">
            <w:rPr>
              <w:lang w:bidi="fa-IR"/>
            </w:rPr>
            <w:delText xml:space="preserve">. Yet, especially for </w:delText>
          </w:r>
        </w:del>
      </w:ins>
      <w:ins w:id="767" w:author="MohammadHossein Manuel Haqiqatkhah" w:date="2020-01-06T07:51:00Z">
        <w:del w:id="768" w:author="Cees van Leeuwen" w:date="2020-01-06T16:10:00Z">
          <w:r w:rsidR="00B95851" w:rsidRPr="000750EB" w:rsidDel="00EB7957">
            <w:rPr>
              <w:lang w:bidi="fa-IR"/>
            </w:rPr>
            <w:delText>the variabilities observed within families,</w:delText>
          </w:r>
        </w:del>
      </w:ins>
      <w:ins w:id="769" w:author="Cees van Leeuwen" w:date="2020-01-06T16:10:00Z">
        <w:r w:rsidR="00EB7957">
          <w:rPr>
            <w:lang w:bidi="fa-IR"/>
          </w:rPr>
          <w:t>, partly to</w:t>
        </w:r>
      </w:ins>
      <w:ins w:id="770" w:author="MohammadHossein Manuel Haqiqatkhah" w:date="2020-01-06T07:51:00Z">
        <w:r w:rsidR="00B95851" w:rsidRPr="000750EB">
          <w:rPr>
            <w:lang w:bidi="fa-IR"/>
          </w:rPr>
          <w:t xml:space="preserve"> the</w:t>
        </w:r>
      </w:ins>
      <w:ins w:id="771" w:author="MohammadHossein Manuel Haqiqatkhah" w:date="2020-01-06T07:50:00Z">
        <w:r w:rsidR="00B95851" w:rsidRPr="000750EB">
          <w:rPr>
            <w:lang w:bidi="fa-IR"/>
          </w:rPr>
          <w:t xml:space="preserve"> </w:t>
        </w:r>
      </w:ins>
      <w:ins w:id="772" w:author="MohammadHossein Manuel Haqiqatkhah" w:date="2020-01-06T07:33:00Z">
        <w:r w:rsidRPr="000750EB">
          <w:rPr>
            <w:lang w:bidi="fa-IR"/>
          </w:rPr>
          <w:t xml:space="preserve">random </w:t>
        </w:r>
        <w:del w:id="773" w:author="Cees van Leeuwen" w:date="2020-01-06T16:10:00Z">
          <w:r w:rsidRPr="000750EB" w:rsidDel="00EB7957">
            <w:rPr>
              <w:lang w:bidi="fa-IR"/>
            </w:rPr>
            <w:delText>instantiation</w:delText>
          </w:r>
        </w:del>
      </w:ins>
      <w:ins w:id="774" w:author="Cees van Leeuwen" w:date="2020-01-06T16:10:00Z">
        <w:r w:rsidR="00EB7957">
          <w:rPr>
            <w:lang w:bidi="fa-IR"/>
          </w:rPr>
          <w:t>initiali</w:t>
        </w:r>
      </w:ins>
      <w:ins w:id="775" w:author="Cees van Leeuwen" w:date="2020-01-06T16:11:00Z">
        <w:r w:rsidR="00EB7957">
          <w:rPr>
            <w:lang w:bidi="fa-IR"/>
          </w:rPr>
          <w:t>zation</w:t>
        </w:r>
      </w:ins>
      <w:ins w:id="776" w:author="MohammadHossein Manuel Haqiqatkhah" w:date="2020-01-06T07:33:00Z">
        <w:r w:rsidRPr="000750EB">
          <w:rPr>
            <w:lang w:bidi="fa-IR"/>
          </w:rPr>
          <w:t xml:space="preserve"> of the models</w:t>
        </w:r>
      </w:ins>
      <w:ins w:id="777" w:author="MohammadHossein Manuel Haqiqatkhah" w:date="2020-01-06T07:51:00Z">
        <w:del w:id="778" w:author="Cees van Leeuwen" w:date="2020-01-06T16:08:00Z">
          <w:r w:rsidR="00B95851" w:rsidRPr="000750EB" w:rsidDel="00EB7957">
            <w:rPr>
              <w:lang w:bidi="fa-IR"/>
            </w:rPr>
            <w:delText xml:space="preserve"> is to blame</w:delText>
          </w:r>
        </w:del>
        <w:r w:rsidR="00B95851" w:rsidRPr="000750EB">
          <w:rPr>
            <w:lang w:bidi="fa-IR"/>
          </w:rPr>
          <w:t xml:space="preserve">. </w:t>
        </w:r>
        <w:del w:id="779" w:author="Cees van Leeuwen" w:date="2020-01-06T16:11:00Z">
          <w:r w:rsidR="00B95851" w:rsidRPr="000750EB" w:rsidDel="00EB7957">
            <w:rPr>
              <w:lang w:bidi="fa-IR"/>
            </w:rPr>
            <w:delText xml:space="preserve">In order to </w:delText>
          </w:r>
        </w:del>
      </w:ins>
      <w:ins w:id="780" w:author="MohammadHossein Manuel Haqiqatkhah" w:date="2020-01-06T07:52:00Z">
        <w:del w:id="781" w:author="Cees van Leeuwen" w:date="2020-01-06T16:11:00Z">
          <w:r w:rsidR="00B95851" w:rsidRPr="000750EB" w:rsidDel="00EB7957">
            <w:rPr>
              <w:lang w:bidi="fa-IR"/>
            </w:rPr>
            <w:delText>fairly credit these two sources of variations</w:delText>
          </w:r>
        </w:del>
      </w:ins>
      <w:ins w:id="782" w:author="MohammadHossein Manuel Haqiqatkhah" w:date="2020-01-06T07:53:00Z">
        <w:del w:id="783" w:author="Cees van Leeuwen" w:date="2020-01-06T16:11:00Z">
          <w:r w:rsidR="00B95851" w:rsidRPr="000750EB" w:rsidDel="00EB7957">
            <w:rPr>
              <w:lang w:bidi="fa-IR"/>
            </w:rPr>
            <w:delText xml:space="preserve">, </w:delText>
          </w:r>
          <w:commentRangeStart w:id="784"/>
          <w:r w:rsidR="00BB49D1" w:rsidRPr="000750EB" w:rsidDel="00EB7957">
            <w:rPr>
              <w:lang w:bidi="fa-IR"/>
            </w:rPr>
            <w:delText xml:space="preserve">we compared models of each family with other </w:delText>
          </w:r>
        </w:del>
      </w:ins>
      <w:ins w:id="785" w:author="MohammadHossein Manuel Haqiqatkhah" w:date="2020-01-06T07:54:00Z">
        <w:del w:id="786" w:author="Cees van Leeuwen" w:date="2020-01-06T16:11:00Z">
          <w:r w:rsidR="00BB49D1" w:rsidRPr="000750EB" w:rsidDel="00EB7957">
            <w:rPr>
              <w:lang w:bidi="fa-IR"/>
            </w:rPr>
            <w:delText>family members and members of other families</w:delText>
          </w:r>
        </w:del>
      </w:ins>
      <w:commentRangeEnd w:id="784"/>
      <w:ins w:id="787" w:author="MohammadHossein Manuel Haqiqatkhah" w:date="2020-01-06T07:58:00Z">
        <w:del w:id="788" w:author="Cees van Leeuwen" w:date="2020-01-06T16:11:00Z">
          <w:r w:rsidR="004E7CBD" w:rsidRPr="00935D6F" w:rsidDel="00EB7957">
            <w:rPr>
              <w:rStyle w:val="CommentReference"/>
              <w:color w:val="auto"/>
            </w:rPr>
            <w:commentReference w:id="784"/>
          </w:r>
        </w:del>
      </w:ins>
      <w:ins w:id="789" w:author="MohammadHossein Manuel Haqiqatkhah" w:date="2020-01-06T07:54:00Z">
        <w:del w:id="790" w:author="Cees van Leeuwen" w:date="2020-01-06T16:11:00Z">
          <w:r w:rsidR="00BB49D1" w:rsidRPr="00935D6F" w:rsidDel="00EB7957">
            <w:rPr>
              <w:lang w:bidi="fa-IR"/>
            </w:rPr>
            <w:delText xml:space="preserve">. </w:delText>
          </w:r>
        </w:del>
      </w:ins>
      <w:ins w:id="791" w:author="MohammadHossein Manuel Haqiqatkhah" w:date="2020-01-06T07:56:00Z">
        <w:del w:id="792" w:author="Cees van Leeuwen" w:date="2020-01-06T16:11:00Z">
          <w:r w:rsidR="004E7CBD" w:rsidRPr="00935D6F" w:rsidDel="00EB7957">
            <w:rPr>
              <w:lang w:bidi="fa-IR"/>
            </w:rPr>
            <w:delText>Based on these comparisons</w:delText>
          </w:r>
        </w:del>
      </w:ins>
      <w:ins w:id="793" w:author="MohammadHossein Manuel Haqiqatkhah" w:date="2020-01-06T07:58:00Z">
        <w:del w:id="794" w:author="Cees van Leeuwen" w:date="2020-01-06T16:11:00Z">
          <w:r w:rsidR="00EE379D" w:rsidRPr="00935D6F" w:rsidDel="00EB7957">
            <w:rPr>
              <w:lang w:bidi="fa-IR"/>
            </w:rPr>
            <w:delText>, w</w:delText>
          </w:r>
        </w:del>
      </w:ins>
      <w:ins w:id="795" w:author="Cees van Leeuwen" w:date="2020-01-06T16:11:00Z">
        <w:r w:rsidR="00EB7957">
          <w:rPr>
            <w:lang w:bidi="fa-IR"/>
          </w:rPr>
          <w:t>W</w:t>
        </w:r>
      </w:ins>
      <w:ins w:id="796" w:author="MohammadHossein Manuel Haqiqatkhah" w:date="2020-01-06T07:58:00Z">
        <w:r w:rsidR="00EE379D" w:rsidRPr="00935D6F">
          <w:rPr>
            <w:lang w:bidi="fa-IR"/>
          </w:rPr>
          <w:t xml:space="preserve">e quantified </w:t>
        </w:r>
      </w:ins>
      <w:ins w:id="797" w:author="Cees van Leeuwen" w:date="2020-01-06T16:11:00Z">
        <w:r w:rsidR="00EB7957">
          <w:rPr>
            <w:lang w:bidi="fa-IR"/>
          </w:rPr>
          <w:t xml:space="preserve">the </w:t>
        </w:r>
      </w:ins>
      <w:ins w:id="798" w:author="MohammadHossein Manuel Haqiqatkhah" w:date="2020-01-06T07:58:00Z">
        <w:r w:rsidR="00EE379D" w:rsidRPr="00935D6F">
          <w:rPr>
            <w:lang w:bidi="fa-IR"/>
          </w:rPr>
          <w:t xml:space="preserve">within- and between-family contrasts, and defined a measure of </w:t>
        </w:r>
      </w:ins>
      <w:ins w:id="799" w:author="MohammadHossein Manuel Haqiqatkhah" w:date="2020-01-06T07:59:00Z">
        <w:r w:rsidR="005026C6" w:rsidRPr="00935D6F">
          <w:rPr>
            <w:lang w:bidi="fa-IR"/>
          </w:rPr>
          <w:t xml:space="preserve">family </w:t>
        </w:r>
      </w:ins>
      <w:ins w:id="800" w:author="MohammadHossein Manuel Haqiqatkhah" w:date="2020-01-06T07:58:00Z">
        <w:r w:rsidR="00EE379D" w:rsidRPr="00935D6F">
          <w:rPr>
            <w:lang w:bidi="fa-IR"/>
          </w:rPr>
          <w:t>differentiation</w:t>
        </w:r>
      </w:ins>
      <w:ins w:id="801" w:author="Cees van Leeuwen" w:date="2020-01-06T16:11:00Z">
        <w:r w:rsidR="00EB7957">
          <w:rPr>
            <w:lang w:bidi="fa-IR"/>
          </w:rPr>
          <w:t>, in</w:t>
        </w:r>
      </w:ins>
      <w:ins w:id="802" w:author="Cees van Leeuwen" w:date="2020-01-06T16:12:00Z">
        <w:r w:rsidR="00EB7957">
          <w:rPr>
            <w:lang w:bidi="fa-IR"/>
          </w:rPr>
          <w:t xml:space="preserve"> order</w:t>
        </w:r>
      </w:ins>
      <w:ins w:id="803" w:author="MohammadHossein Manuel Haqiqatkhah" w:date="2020-01-06T07:59:00Z">
        <w:r w:rsidR="005026C6" w:rsidRPr="00935D6F">
          <w:rPr>
            <w:lang w:bidi="fa-IR"/>
          </w:rPr>
          <w:t xml:space="preserve"> to </w:t>
        </w:r>
      </w:ins>
      <w:ins w:id="804" w:author="MohammadHossein Manuel Haqiqatkhah" w:date="2020-01-06T08:00:00Z">
        <w:r w:rsidR="00577433" w:rsidRPr="00935D6F">
          <w:rPr>
            <w:lang w:bidi="fa-IR"/>
          </w:rPr>
          <w:t>score</w:t>
        </w:r>
      </w:ins>
      <w:ins w:id="805" w:author="MohammadHossein Manuel Haqiqatkhah" w:date="2020-01-06T08:39:00Z">
        <w:r w:rsidR="00EB5362" w:rsidRPr="00935D6F">
          <w:rPr>
            <w:lang w:bidi="fa-IR"/>
          </w:rPr>
          <w:t>,</w:t>
        </w:r>
      </w:ins>
      <w:ins w:id="806" w:author="MohammadHossein Manuel Haqiqatkhah" w:date="2020-01-06T08:00:00Z">
        <w:r w:rsidR="00577433" w:rsidRPr="00935D6F">
          <w:rPr>
            <w:lang w:bidi="fa-IR"/>
          </w:rPr>
          <w:t xml:space="preserve"> </w:t>
        </w:r>
      </w:ins>
      <w:ins w:id="807" w:author="MohammadHossein Manuel Haqiqatkhah" w:date="2020-01-06T08:01:00Z">
        <w:r w:rsidR="00F46E87" w:rsidRPr="00935D6F">
          <w:rPr>
            <w:lang w:bidi="fa-IR"/>
          </w:rPr>
          <w:t>on average</w:t>
        </w:r>
      </w:ins>
      <w:ins w:id="808" w:author="MohammadHossein Manuel Haqiqatkhah" w:date="2020-01-06T08:39:00Z">
        <w:r w:rsidR="00EB5362" w:rsidRPr="00935D6F">
          <w:rPr>
            <w:lang w:bidi="fa-IR"/>
          </w:rPr>
          <w:t>,</w:t>
        </w:r>
      </w:ins>
      <w:ins w:id="809" w:author="MohammadHossein Manuel Haqiqatkhah" w:date="2020-01-06T08:01:00Z">
        <w:r w:rsidR="00F46E87" w:rsidRPr="00935D6F">
          <w:rPr>
            <w:lang w:bidi="fa-IR"/>
          </w:rPr>
          <w:t xml:space="preserve"> how well models belonging to one family distinguish from others.</w:t>
        </w:r>
      </w:ins>
    </w:p>
    <w:p w:rsidR="00F46E87" w:rsidRDefault="00F46E87" w:rsidP="00CA7C4B">
      <w:pPr>
        <w:rPr>
          <w:ins w:id="810" w:author="MohammadHossein Manuel Haqiqatkhah" w:date="2020-01-06T09:14:00Z"/>
          <w:lang w:bidi="fa-IR"/>
        </w:rPr>
      </w:pPr>
      <w:ins w:id="811" w:author="MohammadHossein Manuel Haqiqatkhah" w:date="2020-01-06T08:02:00Z">
        <w:r w:rsidRPr="00935D6F">
          <w:rPr>
            <w:lang w:bidi="fa-IR"/>
          </w:rPr>
          <w:t xml:space="preserve">We found that </w:t>
        </w:r>
      </w:ins>
      <w:ins w:id="812" w:author="MohammadHossein Manuel Haqiqatkhah" w:date="2020-01-06T08:46:00Z">
        <w:r w:rsidR="000750EB" w:rsidRPr="00935D6F">
          <w:rPr>
            <w:lang w:bidi="fa-IR"/>
          </w:rPr>
          <w:t xml:space="preserve">the </w:t>
        </w:r>
      </w:ins>
      <w:ins w:id="813" w:author="MohammadHossein Manuel Haqiqatkhah" w:date="2020-01-06T08:51:00Z">
        <w:r w:rsidR="000750EB" w:rsidRPr="00935D6F">
          <w:rPr>
            <w:lang w:bidi="fa-IR"/>
          </w:rPr>
          <w:t xml:space="preserve">baseline family and </w:t>
        </w:r>
      </w:ins>
      <w:ins w:id="814" w:author="MohammadHossein Manuel Haqiqatkhah" w:date="2020-01-06T08:53:00Z">
        <w:r w:rsidR="000750EB" w:rsidRPr="00935D6F">
          <w:rPr>
            <w:lang w:bidi="fa-IR"/>
          </w:rPr>
          <w:t>families</w:t>
        </w:r>
      </w:ins>
      <w:ins w:id="815" w:author="MohammadHossein Manuel Haqiqatkhah" w:date="2020-01-06T08:51:00Z">
        <w:r w:rsidR="000750EB" w:rsidRPr="00935D6F">
          <w:rPr>
            <w:lang w:bidi="fa-IR"/>
          </w:rPr>
          <w:t xml:space="preserve"> </w:t>
        </w:r>
      </w:ins>
      <w:ins w:id="816" w:author="MohammadHossein Manuel Haqiqatkhah" w:date="2020-01-06T08:52:00Z">
        <w:r w:rsidR="000750EB" w:rsidRPr="00935D6F">
          <w:rPr>
            <w:lang w:bidi="fa-IR"/>
          </w:rPr>
          <w:t xml:space="preserve">with </w:t>
        </w:r>
      </w:ins>
      <w:ins w:id="817" w:author="MohammadHossein Manuel Haqiqatkhah" w:date="2020-01-06T08:55:00Z">
        <w:r w:rsidR="000750EB">
          <w:rPr>
            <w:lang w:bidi="fa-IR"/>
          </w:rPr>
          <w:t xml:space="preserve">increased </w:t>
        </w:r>
      </w:ins>
      <w:ins w:id="818" w:author="MohammadHossein Manuel Haqiqatkhah" w:date="2020-01-06T08:52:00Z">
        <w:r w:rsidR="000750EB" w:rsidRPr="00935D6F">
          <w:rPr>
            <w:lang w:bidi="fa-IR"/>
          </w:rPr>
          <w:t>coupling strength</w:t>
        </w:r>
      </w:ins>
      <w:ins w:id="819" w:author="MohammadHossein Manuel Haqiqatkhah" w:date="2020-01-06T08:54:00Z">
        <w:r w:rsidR="000750EB" w:rsidRPr="00935D6F">
          <w:rPr>
            <w:lang w:bidi="fa-IR"/>
          </w:rPr>
          <w:t>s</w:t>
        </w:r>
      </w:ins>
      <w:ins w:id="820" w:author="MohammadHossein Manuel Haqiqatkhah" w:date="2020-01-06T08:52:00Z">
        <w:r w:rsidR="000750EB" w:rsidRPr="00935D6F">
          <w:rPr>
            <w:lang w:bidi="fa-IR"/>
          </w:rPr>
          <w:t xml:space="preserve"> </w:t>
        </w:r>
      </w:ins>
      <w:ins w:id="821" w:author="MohammadHossein Manuel Haqiqatkhah" w:date="2020-01-06T08:53:00Z">
        <w:r w:rsidR="000750EB" w:rsidRPr="00935D6F">
          <w:rPr>
            <w:lang w:bidi="fa-IR"/>
          </w:rPr>
          <w:t xml:space="preserve">or </w:t>
        </w:r>
      </w:ins>
      <w:ins w:id="822" w:author="MohammadHossein Manuel Haqiqatkhah" w:date="2020-01-06T08:55:00Z">
        <w:r w:rsidR="000750EB">
          <w:rPr>
            <w:lang w:bidi="fa-IR"/>
          </w:rPr>
          <w:t>decreased</w:t>
        </w:r>
      </w:ins>
      <w:ins w:id="823" w:author="MohammadHossein Manuel Haqiqatkhah" w:date="2020-01-06T08:54:00Z">
        <w:r w:rsidR="000750EB" w:rsidRPr="00935D6F">
          <w:rPr>
            <w:lang w:bidi="fa-IR"/>
          </w:rPr>
          <w:t xml:space="preserve"> </w:t>
        </w:r>
      </w:ins>
      <w:ins w:id="824" w:author="MohammadHossein Manuel Haqiqatkhah" w:date="2020-01-06T08:53:00Z">
        <w:r w:rsidR="000750EB" w:rsidRPr="00935D6F">
          <w:rPr>
            <w:lang w:bidi="fa-IR"/>
          </w:rPr>
          <w:t>turbulence parameter</w:t>
        </w:r>
      </w:ins>
      <w:ins w:id="825" w:author="MohammadHossein Manuel Haqiqatkhah" w:date="2020-01-06T09:00:00Z">
        <w:r w:rsidR="00AE6A22">
          <w:rPr>
            <w:lang w:bidi="fa-IR"/>
          </w:rPr>
          <w:t xml:space="preserve"> (respectively, BL, OC, and UT)</w:t>
        </w:r>
      </w:ins>
      <w:ins w:id="826" w:author="MohammadHossein Manuel Haqiqatkhah" w:date="2020-01-06T08:53:00Z">
        <w:r w:rsidR="000750EB" w:rsidRPr="00935D6F">
          <w:rPr>
            <w:lang w:bidi="fa-IR"/>
          </w:rPr>
          <w:t xml:space="preserve"> differentiate themselves most from other families</w:t>
        </w:r>
      </w:ins>
      <w:ins w:id="827" w:author="MohammadHossein Manuel Haqiqatkhah" w:date="2020-01-06T08:55:00Z">
        <w:r w:rsidR="000750EB">
          <w:rPr>
            <w:lang w:bidi="fa-IR"/>
          </w:rPr>
          <w:t xml:space="preserve">, both in anatomical and functional </w:t>
        </w:r>
        <w:proofErr w:type="spellStart"/>
        <w:r w:rsidR="000750EB">
          <w:rPr>
            <w:lang w:bidi="fa-IR"/>
          </w:rPr>
          <w:t>connectivities</w:t>
        </w:r>
        <w:proofErr w:type="spellEnd"/>
        <w:r w:rsidR="000750EB">
          <w:rPr>
            <w:lang w:bidi="fa-IR"/>
          </w:rPr>
          <w:t>.</w:t>
        </w:r>
      </w:ins>
      <w:ins w:id="828" w:author="MohammadHossein Manuel Haqiqatkhah" w:date="2020-01-06T09:01:00Z">
        <w:r w:rsidR="00AE6A22">
          <w:rPr>
            <w:lang w:bidi="fa-IR"/>
          </w:rPr>
          <w:t xml:space="preserve"> The differentiation score is for </w:t>
        </w:r>
      </w:ins>
      <w:ins w:id="829" w:author="MohammadHossein Manuel Haqiqatkhah" w:date="2020-01-06T09:02:00Z">
        <w:r w:rsidR="00AE6A22">
          <w:rPr>
            <w:lang w:bidi="fa-IR"/>
          </w:rPr>
          <w:t>the anatomical</w:t>
        </w:r>
      </w:ins>
      <w:ins w:id="830" w:author="MohammadHossein Manuel Haqiqatkhah" w:date="2020-01-06T09:07:00Z">
        <w:r w:rsidR="00935D6F">
          <w:rPr>
            <w:lang w:bidi="fa-IR"/>
          </w:rPr>
          <w:t xml:space="preserve"> connectivity of the</w:t>
        </w:r>
      </w:ins>
      <w:ins w:id="831" w:author="MohammadHossein Manuel Haqiqatkhah" w:date="2020-01-06T09:02:00Z">
        <w:r w:rsidR="00AE6A22">
          <w:rPr>
            <w:lang w:bidi="fa-IR"/>
          </w:rPr>
          <w:t xml:space="preserve"> </w:t>
        </w:r>
      </w:ins>
      <w:ins w:id="832" w:author="MohammadHossein Manuel Haqiqatkhah" w:date="2020-01-06T09:01:00Z">
        <w:r w:rsidR="00AE6A22">
          <w:rPr>
            <w:lang w:bidi="fa-IR"/>
          </w:rPr>
          <w:t>OC family. Moreover, we o</w:t>
        </w:r>
        <w:r w:rsidR="00935D6F">
          <w:rPr>
            <w:lang w:bidi="fa-IR"/>
          </w:rPr>
          <w:t xml:space="preserve">bserve rather high </w:t>
        </w:r>
      </w:ins>
      <w:ins w:id="833" w:author="MohammadHossein Manuel Haqiqatkhah" w:date="2020-01-06T09:07:00Z">
        <w:r w:rsidR="00935D6F">
          <w:rPr>
            <w:lang w:bidi="fa-IR"/>
          </w:rPr>
          <w:t xml:space="preserve">resemblance between </w:t>
        </w:r>
      </w:ins>
      <w:ins w:id="834" w:author="MohammadHossein Manuel Haqiqatkhah" w:date="2020-01-06T09:08:00Z">
        <w:r w:rsidR="00935D6F">
          <w:rPr>
            <w:lang w:bidi="fa-IR"/>
          </w:rPr>
          <w:t xml:space="preserve">OC and UT for both anatomical and functional </w:t>
        </w:r>
        <w:proofErr w:type="spellStart"/>
        <w:r w:rsidR="00935D6F">
          <w:rPr>
            <w:lang w:bidi="fa-IR"/>
          </w:rPr>
          <w:t>connectivities</w:t>
        </w:r>
        <w:proofErr w:type="spellEnd"/>
        <w:r w:rsidR="00935D6F">
          <w:rPr>
            <w:lang w:bidi="fa-IR"/>
          </w:rPr>
          <w:t xml:space="preserve">. </w:t>
        </w:r>
      </w:ins>
      <w:ins w:id="835" w:author="MohammadHossein Manuel Haqiqatkhah" w:date="2020-01-06T09:09:00Z">
        <w:r w:rsidR="00935D6F">
          <w:rPr>
            <w:lang w:bidi="fa-IR"/>
          </w:rPr>
          <w:t xml:space="preserve">Based on HHG test, there is </w:t>
        </w:r>
      </w:ins>
      <w:ins w:id="836" w:author="MohammadHossein Manuel Haqiqatkhah" w:date="2020-01-06T09:10:00Z">
        <w:r w:rsidR="00935D6F">
          <w:rPr>
            <w:lang w:bidi="fa-IR"/>
          </w:rPr>
          <w:t>strong</w:t>
        </w:r>
      </w:ins>
      <w:ins w:id="837" w:author="MohammadHossein Manuel Haqiqatkhah" w:date="2020-01-06T09:09:00Z">
        <w:r w:rsidR="00935D6F">
          <w:rPr>
            <w:lang w:bidi="fa-IR"/>
          </w:rPr>
          <w:t xml:space="preserve"> evidence (p = 0.02) </w:t>
        </w:r>
      </w:ins>
      <w:ins w:id="838" w:author="MohammadHossein Manuel Haqiqatkhah" w:date="2020-01-06T09:10:00Z">
        <w:r w:rsidR="00935D6F">
          <w:rPr>
            <w:lang w:bidi="fa-IR"/>
          </w:rPr>
          <w:t xml:space="preserve">for distributional dependence between </w:t>
        </w:r>
      </w:ins>
      <w:ins w:id="839" w:author="MohammadHossein Manuel Haqiqatkhah" w:date="2020-01-06T09:09:00Z">
        <w:r w:rsidR="00935D6F">
          <w:rPr>
            <w:lang w:bidi="fa-IR"/>
          </w:rPr>
          <w:t xml:space="preserve">anatomical networks of </w:t>
        </w:r>
      </w:ins>
      <w:ins w:id="840" w:author="MohammadHossein Manuel Haqiqatkhah" w:date="2020-01-06T09:10:00Z">
        <w:r w:rsidR="00935D6F">
          <w:rPr>
            <w:lang w:bidi="fa-IR"/>
          </w:rPr>
          <w:t xml:space="preserve">OC and UT. This means that </w:t>
        </w:r>
      </w:ins>
      <w:ins w:id="841" w:author="MohammadHossein Manuel Haqiqatkhah" w:date="2020-01-06T09:11:00Z">
        <w:r w:rsidR="008431EA">
          <w:rPr>
            <w:lang w:bidi="fa-IR"/>
          </w:rPr>
          <w:t xml:space="preserve">elevated coupling strength </w:t>
        </w:r>
      </w:ins>
      <w:ins w:id="842" w:author="MohammadHossein Manuel Haqiqatkhah" w:date="2020-01-06T09:13:00Z">
        <w:r w:rsidR="008431EA">
          <w:rPr>
            <w:lang w:bidi="fa-IR"/>
          </w:rPr>
          <w:t xml:space="preserve">and reduced turbulence have </w:t>
        </w:r>
      </w:ins>
      <w:ins w:id="843" w:author="MohammadHossein Manuel Haqiqatkhah" w:date="2020-01-06T09:12:00Z">
        <w:del w:id="844" w:author="Cees van Leeuwen" w:date="2020-01-06T16:14:00Z">
          <w:r w:rsidR="008431EA" w:rsidDel="00EB7957">
            <w:rPr>
              <w:lang w:bidi="fa-IR"/>
            </w:rPr>
            <w:delText xml:space="preserve">somewhat </w:delText>
          </w:r>
        </w:del>
        <w:r w:rsidR="008431EA">
          <w:rPr>
            <w:lang w:bidi="fa-IR"/>
          </w:rPr>
          <w:t>similar effect on the structure and activation</w:t>
        </w:r>
      </w:ins>
      <w:ins w:id="845" w:author="MohammadHossein Manuel Haqiqatkhah" w:date="2020-01-06T09:13:00Z">
        <w:r w:rsidR="008431EA">
          <w:rPr>
            <w:lang w:bidi="fa-IR"/>
          </w:rPr>
          <w:t>s of logistic maps.</w:t>
        </w:r>
      </w:ins>
    </w:p>
    <w:p w:rsidR="004A5531" w:rsidRDefault="00FA00DA" w:rsidP="00F6498A">
      <w:pPr>
        <w:rPr>
          <w:ins w:id="846" w:author="Cees van Leeuwen" w:date="2020-01-06T16:18:00Z"/>
          <w:lang w:bidi="fa-IR"/>
        </w:rPr>
      </w:pPr>
      <w:ins w:id="847" w:author="MohammadHossein Manuel Haqiqatkhah" w:date="2020-01-06T09:14:00Z">
        <w:r>
          <w:rPr>
            <w:lang w:bidi="fa-IR"/>
          </w:rPr>
          <w:t>Altogether,</w:t>
        </w:r>
      </w:ins>
      <w:ins w:id="848" w:author="MohammadHossein Manuel Haqiqatkhah" w:date="2020-01-06T09:15:00Z">
        <w:r>
          <w:rPr>
            <w:lang w:bidi="fa-IR"/>
          </w:rPr>
          <w:t xml:space="preserve"> perturbation to the parameters </w:t>
        </w:r>
      </w:ins>
      <w:ins w:id="849" w:author="MohammadHossein Manuel Haqiqatkhah" w:date="2020-01-06T09:16:00Z">
        <w:r>
          <w:rPr>
            <w:lang w:bidi="fa-IR"/>
          </w:rPr>
          <w:t>of coupled logistic maps yields structural and functional differences</w:t>
        </w:r>
        <w:r w:rsidR="008F07D8">
          <w:rPr>
            <w:lang w:bidi="fa-IR"/>
          </w:rPr>
          <w:t xml:space="preserve"> that are essential for </w:t>
        </w:r>
      </w:ins>
      <w:ins w:id="850" w:author="MohammadHossein Manuel Haqiqatkhah" w:date="2020-01-06T09:17:00Z">
        <w:r w:rsidR="008F07D8">
          <w:rPr>
            <w:lang w:bidi="fa-IR"/>
          </w:rPr>
          <w:t xml:space="preserve">implementing cognitive functions in evolving networks. </w:t>
        </w:r>
      </w:ins>
      <w:ins w:id="851" w:author="MohammadHossein Manuel Haqiqatkhah" w:date="2020-01-06T09:24:00Z">
        <w:r w:rsidR="00C80009">
          <w:rPr>
            <w:lang w:bidi="fa-IR"/>
          </w:rPr>
          <w:t xml:space="preserve">Moreover, the perturbations </w:t>
        </w:r>
        <w:r w:rsidR="008E5063">
          <w:rPr>
            <w:lang w:bidi="fa-IR"/>
          </w:rPr>
          <w:t xml:space="preserve">lead to </w:t>
        </w:r>
      </w:ins>
      <w:ins w:id="852" w:author="MohammadHossein Manuel Haqiqatkhah" w:date="2020-01-06T09:25:00Z">
        <w:r w:rsidR="008E5063">
          <w:rPr>
            <w:lang w:bidi="fa-IR"/>
          </w:rPr>
          <w:t xml:space="preserve">differentiations between </w:t>
        </w:r>
      </w:ins>
      <w:ins w:id="853" w:author="MohammadHossein Manuel Haqiqatkhah" w:date="2020-01-06T09:24:00Z">
        <w:r w:rsidR="008E5063">
          <w:rPr>
            <w:lang w:bidi="fa-IR"/>
          </w:rPr>
          <w:t xml:space="preserve">structural and functional </w:t>
        </w:r>
      </w:ins>
      <w:ins w:id="854" w:author="MohammadHossein Manuel Haqiqatkhah" w:date="2020-01-06T09:25:00Z">
        <w:r w:rsidR="008E5063">
          <w:rPr>
            <w:lang w:bidi="fa-IR"/>
          </w:rPr>
          <w:t xml:space="preserve">networks. </w:t>
        </w:r>
      </w:ins>
      <w:commentRangeStart w:id="855"/>
      <w:ins w:id="856" w:author="MohammadHossein Manuel Haqiqatkhah" w:date="2020-01-06T09:26:00Z">
        <w:r w:rsidR="00F90C97">
          <w:rPr>
            <w:lang w:bidi="fa-IR"/>
          </w:rPr>
          <w:t xml:space="preserve">From </w:t>
        </w:r>
        <w:del w:id="857" w:author="Cees van Leeuwen" w:date="2020-01-06T16:15:00Z">
          <w:r w:rsidR="00F90C97" w:rsidDel="00EB7957">
            <w:rPr>
              <w:lang w:bidi="fa-IR"/>
            </w:rPr>
            <w:delText>another</w:delText>
          </w:r>
        </w:del>
      </w:ins>
      <w:ins w:id="858" w:author="Cees van Leeuwen" w:date="2020-01-06T16:15:00Z">
        <w:r w:rsidR="00EB7957">
          <w:rPr>
            <w:lang w:bidi="fa-IR"/>
          </w:rPr>
          <w:t>a cognitive neuroscience</w:t>
        </w:r>
      </w:ins>
      <w:ins w:id="859" w:author="MohammadHossein Manuel Haqiqatkhah" w:date="2020-01-06T09:26:00Z">
        <w:r w:rsidR="00F90C97">
          <w:rPr>
            <w:lang w:bidi="fa-IR"/>
          </w:rPr>
          <w:t xml:space="preserve"> perspective, this implies that </w:t>
        </w:r>
      </w:ins>
      <w:ins w:id="860" w:author="MohammadHossein Manuel Haqiqatkhah" w:date="2020-01-06T09:27:00Z">
        <w:r w:rsidR="001B7454">
          <w:rPr>
            <w:lang w:bidi="fa-IR"/>
          </w:rPr>
          <w:t>functional and structural differentiation can be used to identify functional components in a network</w:t>
        </w:r>
      </w:ins>
      <w:commentRangeEnd w:id="855"/>
      <w:ins w:id="861" w:author="MohammadHossein Manuel Haqiqatkhah" w:date="2020-01-06T09:28:00Z">
        <w:r w:rsidR="001B7454">
          <w:rPr>
            <w:rStyle w:val="CommentReference"/>
          </w:rPr>
          <w:commentReference w:id="855"/>
        </w:r>
      </w:ins>
      <w:ins w:id="862" w:author="MohammadHossein Manuel Haqiqatkhah" w:date="2020-01-06T09:30:00Z">
        <w:r w:rsidR="00BC1BE0">
          <w:rPr>
            <w:lang w:bidi="fa-IR"/>
          </w:rPr>
          <w:t>, thus</w:t>
        </w:r>
        <w:r w:rsidR="00BC1BE0" w:rsidRPr="00BC1BE0">
          <w:t xml:space="preserve"> </w:t>
        </w:r>
        <w:r w:rsidR="00BC1BE0">
          <w:rPr>
            <w:lang w:bidi="fa-IR"/>
          </w:rPr>
          <w:t>warranting</w:t>
        </w:r>
        <w:r w:rsidR="00BC1BE0" w:rsidRPr="00BC1BE0">
          <w:rPr>
            <w:lang w:bidi="fa-IR"/>
          </w:rPr>
          <w:t xml:space="preserve"> the use of structural and functional</w:t>
        </w:r>
        <w:r w:rsidR="00BC1BE0">
          <w:rPr>
            <w:lang w:bidi="fa-IR"/>
          </w:rPr>
          <w:t xml:space="preserve"> connectivity measures in neuro</w:t>
        </w:r>
        <w:r w:rsidR="00BC1BE0" w:rsidRPr="00BC1BE0">
          <w:rPr>
            <w:lang w:bidi="fa-IR"/>
          </w:rPr>
          <w:t>imaging</w:t>
        </w:r>
      </w:ins>
      <w:ins w:id="863" w:author="MohammadHossein Manuel Haqiqatkhah" w:date="2020-01-06T09:27:00Z">
        <w:r w:rsidR="001B7454">
          <w:rPr>
            <w:lang w:bidi="fa-IR"/>
          </w:rPr>
          <w:t>.</w:t>
        </w:r>
      </w:ins>
      <w:ins w:id="864" w:author="MohammadHossein Manuel Haqiqatkhah" w:date="2020-01-06T09:22:00Z">
        <w:r w:rsidR="003E3613">
          <w:rPr>
            <w:lang w:bidi="fa-IR"/>
          </w:rPr>
          <w:t xml:space="preserve"> </w:t>
        </w:r>
      </w:ins>
      <w:moveFromRangeStart w:id="865" w:author="Cees van Leeuwen" w:date="2020-01-06T16:16:00Z" w:name="move29219801"/>
      <w:moveFrom w:id="866" w:author="Cees van Leeuwen" w:date="2020-01-06T16:16:00Z">
        <w:ins w:id="867" w:author="MohammadHossein Manuel Haqiqatkhah" w:date="2020-01-06T09:17:00Z">
          <w:r w:rsidR="008F07D8" w:rsidDel="00EB7957">
            <w:rPr>
              <w:lang w:bidi="fa-IR"/>
            </w:rPr>
            <w:t xml:space="preserve">At the </w:t>
          </w:r>
        </w:ins>
        <w:ins w:id="868" w:author="MohammadHossein Manuel Haqiqatkhah" w:date="2020-01-06T09:21:00Z">
          <w:r w:rsidR="005D319B" w:rsidDel="00EB7957">
            <w:rPr>
              <w:lang w:bidi="fa-IR"/>
            </w:rPr>
            <w:t>s</w:t>
          </w:r>
        </w:ins>
        <w:ins w:id="869" w:author="MohammadHossein Manuel Haqiqatkhah" w:date="2020-01-06T09:17:00Z">
          <w:r w:rsidR="008F07D8" w:rsidDel="00EB7957">
            <w:rPr>
              <w:lang w:bidi="fa-IR"/>
            </w:rPr>
            <w:t>ame time,</w:t>
          </w:r>
        </w:ins>
        <w:ins w:id="870" w:author="MohammadHossein Manuel Haqiqatkhah" w:date="2020-01-06T09:14:00Z">
          <w:r w:rsidDel="00EB7957">
            <w:rPr>
              <w:lang w:bidi="fa-IR"/>
            </w:rPr>
            <w:t xml:space="preserve"> </w:t>
          </w:r>
        </w:ins>
        <w:ins w:id="871" w:author="MohammadHossein Manuel Haqiqatkhah" w:date="2020-01-06T09:15:00Z">
          <w:r w:rsidDel="00EB7957">
            <w:rPr>
              <w:lang w:bidi="fa-IR"/>
            </w:rPr>
            <w:t>adaptive rewiring is</w:t>
          </w:r>
        </w:ins>
        <w:ins w:id="872" w:author="MohammadHossein Manuel Haqiqatkhah" w:date="2020-01-06T09:17:00Z">
          <w:r w:rsidR="008F07D8" w:rsidDel="00EB7957">
            <w:rPr>
              <w:lang w:bidi="fa-IR"/>
            </w:rPr>
            <w:t xml:space="preserve"> robust against such perturbations</w:t>
          </w:r>
        </w:ins>
        <w:ins w:id="873" w:author="MohammadHossein Manuel Haqiqatkhah" w:date="2020-01-06T09:18:00Z">
          <w:r w:rsidR="008F07D8" w:rsidDel="00EB7957">
            <w:rPr>
              <w:lang w:bidi="fa-IR"/>
            </w:rPr>
            <w:t xml:space="preserve"> as such it succeeds in optimizing networks for </w:t>
          </w:r>
        </w:ins>
        <w:ins w:id="874" w:author="MohammadHossein Manuel Haqiqatkhah" w:date="2020-01-06T09:19:00Z">
          <w:r w:rsidR="00CA7C4B" w:rsidDel="00EB7957">
            <w:rPr>
              <w:lang w:bidi="fa-IR"/>
            </w:rPr>
            <w:t>better modularity, clustering, and small-worldness.</w:t>
          </w:r>
        </w:ins>
        <w:ins w:id="875" w:author="MohammadHossein Manuel Haqiqatkhah" w:date="2020-01-06T09:30:00Z">
          <w:r w:rsidR="00BC1BE0" w:rsidDel="00EB7957">
            <w:rPr>
              <w:lang w:bidi="fa-IR"/>
            </w:rPr>
            <w:t xml:space="preserve"> </w:t>
          </w:r>
          <w:commentRangeStart w:id="876"/>
          <w:r w:rsidR="00BC1BE0" w:rsidDel="00EB7957">
            <w:rPr>
              <w:lang w:bidi="fa-IR"/>
            </w:rPr>
            <w:t xml:space="preserve">This </w:t>
          </w:r>
        </w:ins>
        <w:ins w:id="877" w:author="MohammadHossein Manuel Haqiqatkhah" w:date="2020-01-06T09:31:00Z">
          <w:r w:rsidR="00BC1BE0" w:rsidDel="00EB7957">
            <w:rPr>
              <w:lang w:bidi="fa-IR"/>
            </w:rPr>
            <w:t>can be seen as added evidence favoring the role of synchrony in plasticity.</w:t>
          </w:r>
          <w:commentRangeEnd w:id="876"/>
          <w:r w:rsidR="00BC1BE0" w:rsidDel="00EB7957">
            <w:rPr>
              <w:rStyle w:val="CommentReference"/>
            </w:rPr>
            <w:commentReference w:id="876"/>
          </w:r>
        </w:ins>
      </w:moveFrom>
      <w:moveFromRangeEnd w:id="865"/>
      <w:ins w:id="878" w:author="Cees van Leeuwen" w:date="2020-01-06T16:18:00Z">
        <w:r w:rsidR="004A5531" w:rsidRPr="004A5531">
          <w:rPr>
            <w:lang w:bidi="fa-IR"/>
          </w:rPr>
          <w:t xml:space="preserve"> </w:t>
        </w:r>
      </w:ins>
    </w:p>
    <w:p w:rsidR="008431EA" w:rsidRPr="00935D6F" w:rsidRDefault="004A5531" w:rsidP="00F6498A">
      <w:pPr>
        <w:rPr>
          <w:ins w:id="879" w:author="MohammadHossein Manuel Haqiqatkhah" w:date="2020-01-06T07:30:00Z"/>
          <w:lang w:bidi="fa-IR"/>
        </w:rPr>
      </w:pPr>
      <w:ins w:id="880" w:author="Cees van Leeuwen" w:date="2020-01-06T16:18:00Z">
        <w:r>
          <w:rPr>
            <w:lang w:bidi="fa-IR"/>
          </w:rPr>
          <w:t xml:space="preserve">In combination with the robustness of the </w:t>
        </w:r>
        <w:proofErr w:type="spellStart"/>
        <w:r>
          <w:rPr>
            <w:lang w:bidi="fa-IR"/>
          </w:rPr>
          <w:t>mo</w:t>
        </w:r>
      </w:ins>
      <w:ins w:id="881" w:author="Cees van Leeuwen" w:date="2020-01-06T16:19:00Z">
        <w:r>
          <w:rPr>
            <w:lang w:bidi="fa-IR"/>
          </w:rPr>
          <w:t xml:space="preserve">del </w:t>
        </w:r>
      </w:ins>
      <w:ins w:id="882" w:author="Cees van Leeuwen" w:date="2020-01-06T16:18:00Z">
        <w:r>
          <w:rPr>
            <w:lang w:bidi="fa-IR"/>
          </w:rPr>
          <w:t>s</w:t>
        </w:r>
        <w:proofErr w:type="spellEnd"/>
        <w:r>
          <w:rPr>
            <w:lang w:bidi="fa-IR"/>
          </w:rPr>
          <w:t xml:space="preserve"> such it succeeds in optimizing networks for </w:t>
        </w:r>
        <w:r>
          <w:rPr>
            <w:lang w:bidi="fa-IR"/>
          </w:rPr>
          <w:t>better modularity, clustering, and small-</w:t>
        </w:r>
        <w:proofErr w:type="spellStart"/>
        <w:r>
          <w:rPr>
            <w:lang w:bidi="fa-IR"/>
          </w:rPr>
          <w:t>worldness</w:t>
        </w:r>
        <w:proofErr w:type="spellEnd"/>
        <w:r>
          <w:rPr>
            <w:lang w:bidi="fa-IR"/>
          </w:rPr>
          <w:t>.</w:t>
        </w:r>
        <w:r>
          <w:rPr>
            <w:lang w:bidi="fa-IR"/>
          </w:rPr>
          <w:t xml:space="preserve"> </w:t>
        </w:r>
        <w:commentRangeStart w:id="883"/>
        <w:r>
          <w:rPr>
            <w:lang w:bidi="fa-IR"/>
          </w:rPr>
          <w:t xml:space="preserve">This </w:t>
        </w:r>
        <w:r>
          <w:rPr>
            <w:lang w:bidi="fa-IR"/>
          </w:rPr>
          <w:t>can be seen as added evidence favoring the role of synchrony in plasticity.</w:t>
        </w:r>
        <w:commentRangeEnd w:id="883"/>
        <w:r>
          <w:rPr>
            <w:rStyle w:val="CommentReference"/>
          </w:rPr>
          <w:commentReference w:id="883"/>
        </w:r>
      </w:ins>
    </w:p>
    <w:p w:rsidR="00A85441" w:rsidRDefault="00A85441">
      <w:pPr>
        <w:pStyle w:val="Heading1"/>
        <w:rPr>
          <w:ins w:id="884" w:author="MohammadHossein Manuel Haqiqatkhah" w:date="2020-01-06T09:38:00Z"/>
          <w:lang w:bidi="fa-IR"/>
        </w:rPr>
        <w:pPrChange w:id="885" w:author="MohammadHossein Manuel Haqiqatkhah" w:date="2020-01-06T09:38:00Z">
          <w:pPr/>
        </w:pPrChange>
      </w:pPr>
      <w:ins w:id="886" w:author="MohammadHossein Manuel Haqiqatkhah" w:date="2020-01-06T09:38:00Z">
        <w:r>
          <w:rPr>
            <w:lang w:bidi="fa-IR"/>
          </w:rPr>
          <w:t>Limitations and future directions</w:t>
        </w:r>
      </w:ins>
    </w:p>
    <w:p w:rsidR="00B279B6" w:rsidRDefault="00331C70" w:rsidP="00331C70">
      <w:pPr>
        <w:rPr>
          <w:ins w:id="887" w:author="MohammadHossein Manuel Haqiqatkhah" w:date="2020-01-06T09:33:00Z"/>
          <w:lang w:bidi="fa-IR"/>
        </w:rPr>
      </w:pPr>
      <w:ins w:id="888" w:author="MohammadHossein Manuel Haqiqatkhah" w:date="2020-01-06T09:32:00Z">
        <w:r>
          <w:rPr>
            <w:lang w:bidi="fa-IR"/>
          </w:rPr>
          <w:t xml:space="preserve">Despite its novelty, this study had limitations. Most importantly </w:t>
        </w:r>
      </w:ins>
      <w:ins w:id="889" w:author="MohammadHossein Manuel Haqiqatkhah" w:date="2020-01-06T09:33:00Z">
        <w:r>
          <w:rPr>
            <w:lang w:bidi="fa-IR"/>
          </w:rPr>
          <w:t xml:space="preserve">… </w:t>
        </w:r>
      </w:ins>
    </w:p>
    <w:p w:rsidR="00A23672" w:rsidRDefault="00A23672">
      <w:pPr>
        <w:pStyle w:val="ListParagraph"/>
        <w:numPr>
          <w:ilvl w:val="0"/>
          <w:numId w:val="13"/>
        </w:numPr>
        <w:rPr>
          <w:ins w:id="890" w:author="MohammadHossein Manuel Haqiqatkhah" w:date="2020-01-06T09:36:00Z"/>
          <w:lang w:bidi="fa-IR"/>
        </w:rPr>
        <w:pPrChange w:id="891" w:author="MohammadHossein Manuel Haqiqatkhah" w:date="2020-01-06T09:33:00Z">
          <w:pPr/>
        </w:pPrChange>
      </w:pPr>
      <w:ins w:id="892" w:author="MohammadHossein Manuel Haqiqatkhah" w:date="2020-01-06T09:36:00Z">
        <w:r>
          <w:rPr>
            <w:lang w:bidi="fa-IR"/>
          </w:rPr>
          <w:t>Could have modeled more models per family</w:t>
        </w:r>
      </w:ins>
      <w:ins w:id="893" w:author="Cees van Leeuwen" w:date="2020-01-06T16:19:00Z">
        <w:r w:rsidR="004A5531">
          <w:rPr>
            <w:lang w:bidi="fa-IR"/>
          </w:rPr>
          <w:t>. No disaster, the variability within models is relatively small</w:t>
        </w:r>
      </w:ins>
    </w:p>
    <w:p w:rsidR="00331C70" w:rsidDel="004A5531" w:rsidRDefault="00331C70">
      <w:pPr>
        <w:pStyle w:val="ListParagraph"/>
        <w:numPr>
          <w:ilvl w:val="0"/>
          <w:numId w:val="13"/>
        </w:numPr>
        <w:rPr>
          <w:ins w:id="894" w:author="MohammadHossein Manuel Haqiqatkhah" w:date="2020-01-06T09:33:00Z"/>
          <w:del w:id="895" w:author="Cees van Leeuwen" w:date="2020-01-06T16:19:00Z"/>
          <w:lang w:bidi="fa-IR"/>
        </w:rPr>
        <w:pPrChange w:id="896" w:author="MohammadHossein Manuel Haqiqatkhah" w:date="2020-01-06T09:33:00Z">
          <w:pPr/>
        </w:pPrChange>
      </w:pPr>
      <w:ins w:id="897" w:author="MohammadHossein Manuel Haqiqatkhah" w:date="2020-01-06T09:33:00Z">
        <w:del w:id="898" w:author="Cees van Leeuwen" w:date="2020-01-06T16:19:00Z">
          <w:r w:rsidDel="004A5531">
            <w:rPr>
              <w:lang w:bidi="fa-IR"/>
            </w:rPr>
            <w:delText xml:space="preserve">Not combination of </w:delText>
          </w:r>
          <w:r w:rsidR="00AE12F0" w:rsidDel="004A5531">
            <w:rPr>
              <w:lang w:bidi="fa-IR"/>
            </w:rPr>
            <w:delText xml:space="preserve">simultaneous </w:delText>
          </w:r>
          <w:r w:rsidDel="004A5531">
            <w:rPr>
              <w:lang w:bidi="fa-IR"/>
            </w:rPr>
            <w:delText>perturbations</w:delText>
          </w:r>
          <w:r w:rsidR="00AE12F0" w:rsidDel="004A5531">
            <w:rPr>
              <w:lang w:bidi="fa-IR"/>
            </w:rPr>
            <w:delText xml:space="preserve"> to coupling and turbulence</w:delText>
          </w:r>
        </w:del>
      </w:ins>
    </w:p>
    <w:p w:rsidR="00AE12F0" w:rsidRDefault="00AE12F0">
      <w:pPr>
        <w:pStyle w:val="ListParagraph"/>
        <w:numPr>
          <w:ilvl w:val="0"/>
          <w:numId w:val="13"/>
        </w:numPr>
        <w:rPr>
          <w:ins w:id="899" w:author="MohammadHossein Manuel Haqiqatkhah" w:date="2020-01-06T09:37:00Z"/>
          <w:lang w:bidi="fa-IR"/>
        </w:rPr>
        <w:pPrChange w:id="900" w:author="MohammadHossein Manuel Haqiqatkhah" w:date="2020-01-06T09:37:00Z">
          <w:pPr/>
        </w:pPrChange>
      </w:pPr>
      <w:ins w:id="901" w:author="MohammadHossein Manuel Haqiqatkhah" w:date="2020-01-06T09:34:00Z">
        <w:r>
          <w:rPr>
            <w:lang w:bidi="fa-IR"/>
          </w:rPr>
          <w:t xml:space="preserve">Matrix </w:t>
        </w:r>
      </w:ins>
      <w:ins w:id="902" w:author="MohammadHossein Manuel Haqiqatkhah" w:date="2020-01-06T09:36:00Z">
        <w:r w:rsidR="00A23672">
          <w:rPr>
            <w:lang w:bidi="fa-IR"/>
          </w:rPr>
          <w:t xml:space="preserve">operations led to </w:t>
        </w:r>
        <w:r w:rsidR="00551BB3">
          <w:rPr>
            <w:lang w:bidi="fa-IR"/>
          </w:rPr>
          <w:t>functional breakdown</w:t>
        </w:r>
      </w:ins>
      <w:ins w:id="903" w:author="MohammadHossein Manuel Haqiqatkhah" w:date="2020-01-06T09:37:00Z">
        <w:r w:rsidR="00A85441">
          <w:rPr>
            <w:lang w:bidi="fa-IR"/>
          </w:rPr>
          <w:t>; perhaps another computational implementation could have prevented that?</w:t>
        </w:r>
      </w:ins>
      <w:ins w:id="904" w:author="Cees van Leeuwen" w:date="2020-01-06T16:19:00Z">
        <w:r w:rsidR="004A5531">
          <w:rPr>
            <w:lang w:bidi="fa-IR"/>
          </w:rPr>
          <w:t xml:space="preserve"> But you don’t want to continue anyw</w:t>
        </w:r>
      </w:ins>
      <w:ins w:id="905" w:author="Cees van Leeuwen" w:date="2020-01-06T16:20:00Z">
        <w:r w:rsidR="004A5531">
          <w:rPr>
            <w:lang w:bidi="fa-IR"/>
          </w:rPr>
          <w:t>ay with a model that is falling apart. Better: systematic parameter search to see in what range this could be avoided.</w:t>
        </w:r>
      </w:ins>
    </w:p>
    <w:p w:rsidR="00A85441" w:rsidRDefault="00A85441">
      <w:pPr>
        <w:pStyle w:val="ListParagraph"/>
        <w:numPr>
          <w:ilvl w:val="0"/>
          <w:numId w:val="13"/>
        </w:numPr>
        <w:rPr>
          <w:ins w:id="906" w:author="MohammadHossein Manuel Haqiqatkhah" w:date="2020-01-06T09:38:00Z"/>
          <w:lang w:bidi="fa-IR"/>
        </w:rPr>
        <w:pPrChange w:id="907" w:author="MohammadHossein Manuel Haqiqatkhah" w:date="2020-01-06T09:37:00Z">
          <w:pPr/>
        </w:pPrChange>
      </w:pPr>
      <w:ins w:id="908" w:author="MohammadHossein Manuel Haqiqatkhah" w:date="2020-01-06T09:37:00Z">
        <w:r>
          <w:rPr>
            <w:lang w:bidi="fa-IR"/>
          </w:rPr>
          <w:t>Future directions</w:t>
        </w:r>
      </w:ins>
      <w:ins w:id="909" w:author="Cees van Leeuwen" w:date="2020-01-06T16:21:00Z">
        <w:r w:rsidR="004A5531">
          <w:rPr>
            <w:lang w:bidi="fa-IR"/>
          </w:rPr>
          <w:t>: use random and patterned variations of these parameter values in large-scales systems, to implement perceptual and memory functions in a network that is simultaneously maintaining its optimal structure</w:t>
        </w:r>
      </w:ins>
      <w:ins w:id="910" w:author="Cees van Leeuwen" w:date="2020-01-06T16:22:00Z">
        <w:r w:rsidR="004A5531">
          <w:rPr>
            <w:lang w:bidi="fa-IR"/>
          </w:rPr>
          <w:t>.</w:t>
        </w:r>
      </w:ins>
    </w:p>
    <w:p w:rsidR="0001340B" w:rsidRDefault="0001340B">
      <w:pPr>
        <w:pStyle w:val="Heading1"/>
        <w:rPr>
          <w:ins w:id="911" w:author="MohammadHossein Manuel Haqiqatkhah" w:date="2020-01-06T09:45:00Z"/>
          <w:lang w:bidi="fa-IR"/>
        </w:rPr>
        <w:pPrChange w:id="912" w:author="MohammadHossein Manuel Haqiqatkhah" w:date="2020-01-06T09:39:00Z">
          <w:pPr/>
        </w:pPrChange>
      </w:pPr>
      <w:ins w:id="913" w:author="MohammadHossein Manuel Haqiqatkhah" w:date="2020-01-06T09:45:00Z">
        <w:r>
          <w:rPr>
            <w:lang w:bidi="fa-IR"/>
          </w:rPr>
          <w:t>Data and Code Availability</w:t>
        </w:r>
      </w:ins>
    </w:p>
    <w:p w:rsidR="0001340B" w:rsidRPr="0001340B" w:rsidRDefault="006D51C6">
      <w:pPr>
        <w:rPr>
          <w:ins w:id="914" w:author="MohammadHossein Manuel Haqiqatkhah" w:date="2020-01-06T09:45:00Z"/>
          <w:lang w:bidi="fa-IR"/>
        </w:rPr>
      </w:pPr>
      <w:ins w:id="915" w:author="MohammadHossein Manuel Haqiqatkhah" w:date="2020-01-06T09:48:00Z">
        <w:r>
          <w:rPr>
            <w:lang w:bidi="fa-IR"/>
          </w:rPr>
          <w:t>The reproducible</w:t>
        </w:r>
      </w:ins>
      <w:ins w:id="916" w:author="MohammadHossein Manuel Haqiqatkhah" w:date="2020-01-06T09:46:00Z">
        <w:r w:rsidR="0001340B">
          <w:rPr>
            <w:lang w:bidi="fa-IR"/>
          </w:rPr>
          <w:t xml:space="preserve"> scripts used in this study are available </w:t>
        </w:r>
      </w:ins>
      <w:ins w:id="917" w:author="MohammadHossein Manuel Haqiqatkhah" w:date="2020-01-06T09:48:00Z">
        <w:r>
          <w:rPr>
            <w:lang w:bidi="fa-IR"/>
          </w:rPr>
          <w:t xml:space="preserve">online </w:t>
        </w:r>
      </w:ins>
      <w:ins w:id="918" w:author="MohammadHossein Manuel Haqiqatkhah" w:date="2020-01-06T09:46:00Z">
        <w:r w:rsidR="0001340B">
          <w:rPr>
            <w:lang w:bidi="fa-IR"/>
          </w:rPr>
          <w:t>on the study</w:t>
        </w:r>
      </w:ins>
      <w:ins w:id="919" w:author="MohammadHossein Manuel Haqiqatkhah" w:date="2020-01-06T09:48:00Z">
        <w:r>
          <w:rPr>
            <w:lang w:bidi="fa-IR"/>
          </w:rPr>
          <w:t>'s</w:t>
        </w:r>
      </w:ins>
      <w:ins w:id="920" w:author="MohammadHossein Manuel Haqiqatkhah" w:date="2020-01-06T09:46:00Z">
        <w:r w:rsidR="0001340B">
          <w:rPr>
            <w:lang w:bidi="fa-IR"/>
          </w:rPr>
          <w:t xml:space="preserve"> repository on Open Science Framework (</w:t>
        </w:r>
        <w:r w:rsidR="0001340B" w:rsidRPr="0001340B">
          <w:rPr>
            <w:lang w:bidi="fa-IR"/>
          </w:rPr>
          <w:t>https://osf.io/625d8/</w:t>
        </w:r>
        <w:r w:rsidR="0001340B">
          <w:rPr>
            <w:lang w:bidi="fa-IR"/>
          </w:rPr>
          <w:t xml:space="preserve">). This repository also includes </w:t>
        </w:r>
      </w:ins>
      <w:ins w:id="921" w:author="MohammadHossein Manuel Haqiqatkhah" w:date="2020-01-06T09:49:00Z">
        <w:r>
          <w:rPr>
            <w:lang w:bidi="fa-IR"/>
          </w:rPr>
          <w:t xml:space="preserve">all </w:t>
        </w:r>
      </w:ins>
      <w:ins w:id="922" w:author="MohammadHossein Manuel Haqiqatkhah" w:date="2020-01-06T09:47:00Z">
        <w:r w:rsidR="0001340B">
          <w:rPr>
            <w:lang w:bidi="fa-IR"/>
          </w:rPr>
          <w:t xml:space="preserve">model files </w:t>
        </w:r>
      </w:ins>
      <w:ins w:id="923" w:author="MohammadHossein Manuel Haqiqatkhah" w:date="2020-01-06T09:49:00Z">
        <w:r>
          <w:rPr>
            <w:lang w:bidi="fa-IR"/>
          </w:rPr>
          <w:t xml:space="preserve">generated in this study and </w:t>
        </w:r>
      </w:ins>
      <w:ins w:id="924" w:author="MohammadHossein Manuel Haqiqatkhah" w:date="2020-01-06T09:47:00Z">
        <w:r>
          <w:rPr>
            <w:lang w:bidi="fa-IR"/>
          </w:rPr>
          <w:t xml:space="preserve">additional plots </w:t>
        </w:r>
      </w:ins>
      <w:ins w:id="925" w:author="MohammadHossein Manuel Haqiqatkhah" w:date="2020-01-06T09:49:00Z">
        <w:r>
          <w:rPr>
            <w:lang w:bidi="fa-IR"/>
          </w:rPr>
          <w:t>of various qualitative and quantitative network measures.</w:t>
        </w:r>
      </w:ins>
    </w:p>
    <w:p w:rsidR="00AA0B0E" w:rsidRDefault="00AA0B0E">
      <w:pPr>
        <w:pStyle w:val="Heading1"/>
        <w:rPr>
          <w:ins w:id="926" w:author="MohammadHossein Manuel Haqiqatkhah" w:date="2020-01-06T09:38:00Z"/>
          <w:lang w:bidi="fa-IR"/>
        </w:rPr>
        <w:pPrChange w:id="927" w:author="MohammadHossein Manuel Haqiqatkhah" w:date="2020-01-06T09:39:00Z">
          <w:pPr/>
        </w:pPrChange>
      </w:pPr>
      <w:commentRangeStart w:id="928"/>
      <w:ins w:id="929" w:author="MohammadHossein Manuel Haqiqatkhah" w:date="2020-01-06T09:38:00Z">
        <w:r>
          <w:rPr>
            <w:lang w:bidi="fa-IR"/>
          </w:rPr>
          <w:t>Acknowledgment</w:t>
        </w:r>
      </w:ins>
      <w:commentRangeEnd w:id="928"/>
      <w:ins w:id="930" w:author="MohammadHossein Manuel Haqiqatkhah" w:date="2020-01-06T09:50:00Z">
        <w:r w:rsidR="0072022A">
          <w:rPr>
            <w:rStyle w:val="CommentReference"/>
            <w:rFonts w:asciiTheme="minorHAnsi" w:eastAsiaTheme="minorEastAsia" w:hAnsiTheme="minorHAnsi" w:cstheme="minorBidi"/>
            <w:b w:val="0"/>
            <w:bCs w:val="0"/>
          </w:rPr>
          <w:commentReference w:id="928"/>
        </w:r>
      </w:ins>
    </w:p>
    <w:p w:rsidR="00AA0B0E" w:rsidRPr="00B279B6" w:rsidRDefault="00AA0B0E">
      <w:pPr>
        <w:ind w:left="720" w:firstLine="0"/>
        <w:rPr>
          <w:lang w:bidi="fa-IR"/>
        </w:rPr>
        <w:pPrChange w:id="931" w:author="MohammadHossein Manuel Haqiqatkhah" w:date="2020-01-06T09:38:00Z">
          <w:pPr/>
        </w:pPrChange>
      </w:pPr>
      <w:ins w:id="932" w:author="MohammadHossein Manuel Haqiqatkhah" w:date="2020-01-06T09:39:00Z">
        <w:r>
          <w:rPr>
            <w:lang w:bidi="fa-IR"/>
          </w:rPr>
          <w:t xml:space="preserve">Thanking Ilias here? </w:t>
        </w:r>
      </w:ins>
    </w:p>
    <w:p w:rsidR="004F3890" w:rsidRDefault="004F3890" w:rsidP="00B279B6">
      <w:pPr>
        <w:pStyle w:val="Heading1"/>
        <w:rPr>
          <w:lang w:bidi="fa-IR"/>
        </w:rPr>
      </w:pPr>
      <w:r>
        <w:rPr>
          <w:lang w:bidi="fa-IR"/>
        </w:rPr>
        <w:t>References</w:t>
      </w:r>
    </w:p>
    <w:p w:rsidR="009655A5" w:rsidRPr="00BA2501" w:rsidRDefault="009655A5" w:rsidP="004F3890">
      <w:pPr>
        <w:pStyle w:val="bibitem"/>
        <w:widowControl/>
        <w:spacing w:line="276" w:lineRule="auto"/>
        <w:rPr>
          <w:rFonts w:eastAsia="MS Mincho"/>
          <w:noProof w:val="0"/>
          <w:sz w:val="24"/>
          <w:szCs w:val="24"/>
          <w:bdr w:val="nil"/>
          <w:lang w:val="en-US" w:eastAsia="en-US"/>
          <w:rPrChange w:id="933" w:author="Cees van Leeuwen" w:date="2020-01-04T14:20:00Z">
            <w:rPr>
              <w:rFonts w:eastAsia="MS Mincho"/>
              <w:noProof w:val="0"/>
              <w:sz w:val="24"/>
              <w:szCs w:val="24"/>
              <w:bdr w:val="nil"/>
              <w:lang w:val="nl-BE" w:eastAsia="en-US"/>
            </w:rPr>
          </w:rPrChange>
        </w:rPr>
      </w:pPr>
      <w:proofErr w:type="spellStart"/>
      <w:r w:rsidRPr="00BA2501">
        <w:rPr>
          <w:rFonts w:eastAsia="MS Mincho"/>
          <w:noProof w:val="0"/>
          <w:sz w:val="24"/>
          <w:szCs w:val="24"/>
          <w:bdr w:val="nil"/>
          <w:lang w:val="en-US" w:eastAsia="en-US"/>
          <w:rPrChange w:id="934" w:author="Cees van Leeuwen" w:date="2020-01-04T14:20:00Z">
            <w:rPr>
              <w:rFonts w:eastAsia="MS Mincho"/>
              <w:noProof w:val="0"/>
              <w:sz w:val="24"/>
              <w:szCs w:val="24"/>
              <w:bdr w:val="nil"/>
              <w:lang w:val="nl-BE" w:eastAsia="en-US"/>
            </w:rPr>
          </w:rPrChange>
        </w:rPr>
        <w:t>Avena-Koenigsberger</w:t>
      </w:r>
      <w:proofErr w:type="spellEnd"/>
      <w:r w:rsidRPr="00BA2501">
        <w:rPr>
          <w:rFonts w:eastAsia="MS Mincho"/>
          <w:noProof w:val="0"/>
          <w:sz w:val="24"/>
          <w:szCs w:val="24"/>
          <w:bdr w:val="nil"/>
          <w:lang w:val="en-US" w:eastAsia="en-US"/>
          <w:rPrChange w:id="935" w:author="Cees van Leeuwen" w:date="2020-01-04T14:20:00Z">
            <w:rPr>
              <w:rFonts w:eastAsia="MS Mincho"/>
              <w:noProof w:val="0"/>
              <w:sz w:val="24"/>
              <w:szCs w:val="24"/>
              <w:bdr w:val="nil"/>
              <w:lang w:val="nl-BE" w:eastAsia="en-US"/>
            </w:rPr>
          </w:rPrChange>
        </w:rPr>
        <w:t xml:space="preserve">, A., </w:t>
      </w:r>
      <w:proofErr w:type="spellStart"/>
      <w:r w:rsidRPr="00BA2501">
        <w:rPr>
          <w:rFonts w:eastAsia="MS Mincho"/>
          <w:noProof w:val="0"/>
          <w:sz w:val="24"/>
          <w:szCs w:val="24"/>
          <w:bdr w:val="nil"/>
          <w:lang w:val="en-US" w:eastAsia="en-US"/>
          <w:rPrChange w:id="936" w:author="Cees van Leeuwen" w:date="2020-01-04T14:20:00Z">
            <w:rPr>
              <w:rFonts w:eastAsia="MS Mincho"/>
              <w:noProof w:val="0"/>
              <w:sz w:val="24"/>
              <w:szCs w:val="24"/>
              <w:bdr w:val="nil"/>
              <w:lang w:val="nl-BE" w:eastAsia="en-US"/>
            </w:rPr>
          </w:rPrChange>
        </w:rPr>
        <w:t>Misic</w:t>
      </w:r>
      <w:proofErr w:type="spellEnd"/>
      <w:r w:rsidRPr="00BA2501">
        <w:rPr>
          <w:rFonts w:eastAsia="MS Mincho"/>
          <w:noProof w:val="0"/>
          <w:sz w:val="24"/>
          <w:szCs w:val="24"/>
          <w:bdr w:val="nil"/>
          <w:lang w:val="en-US" w:eastAsia="en-US"/>
          <w:rPrChange w:id="937" w:author="Cees van Leeuwen" w:date="2020-01-04T14:20:00Z">
            <w:rPr>
              <w:rFonts w:eastAsia="MS Mincho"/>
              <w:noProof w:val="0"/>
              <w:sz w:val="24"/>
              <w:szCs w:val="24"/>
              <w:bdr w:val="nil"/>
              <w:lang w:val="nl-BE" w:eastAsia="en-US"/>
            </w:rPr>
          </w:rPrChange>
        </w:rPr>
        <w:t xml:space="preserve">, B., &amp; </w:t>
      </w:r>
      <w:proofErr w:type="spellStart"/>
      <w:r w:rsidRPr="00BA2501">
        <w:rPr>
          <w:rFonts w:eastAsia="MS Mincho"/>
          <w:noProof w:val="0"/>
          <w:sz w:val="24"/>
          <w:szCs w:val="24"/>
          <w:bdr w:val="nil"/>
          <w:lang w:val="en-US" w:eastAsia="en-US"/>
          <w:rPrChange w:id="938" w:author="Cees van Leeuwen" w:date="2020-01-04T14:20:00Z">
            <w:rPr>
              <w:rFonts w:eastAsia="MS Mincho"/>
              <w:noProof w:val="0"/>
              <w:sz w:val="24"/>
              <w:szCs w:val="24"/>
              <w:bdr w:val="nil"/>
              <w:lang w:val="nl-BE" w:eastAsia="en-US"/>
            </w:rPr>
          </w:rPrChange>
        </w:rPr>
        <w:t>Sporns</w:t>
      </w:r>
      <w:proofErr w:type="spellEnd"/>
      <w:r w:rsidRPr="00BA2501">
        <w:rPr>
          <w:rFonts w:eastAsia="MS Mincho"/>
          <w:noProof w:val="0"/>
          <w:sz w:val="24"/>
          <w:szCs w:val="24"/>
          <w:bdr w:val="nil"/>
          <w:lang w:val="en-US" w:eastAsia="en-US"/>
          <w:rPrChange w:id="939" w:author="Cees van Leeuwen" w:date="2020-01-04T14:20:00Z">
            <w:rPr>
              <w:rFonts w:eastAsia="MS Mincho"/>
              <w:noProof w:val="0"/>
              <w:sz w:val="24"/>
              <w:szCs w:val="24"/>
              <w:bdr w:val="nil"/>
              <w:lang w:val="nl-BE" w:eastAsia="en-US"/>
            </w:rPr>
          </w:rPrChange>
        </w:rPr>
        <w:t xml:space="preserve">, O. (2018). </w:t>
      </w:r>
      <w:r w:rsidRPr="009655A5">
        <w:rPr>
          <w:rFonts w:eastAsia="MS Mincho"/>
          <w:noProof w:val="0"/>
          <w:sz w:val="24"/>
          <w:szCs w:val="24"/>
          <w:bdr w:val="nil"/>
          <w:lang w:val="en-US" w:eastAsia="en-US"/>
        </w:rPr>
        <w:t xml:space="preserve">Communication dynamics in complex brain networks. </w:t>
      </w:r>
      <w:r w:rsidRPr="00BA2501">
        <w:rPr>
          <w:rFonts w:eastAsia="MS Mincho"/>
          <w:i/>
          <w:iCs/>
          <w:noProof w:val="0"/>
          <w:sz w:val="24"/>
          <w:szCs w:val="24"/>
          <w:bdr w:val="nil"/>
          <w:lang w:val="en-US" w:eastAsia="en-US"/>
          <w:rPrChange w:id="940" w:author="Cees van Leeuwen" w:date="2020-01-04T14:20:00Z">
            <w:rPr>
              <w:rFonts w:eastAsia="MS Mincho"/>
              <w:i/>
              <w:iCs/>
              <w:noProof w:val="0"/>
              <w:sz w:val="24"/>
              <w:szCs w:val="24"/>
              <w:bdr w:val="nil"/>
              <w:lang w:val="nl-BE" w:eastAsia="en-US"/>
            </w:rPr>
          </w:rPrChange>
        </w:rPr>
        <w:t>Nature Reviews Neuroscience,</w:t>
      </w:r>
      <w:r w:rsidRPr="00BA2501">
        <w:rPr>
          <w:rFonts w:eastAsia="MS Mincho"/>
          <w:noProof w:val="0"/>
          <w:sz w:val="24"/>
          <w:szCs w:val="24"/>
          <w:bdr w:val="nil"/>
          <w:lang w:val="en-US" w:eastAsia="en-US"/>
          <w:rPrChange w:id="941" w:author="Cees van Leeuwen" w:date="2020-01-04T14:20:00Z">
            <w:rPr>
              <w:rFonts w:eastAsia="MS Mincho"/>
              <w:noProof w:val="0"/>
              <w:sz w:val="24"/>
              <w:szCs w:val="24"/>
              <w:bdr w:val="nil"/>
              <w:lang w:val="nl-BE" w:eastAsia="en-US"/>
            </w:rPr>
          </w:rPrChange>
        </w:rPr>
        <w:t xml:space="preserve"> </w:t>
      </w:r>
      <w:r w:rsidRPr="00BA2501">
        <w:rPr>
          <w:rFonts w:eastAsia="MS Mincho"/>
          <w:bCs/>
          <w:noProof w:val="0"/>
          <w:sz w:val="24"/>
          <w:szCs w:val="24"/>
          <w:bdr w:val="nil"/>
          <w:lang w:val="en-US" w:eastAsia="en-US"/>
          <w:rPrChange w:id="942" w:author="Cees van Leeuwen" w:date="2020-01-04T14:20:00Z">
            <w:rPr>
              <w:rFonts w:eastAsia="MS Mincho"/>
              <w:bCs/>
              <w:noProof w:val="0"/>
              <w:sz w:val="24"/>
              <w:szCs w:val="24"/>
              <w:bdr w:val="nil"/>
              <w:lang w:val="nl-BE" w:eastAsia="en-US"/>
            </w:rPr>
          </w:rPrChange>
        </w:rPr>
        <w:t>19</w:t>
      </w:r>
      <w:r w:rsidRPr="00BA2501">
        <w:rPr>
          <w:rFonts w:eastAsia="MS Mincho"/>
          <w:noProof w:val="0"/>
          <w:sz w:val="24"/>
          <w:szCs w:val="24"/>
          <w:bdr w:val="nil"/>
          <w:lang w:val="en-US" w:eastAsia="en-US"/>
          <w:rPrChange w:id="943" w:author="Cees van Leeuwen" w:date="2020-01-04T14:20:00Z">
            <w:rPr>
              <w:rFonts w:eastAsia="MS Mincho"/>
              <w:noProof w:val="0"/>
              <w:sz w:val="24"/>
              <w:szCs w:val="24"/>
              <w:bdr w:val="nil"/>
              <w:lang w:val="nl-BE" w:eastAsia="en-US"/>
            </w:rPr>
          </w:rPrChange>
        </w:rPr>
        <w:t>, 17.</w:t>
      </w:r>
    </w:p>
    <w:p w:rsidR="004F3890" w:rsidRDefault="004F3890" w:rsidP="004F3890">
      <w:pPr>
        <w:pStyle w:val="bibitem"/>
        <w:widowControl/>
        <w:spacing w:line="276" w:lineRule="auto"/>
        <w:rPr>
          <w:sz w:val="24"/>
          <w:szCs w:val="24"/>
          <w:lang w:val="en-US"/>
        </w:rPr>
      </w:pPr>
      <w:r w:rsidRPr="00BA2501">
        <w:rPr>
          <w:sz w:val="24"/>
          <w:szCs w:val="24"/>
          <w:lang w:val="en-US"/>
          <w:rPrChange w:id="944" w:author="Cees van Leeuwen" w:date="2020-01-04T14:20:00Z">
            <w:rPr>
              <w:sz w:val="24"/>
              <w:szCs w:val="24"/>
              <w:lang w:val="nl-BE"/>
            </w:rPr>
          </w:rPrChange>
        </w:rPr>
        <w:t xml:space="preserve">Butz, M., Wörgötter, F., &amp; van Ooyen A. (2009). </w:t>
      </w:r>
      <w:r w:rsidRPr="00112CD4">
        <w:rPr>
          <w:sz w:val="24"/>
          <w:szCs w:val="24"/>
          <w:lang w:val="en-US"/>
        </w:rPr>
        <w:t xml:space="preserve">Activity-dependent structural plasticity </w:t>
      </w:r>
      <w:r w:rsidRPr="00112CD4">
        <w:rPr>
          <w:i/>
          <w:sz w:val="24"/>
          <w:szCs w:val="24"/>
          <w:lang w:val="en-US"/>
        </w:rPr>
        <w:t>Brain Res</w:t>
      </w:r>
      <w:r>
        <w:rPr>
          <w:i/>
          <w:sz w:val="24"/>
          <w:szCs w:val="24"/>
          <w:lang w:val="en-US"/>
        </w:rPr>
        <w:t>earch</w:t>
      </w:r>
      <w:r w:rsidRPr="00112CD4">
        <w:rPr>
          <w:i/>
          <w:sz w:val="24"/>
          <w:szCs w:val="24"/>
          <w:lang w:val="en-US"/>
        </w:rPr>
        <w:t xml:space="preserve"> Rev</w:t>
      </w:r>
      <w:r>
        <w:rPr>
          <w:i/>
          <w:sz w:val="24"/>
          <w:szCs w:val="24"/>
          <w:lang w:val="en-US"/>
        </w:rPr>
        <w:t>iew,</w:t>
      </w:r>
      <w:r w:rsidRPr="00112CD4">
        <w:rPr>
          <w:sz w:val="24"/>
          <w:szCs w:val="24"/>
          <w:lang w:val="en-US"/>
        </w:rPr>
        <w:t xml:space="preserve"> 60</w:t>
      </w:r>
      <w:r>
        <w:rPr>
          <w:sz w:val="24"/>
          <w:szCs w:val="24"/>
          <w:lang w:val="en-US"/>
        </w:rPr>
        <w:t>,</w:t>
      </w:r>
      <w:r w:rsidRPr="00787283">
        <w:rPr>
          <w:lang w:val="en-US"/>
        </w:rPr>
        <w:t xml:space="preserve"> </w:t>
      </w:r>
      <w:r w:rsidRPr="00112CD4">
        <w:rPr>
          <w:sz w:val="24"/>
          <w:szCs w:val="24"/>
          <w:lang w:val="en-US"/>
        </w:rPr>
        <w:t>287-305</w:t>
      </w:r>
      <w:r>
        <w:rPr>
          <w:sz w:val="24"/>
          <w:szCs w:val="24"/>
          <w:lang w:val="en-US"/>
        </w:rPr>
        <w:t>.</w:t>
      </w:r>
    </w:p>
    <w:p w:rsidR="00DE5E2F" w:rsidRDefault="004F3890" w:rsidP="004F3890">
      <w:pPr>
        <w:pStyle w:val="bibitem"/>
        <w:widowControl/>
        <w:spacing w:line="276" w:lineRule="auto"/>
        <w:rPr>
          <w:rFonts w:asciiTheme="minorHAnsi" w:hAnsiTheme="minorHAnsi"/>
        </w:rPr>
      </w:pPr>
      <w:r w:rsidRPr="00BE0CC8">
        <w:rPr>
          <w:sz w:val="24"/>
          <w:szCs w:val="24"/>
          <w:lang w:val="nl-BE"/>
        </w:rPr>
        <w:t>Gong, P</w:t>
      </w:r>
      <w:r w:rsidR="00DE5E2F" w:rsidRPr="00BE0CC8">
        <w:rPr>
          <w:sz w:val="24"/>
          <w:szCs w:val="24"/>
          <w:lang w:val="nl-BE"/>
        </w:rPr>
        <w:t xml:space="preserve">. &amp; </w:t>
      </w:r>
      <w:r w:rsidRPr="00BE0CC8">
        <w:rPr>
          <w:sz w:val="24"/>
          <w:szCs w:val="24"/>
          <w:lang w:val="nl-BE"/>
        </w:rPr>
        <w:t>van Leeuwen</w:t>
      </w:r>
      <w:r w:rsidR="00DE5E2F" w:rsidRPr="00BE0CC8">
        <w:rPr>
          <w:sz w:val="24"/>
          <w:szCs w:val="24"/>
          <w:lang w:val="nl-BE"/>
        </w:rPr>
        <w:t>,</w:t>
      </w:r>
      <w:r w:rsidRPr="00BE0CC8">
        <w:rPr>
          <w:sz w:val="24"/>
          <w:szCs w:val="24"/>
          <w:lang w:val="nl-BE"/>
        </w:rPr>
        <w:t xml:space="preserve"> C</w:t>
      </w:r>
      <w:r w:rsidR="00DE5E2F" w:rsidRPr="00BE0CC8">
        <w:rPr>
          <w:sz w:val="24"/>
          <w:szCs w:val="24"/>
          <w:lang w:val="nl-BE"/>
        </w:rPr>
        <w:t>.</w:t>
      </w:r>
      <w:r w:rsidRPr="00BE0CC8">
        <w:rPr>
          <w:sz w:val="24"/>
          <w:szCs w:val="24"/>
          <w:lang w:val="nl-BE"/>
        </w:rPr>
        <w:t xml:space="preserve"> (2003)</w:t>
      </w:r>
      <w:r w:rsidR="00DE5E2F" w:rsidRPr="00BE0CC8">
        <w:rPr>
          <w:sz w:val="24"/>
          <w:szCs w:val="24"/>
          <w:lang w:val="nl-BE"/>
        </w:rPr>
        <w:t>.</w:t>
      </w:r>
      <w:r w:rsidRPr="00BE0CC8">
        <w:rPr>
          <w:sz w:val="24"/>
          <w:szCs w:val="24"/>
          <w:lang w:val="nl-BE"/>
        </w:rPr>
        <w:t xml:space="preserve"> </w:t>
      </w:r>
      <w:r w:rsidR="00DE5E2F" w:rsidRPr="00BE0CC8">
        <w:rPr>
          <w:rFonts w:asciiTheme="minorHAnsi" w:hAnsiTheme="minorHAnsi"/>
          <w:sz w:val="22"/>
        </w:rPr>
        <w:t xml:space="preserve">Emergence of scale-free network with chaotic units. </w:t>
      </w:r>
      <w:r w:rsidR="00DE5E2F" w:rsidRPr="00BE0CC8">
        <w:rPr>
          <w:rFonts w:asciiTheme="minorHAnsi" w:hAnsiTheme="minorHAnsi"/>
          <w:i/>
          <w:sz w:val="22"/>
        </w:rPr>
        <w:t>Physica A, Statistical mechanics and its applications</w:t>
      </w:r>
      <w:r w:rsidR="00DE5E2F" w:rsidRPr="00BE0CC8">
        <w:rPr>
          <w:rFonts w:asciiTheme="minorHAnsi" w:hAnsiTheme="minorHAnsi"/>
          <w:sz w:val="22"/>
        </w:rPr>
        <w:t xml:space="preserve">, </w:t>
      </w:r>
      <w:r w:rsidR="00DE5E2F" w:rsidRPr="00BE0CC8">
        <w:rPr>
          <w:rFonts w:asciiTheme="minorHAnsi" w:hAnsiTheme="minorHAnsi"/>
          <w:i/>
          <w:sz w:val="22"/>
        </w:rPr>
        <w:t>321</w:t>
      </w:r>
      <w:r w:rsidR="00DE5E2F" w:rsidRPr="00BE0CC8">
        <w:rPr>
          <w:rFonts w:asciiTheme="minorHAnsi" w:hAnsiTheme="minorHAnsi"/>
          <w:sz w:val="22"/>
        </w:rPr>
        <w:t>, 679–688</w:t>
      </w:r>
      <w:r w:rsidR="00DE5E2F" w:rsidRPr="008F2F9F">
        <w:rPr>
          <w:rFonts w:asciiTheme="minorHAnsi" w:hAnsiTheme="minorHAnsi"/>
        </w:rPr>
        <w:t xml:space="preserve">. </w:t>
      </w:r>
    </w:p>
    <w:p w:rsidR="004F3890" w:rsidRPr="008D0535" w:rsidRDefault="00DE5E2F" w:rsidP="004F3890">
      <w:pPr>
        <w:pStyle w:val="bibitem"/>
        <w:widowControl/>
        <w:spacing w:line="276" w:lineRule="auto"/>
        <w:rPr>
          <w:sz w:val="24"/>
          <w:szCs w:val="24"/>
          <w:lang w:val="en-US"/>
        </w:rPr>
      </w:pPr>
      <w:r w:rsidRPr="00BA2501">
        <w:rPr>
          <w:sz w:val="24"/>
          <w:szCs w:val="24"/>
          <w:lang w:val="en-US"/>
          <w:rPrChange w:id="945" w:author="Cees van Leeuwen" w:date="2020-01-04T14:20:00Z">
            <w:rPr>
              <w:sz w:val="24"/>
              <w:szCs w:val="24"/>
              <w:lang w:val="nl-BE"/>
            </w:rPr>
          </w:rPrChange>
        </w:rPr>
        <w:t xml:space="preserve">Gong, P. &amp; van Leeuwen, C. </w:t>
      </w:r>
      <w:r w:rsidR="004F3890" w:rsidRPr="00BA2501">
        <w:rPr>
          <w:sz w:val="24"/>
          <w:szCs w:val="24"/>
          <w:lang w:val="en-US"/>
          <w:rPrChange w:id="946" w:author="Cees van Leeuwen" w:date="2020-01-04T14:20:00Z">
            <w:rPr>
              <w:sz w:val="24"/>
              <w:szCs w:val="24"/>
              <w:lang w:val="nl-BE"/>
            </w:rPr>
          </w:rPrChange>
        </w:rPr>
        <w:t>(2004)</w:t>
      </w:r>
      <w:r w:rsidRPr="00BA2501">
        <w:rPr>
          <w:sz w:val="24"/>
          <w:szCs w:val="24"/>
          <w:lang w:val="en-US"/>
          <w:rPrChange w:id="947" w:author="Cees van Leeuwen" w:date="2020-01-04T14:20:00Z">
            <w:rPr>
              <w:sz w:val="24"/>
              <w:szCs w:val="24"/>
              <w:lang w:val="nl-BE"/>
            </w:rPr>
          </w:rPrChange>
        </w:rPr>
        <w:t>.</w:t>
      </w:r>
      <w:r w:rsidR="004F3890" w:rsidRPr="00BA2501">
        <w:rPr>
          <w:sz w:val="24"/>
          <w:szCs w:val="24"/>
          <w:lang w:val="en-US"/>
          <w:rPrChange w:id="948" w:author="Cees van Leeuwen" w:date="2020-01-04T14:20:00Z">
            <w:rPr>
              <w:sz w:val="24"/>
              <w:szCs w:val="24"/>
              <w:lang w:val="nl-BE"/>
            </w:rPr>
          </w:rPrChange>
        </w:rPr>
        <w:t xml:space="preserve"> </w:t>
      </w:r>
      <w:r w:rsidR="004F3890" w:rsidRPr="008D0535">
        <w:rPr>
          <w:sz w:val="24"/>
          <w:szCs w:val="24"/>
          <w:lang w:val="en-US"/>
        </w:rPr>
        <w:t xml:space="preserve">Evolution to a small-world network with chaotic units </w:t>
      </w:r>
      <w:r w:rsidR="004F3890" w:rsidRPr="008D0535">
        <w:rPr>
          <w:i/>
          <w:iCs/>
          <w:sz w:val="24"/>
          <w:szCs w:val="24"/>
          <w:lang w:val="en-US"/>
        </w:rPr>
        <w:t>Europh</w:t>
      </w:r>
      <w:r>
        <w:rPr>
          <w:i/>
          <w:iCs/>
          <w:sz w:val="24"/>
          <w:szCs w:val="24"/>
          <w:lang w:val="en-US"/>
        </w:rPr>
        <w:t>ysics</w:t>
      </w:r>
      <w:r w:rsidR="004F3890" w:rsidRPr="008D0535">
        <w:rPr>
          <w:i/>
          <w:iCs/>
          <w:sz w:val="24"/>
          <w:szCs w:val="24"/>
          <w:lang w:val="en-US"/>
        </w:rPr>
        <w:t xml:space="preserve"> Lett</w:t>
      </w:r>
      <w:r>
        <w:rPr>
          <w:i/>
          <w:iCs/>
          <w:sz w:val="24"/>
          <w:szCs w:val="24"/>
          <w:lang w:val="en-US"/>
        </w:rPr>
        <w:t>ers,</w:t>
      </w:r>
      <w:r w:rsidR="004F3890" w:rsidRPr="008D0535">
        <w:rPr>
          <w:i/>
          <w:iCs/>
          <w:sz w:val="24"/>
          <w:szCs w:val="24"/>
          <w:lang w:val="en-US"/>
        </w:rPr>
        <w:t xml:space="preserve"> </w:t>
      </w:r>
      <w:r>
        <w:rPr>
          <w:sz w:val="24"/>
          <w:szCs w:val="24"/>
          <w:lang w:val="en-US"/>
        </w:rPr>
        <w:t xml:space="preserve">6, </w:t>
      </w:r>
      <w:r w:rsidR="004F3890" w:rsidRPr="008D0535">
        <w:rPr>
          <w:sz w:val="24"/>
          <w:szCs w:val="24"/>
          <w:lang w:val="en-US"/>
        </w:rPr>
        <w:t>328–333</w:t>
      </w:r>
      <w:r>
        <w:rPr>
          <w:sz w:val="24"/>
          <w:szCs w:val="24"/>
          <w:lang w:val="en-US"/>
        </w:rPr>
        <w:t>.</w:t>
      </w:r>
    </w:p>
    <w:p w:rsidR="004F3890" w:rsidRDefault="00140C89" w:rsidP="00BE0CC8">
      <w:pPr>
        <w:pStyle w:val="bibitem"/>
        <w:widowControl/>
        <w:spacing w:line="276" w:lineRule="auto"/>
        <w:ind w:left="0" w:firstLine="0"/>
        <w:rPr>
          <w:sz w:val="24"/>
          <w:szCs w:val="24"/>
          <w:lang w:val="en-US"/>
        </w:rPr>
      </w:pPr>
      <w:r w:rsidRPr="00BE0CC8">
        <w:rPr>
          <w:sz w:val="24"/>
          <w:szCs w:val="24"/>
          <w:lang w:val="nl-BE"/>
        </w:rPr>
        <w:t xml:space="preserve">Hellrigel, S., Jarman, N., &amp; van Leeuwen (2019). </w:t>
      </w:r>
      <w:r w:rsidRPr="00140C89">
        <w:rPr>
          <w:sz w:val="24"/>
          <w:szCs w:val="24"/>
          <w:lang w:val="en-US"/>
        </w:rPr>
        <w:t xml:space="preserve">Adaptive rewiring of weighted networks. </w:t>
      </w:r>
      <w:r w:rsidRPr="00BE0CC8">
        <w:rPr>
          <w:i/>
          <w:sz w:val="24"/>
          <w:szCs w:val="24"/>
          <w:lang w:val="en-US"/>
        </w:rPr>
        <w:t>Cognitive Systems Research, 55</w:t>
      </w:r>
      <w:r w:rsidRPr="00140C89">
        <w:rPr>
          <w:sz w:val="24"/>
          <w:szCs w:val="24"/>
          <w:lang w:val="en-US"/>
        </w:rPr>
        <w:t>, 205-218.</w:t>
      </w:r>
    </w:p>
    <w:p w:rsidR="00AB1352" w:rsidRDefault="00AB1352" w:rsidP="004F3890">
      <w:pPr>
        <w:pStyle w:val="bibitem"/>
        <w:spacing w:line="276" w:lineRule="auto"/>
        <w:rPr>
          <w:b/>
          <w:sz w:val="24"/>
          <w:szCs w:val="24"/>
          <w:lang w:val="en-US"/>
        </w:rPr>
      </w:pPr>
      <w:r w:rsidRPr="00BA2501">
        <w:rPr>
          <w:sz w:val="24"/>
          <w:szCs w:val="24"/>
          <w:lang w:val="en-US"/>
          <w:rPrChange w:id="949" w:author="Cees van Leeuwen" w:date="2020-01-04T14:20:00Z">
            <w:rPr>
              <w:sz w:val="24"/>
              <w:szCs w:val="24"/>
              <w:lang w:val="nl-BE"/>
            </w:rPr>
          </w:rPrChange>
        </w:rPr>
        <w:t xml:space="preserve">Jarman, N., Steur, E., Trengove, C., Tyukin, I., &amp; van Leeuwen, C. (2017). </w:t>
      </w:r>
      <w:r w:rsidRPr="00AB1352">
        <w:rPr>
          <w:sz w:val="24"/>
          <w:szCs w:val="24"/>
          <w:lang w:val="en-US"/>
        </w:rPr>
        <w:t xml:space="preserve">Self-organisation of small-world networks by adaptive rewiring in response to graph diffusion. </w:t>
      </w:r>
      <w:r w:rsidRPr="00AB1352">
        <w:rPr>
          <w:i/>
          <w:sz w:val="24"/>
          <w:szCs w:val="24"/>
          <w:lang w:val="en-US"/>
        </w:rPr>
        <w:t>Scientific Reports</w:t>
      </w:r>
      <w:r w:rsidRPr="00AB1352">
        <w:rPr>
          <w:sz w:val="24"/>
          <w:szCs w:val="24"/>
          <w:lang w:val="en-US"/>
        </w:rPr>
        <w:t>, 7, 13518.</w:t>
      </w:r>
      <w:r w:rsidRPr="00AB1352">
        <w:rPr>
          <w:b/>
          <w:sz w:val="24"/>
          <w:szCs w:val="24"/>
          <w:lang w:val="en-US"/>
        </w:rPr>
        <w:t xml:space="preserve"> </w:t>
      </w:r>
    </w:p>
    <w:p w:rsidR="00AB1352" w:rsidRDefault="00AB1352" w:rsidP="004F3890">
      <w:pPr>
        <w:pStyle w:val="bibitem"/>
        <w:spacing w:line="276" w:lineRule="auto"/>
        <w:rPr>
          <w:i/>
          <w:sz w:val="24"/>
          <w:szCs w:val="24"/>
          <w:lang w:val="en-US"/>
        </w:rPr>
      </w:pPr>
      <w:r w:rsidRPr="00BE0CC8">
        <w:rPr>
          <w:sz w:val="24"/>
          <w:szCs w:val="24"/>
          <w:lang w:val="sv-SE"/>
        </w:rPr>
        <w:t>Jarman, N., Trengove, C., Steur, E.,</w:t>
      </w:r>
      <w:r w:rsidRPr="00AB1352">
        <w:rPr>
          <w:sz w:val="24"/>
          <w:szCs w:val="24"/>
          <w:lang w:val="sv-SE"/>
        </w:rPr>
        <w:t xml:space="preserve"> Tyukin, I., &amp; van Leeuwen, C. (2014). Spatially </w:t>
      </w:r>
      <w:r w:rsidRPr="00AB1352">
        <w:rPr>
          <w:sz w:val="24"/>
          <w:szCs w:val="24"/>
          <w:lang w:val="en-US"/>
        </w:rPr>
        <w:t xml:space="preserve">constrained adaptive rewiring in cortical networks creates spatially modular small world architectures. </w:t>
      </w:r>
      <w:r w:rsidRPr="00AB1352">
        <w:rPr>
          <w:i/>
          <w:sz w:val="24"/>
          <w:szCs w:val="24"/>
          <w:lang w:val="en-US"/>
        </w:rPr>
        <w:t xml:space="preserve">Cognitive Neurodynamics, 8, 479-497.  </w:t>
      </w:r>
    </w:p>
    <w:p w:rsidR="004F3890" w:rsidRDefault="004F3890" w:rsidP="004F3890">
      <w:pPr>
        <w:pStyle w:val="bibitem"/>
        <w:spacing w:line="276" w:lineRule="auto"/>
        <w:rPr>
          <w:sz w:val="24"/>
          <w:szCs w:val="24"/>
          <w:lang w:val="en-US"/>
        </w:rPr>
      </w:pPr>
      <w:r w:rsidRPr="00376578">
        <w:rPr>
          <w:sz w:val="24"/>
          <w:szCs w:val="24"/>
          <w:lang w:val="en-US"/>
        </w:rPr>
        <w:t>Papadopoulos</w:t>
      </w:r>
      <w:r>
        <w:rPr>
          <w:sz w:val="24"/>
          <w:szCs w:val="24"/>
          <w:lang w:val="en-US"/>
        </w:rPr>
        <w:t>,</w:t>
      </w:r>
      <w:r w:rsidRPr="00376578">
        <w:rPr>
          <w:sz w:val="24"/>
          <w:szCs w:val="24"/>
          <w:lang w:val="en-US"/>
        </w:rPr>
        <w:t xml:space="preserve"> L</w:t>
      </w:r>
      <w:r>
        <w:rPr>
          <w:sz w:val="24"/>
          <w:szCs w:val="24"/>
          <w:lang w:val="en-US"/>
        </w:rPr>
        <w:t>.</w:t>
      </w:r>
      <w:r w:rsidRPr="00376578">
        <w:rPr>
          <w:sz w:val="24"/>
          <w:szCs w:val="24"/>
          <w:lang w:val="en-US"/>
        </w:rPr>
        <w:t>, Kim</w:t>
      </w:r>
      <w:r>
        <w:rPr>
          <w:sz w:val="24"/>
          <w:szCs w:val="24"/>
          <w:lang w:val="en-US"/>
        </w:rPr>
        <w:t>,</w:t>
      </w:r>
      <w:r w:rsidRPr="00376578">
        <w:rPr>
          <w:sz w:val="24"/>
          <w:szCs w:val="24"/>
          <w:lang w:val="en-US"/>
        </w:rPr>
        <w:t xml:space="preserve"> J</w:t>
      </w:r>
      <w:r>
        <w:rPr>
          <w:sz w:val="24"/>
          <w:szCs w:val="24"/>
          <w:lang w:val="en-US"/>
        </w:rPr>
        <w:t>.</w:t>
      </w:r>
      <w:r w:rsidRPr="00376578">
        <w:rPr>
          <w:sz w:val="24"/>
          <w:szCs w:val="24"/>
          <w:lang w:val="en-US"/>
        </w:rPr>
        <w:t>Z</w:t>
      </w:r>
      <w:r>
        <w:rPr>
          <w:sz w:val="24"/>
          <w:szCs w:val="24"/>
          <w:lang w:val="en-US"/>
        </w:rPr>
        <w:t>.</w:t>
      </w:r>
      <w:r w:rsidRPr="00376578">
        <w:rPr>
          <w:sz w:val="24"/>
          <w:szCs w:val="24"/>
          <w:lang w:val="en-US"/>
        </w:rPr>
        <w:t>, Kurths</w:t>
      </w:r>
      <w:r>
        <w:rPr>
          <w:sz w:val="24"/>
          <w:szCs w:val="24"/>
          <w:lang w:val="en-US"/>
        </w:rPr>
        <w:t>,</w:t>
      </w:r>
      <w:r w:rsidRPr="00376578">
        <w:rPr>
          <w:sz w:val="24"/>
          <w:szCs w:val="24"/>
          <w:lang w:val="en-US"/>
        </w:rPr>
        <w:t xml:space="preserve"> J</w:t>
      </w:r>
      <w:r>
        <w:rPr>
          <w:sz w:val="24"/>
          <w:szCs w:val="24"/>
          <w:lang w:val="en-US"/>
        </w:rPr>
        <w:t>.</w:t>
      </w:r>
      <w:r w:rsidRPr="00376578">
        <w:rPr>
          <w:sz w:val="24"/>
          <w:szCs w:val="24"/>
          <w:lang w:val="en-US"/>
        </w:rPr>
        <w:t xml:space="preserve">, </w:t>
      </w:r>
      <w:r>
        <w:rPr>
          <w:sz w:val="24"/>
          <w:szCs w:val="24"/>
          <w:lang w:val="en-US"/>
        </w:rPr>
        <w:t xml:space="preserve">&amp; </w:t>
      </w:r>
      <w:r w:rsidRPr="00376578">
        <w:rPr>
          <w:sz w:val="24"/>
          <w:szCs w:val="24"/>
          <w:lang w:val="en-US"/>
        </w:rPr>
        <w:t>Bassett</w:t>
      </w:r>
      <w:r>
        <w:rPr>
          <w:sz w:val="24"/>
          <w:szCs w:val="24"/>
          <w:lang w:val="en-US"/>
        </w:rPr>
        <w:t>,</w:t>
      </w:r>
      <w:r w:rsidRPr="00376578">
        <w:rPr>
          <w:sz w:val="24"/>
          <w:szCs w:val="24"/>
          <w:lang w:val="en-US"/>
        </w:rPr>
        <w:t xml:space="preserve"> D</w:t>
      </w:r>
      <w:r>
        <w:rPr>
          <w:sz w:val="24"/>
          <w:szCs w:val="24"/>
          <w:lang w:val="en-US"/>
        </w:rPr>
        <w:t>.</w:t>
      </w:r>
      <w:r w:rsidRPr="00376578">
        <w:rPr>
          <w:sz w:val="24"/>
          <w:szCs w:val="24"/>
          <w:lang w:val="en-US"/>
        </w:rPr>
        <w:t>S</w:t>
      </w:r>
      <w:r>
        <w:rPr>
          <w:sz w:val="24"/>
          <w:szCs w:val="24"/>
          <w:lang w:val="en-US"/>
        </w:rPr>
        <w:t>.</w:t>
      </w:r>
      <w:r w:rsidRPr="00376578">
        <w:rPr>
          <w:sz w:val="24"/>
          <w:szCs w:val="24"/>
          <w:lang w:val="en-US"/>
        </w:rPr>
        <w:t xml:space="preserve"> (2017)</w:t>
      </w:r>
      <w:r>
        <w:rPr>
          <w:sz w:val="24"/>
          <w:szCs w:val="24"/>
          <w:lang w:val="en-US"/>
        </w:rPr>
        <w:t>.</w:t>
      </w:r>
      <w:r w:rsidRPr="00376578">
        <w:rPr>
          <w:sz w:val="24"/>
          <w:szCs w:val="24"/>
          <w:lang w:val="en-US"/>
        </w:rPr>
        <w:t xml:space="preserve"> Development of structural correlations</w:t>
      </w:r>
      <w:r w:rsidRPr="008D0535">
        <w:rPr>
          <w:sz w:val="24"/>
          <w:szCs w:val="24"/>
          <w:lang w:val="en-US"/>
        </w:rPr>
        <w:t xml:space="preserve"> and synchronization from adaptive rewiring in networks of kuramoto oscillators, </w:t>
      </w:r>
      <w:r w:rsidRPr="008D0535">
        <w:rPr>
          <w:i/>
          <w:iCs/>
          <w:sz w:val="24"/>
          <w:szCs w:val="24"/>
          <w:lang w:val="en-US"/>
        </w:rPr>
        <w:t>Chaos</w:t>
      </w:r>
      <w:r>
        <w:rPr>
          <w:i/>
          <w:iCs/>
          <w:sz w:val="24"/>
          <w:szCs w:val="24"/>
          <w:lang w:val="en-US"/>
        </w:rPr>
        <w:t>,</w:t>
      </w:r>
      <w:r w:rsidRPr="008D0535">
        <w:rPr>
          <w:i/>
          <w:iCs/>
          <w:sz w:val="24"/>
          <w:szCs w:val="24"/>
          <w:lang w:val="en-US"/>
        </w:rPr>
        <w:t xml:space="preserve"> </w:t>
      </w:r>
      <w:r>
        <w:rPr>
          <w:sz w:val="24"/>
          <w:szCs w:val="24"/>
          <w:lang w:val="en-US"/>
        </w:rPr>
        <w:t>27,</w:t>
      </w:r>
      <w:r w:rsidRPr="008D0535">
        <w:rPr>
          <w:sz w:val="24"/>
          <w:szCs w:val="24"/>
          <w:lang w:val="en-US"/>
        </w:rPr>
        <w:t> 073115</w:t>
      </w:r>
      <w:r w:rsidR="00A04BAC">
        <w:rPr>
          <w:sz w:val="24"/>
          <w:szCs w:val="24"/>
          <w:lang w:val="en-US"/>
        </w:rPr>
        <w:t>.</w:t>
      </w:r>
    </w:p>
    <w:p w:rsidR="006209E1" w:rsidRDefault="006209E1" w:rsidP="00BE0CC8">
      <w:pPr>
        <w:pStyle w:val="bibitem"/>
        <w:spacing w:line="276" w:lineRule="auto"/>
      </w:pPr>
      <w:r w:rsidRPr="006209E1">
        <w:rPr>
          <w:sz w:val="24"/>
          <w:szCs w:val="24"/>
          <w:lang w:val="nl-NL"/>
        </w:rPr>
        <w:t xml:space="preserve">van Leeuwen, C. &amp; </w:t>
      </w:r>
      <w:r w:rsidRPr="00BE0CC8">
        <w:rPr>
          <w:sz w:val="24"/>
          <w:szCs w:val="24"/>
          <w:lang w:val="nl-NL"/>
        </w:rPr>
        <w:t>Raffone A.</w:t>
      </w:r>
      <w:r w:rsidRPr="006209E1">
        <w:rPr>
          <w:sz w:val="24"/>
          <w:szCs w:val="24"/>
          <w:lang w:val="nl-NL"/>
        </w:rPr>
        <w:t xml:space="preserve"> (2001). </w:t>
      </w:r>
      <w:r w:rsidRPr="006209E1">
        <w:rPr>
          <w:sz w:val="24"/>
          <w:szCs w:val="24"/>
          <w:lang w:val="en-US"/>
        </w:rPr>
        <w:t xml:space="preserve">Coupled nonlinear maps as models of perceptual pattern and memory trace dynamics. </w:t>
      </w:r>
      <w:r w:rsidRPr="006209E1">
        <w:rPr>
          <w:i/>
          <w:sz w:val="24"/>
          <w:szCs w:val="24"/>
          <w:lang w:val="en-US"/>
        </w:rPr>
        <w:t>Cognitive Processing</w:t>
      </w:r>
      <w:r w:rsidRPr="006209E1">
        <w:rPr>
          <w:sz w:val="24"/>
          <w:szCs w:val="24"/>
          <w:lang w:val="en-US"/>
        </w:rPr>
        <w:t xml:space="preserve">, </w:t>
      </w:r>
      <w:r w:rsidRPr="006209E1">
        <w:rPr>
          <w:i/>
          <w:sz w:val="24"/>
          <w:szCs w:val="24"/>
          <w:lang w:val="en-US"/>
        </w:rPr>
        <w:t>2</w:t>
      </w:r>
      <w:r w:rsidRPr="006209E1">
        <w:rPr>
          <w:sz w:val="24"/>
          <w:szCs w:val="24"/>
          <w:lang w:val="en-US"/>
        </w:rPr>
        <w:t xml:space="preserve">, 67–116. </w:t>
      </w:r>
    </w:p>
    <w:p w:rsidR="00DE5E2F" w:rsidRPr="00BE0CC8" w:rsidRDefault="00DE5E2F" w:rsidP="00BE0CC8">
      <w:pPr>
        <w:pStyle w:val="bibitem"/>
        <w:spacing w:line="276" w:lineRule="auto"/>
        <w:rPr>
          <w:szCs w:val="24"/>
        </w:rPr>
      </w:pPr>
      <w:r w:rsidRPr="00BE0CC8">
        <w:rPr>
          <w:sz w:val="24"/>
          <w:szCs w:val="24"/>
          <w:lang w:val="en-US"/>
        </w:rPr>
        <w:t xml:space="preserve">Rubinov, M., Sporns, O., van Leeuwen, C. &amp; Breakspear, M. (2009).Symbiotic relationship between brain structure and dynamics. </w:t>
      </w:r>
      <w:r w:rsidR="009655A5" w:rsidRPr="00BE0CC8">
        <w:rPr>
          <w:i/>
          <w:sz w:val="24"/>
          <w:szCs w:val="24"/>
          <w:lang w:val="en-US"/>
        </w:rPr>
        <w:t>BMC Neuroscience, 10</w:t>
      </w:r>
      <w:r w:rsidR="009655A5" w:rsidRPr="00BE0CC8">
        <w:rPr>
          <w:sz w:val="24"/>
          <w:szCs w:val="24"/>
          <w:lang w:val="en-US"/>
        </w:rPr>
        <w:t>, 55.</w:t>
      </w:r>
    </w:p>
    <w:p w:rsidR="00A04BAC" w:rsidRPr="00B2251E" w:rsidRDefault="00A04BAC" w:rsidP="00BE0CC8">
      <w:pPr>
        <w:pStyle w:val="bibitem"/>
        <w:spacing w:line="276" w:lineRule="auto"/>
      </w:pPr>
      <w:r w:rsidRPr="00BE0CC8">
        <w:rPr>
          <w:sz w:val="24"/>
          <w:szCs w:val="24"/>
          <w:lang w:val="en-US"/>
        </w:rPr>
        <w:t xml:space="preserve">van Leeuwen, C., Steyvers, M., &amp; Nooter, M. (1997). Stability and intermittency in large-scale coupled oscillator models for perceptual segmentation. </w:t>
      </w:r>
      <w:r w:rsidRPr="00BE0CC8">
        <w:rPr>
          <w:i/>
          <w:sz w:val="24"/>
          <w:szCs w:val="24"/>
          <w:lang w:val="en-US"/>
        </w:rPr>
        <w:t>Journal of Mathematical Psychology, 41</w:t>
      </w:r>
      <w:r w:rsidRPr="00BE0CC8">
        <w:rPr>
          <w:sz w:val="24"/>
          <w:szCs w:val="24"/>
          <w:lang w:val="en-US"/>
        </w:rPr>
        <w:t>, 319–344.</w:t>
      </w:r>
    </w:p>
    <w:p w:rsidR="00DE5E2F" w:rsidRDefault="00DE5E2F" w:rsidP="004F3890">
      <w:pPr>
        <w:pStyle w:val="bibitem"/>
        <w:spacing w:line="276" w:lineRule="auto"/>
        <w:rPr>
          <w:sz w:val="24"/>
          <w:szCs w:val="24"/>
          <w:lang w:val="en-US"/>
        </w:rPr>
      </w:pPr>
    </w:p>
    <w:p w:rsidR="004F3890" w:rsidRPr="00112CD4" w:rsidRDefault="004F3890" w:rsidP="004F3890">
      <w:pPr>
        <w:pStyle w:val="bibitem"/>
        <w:widowControl/>
        <w:spacing w:line="276" w:lineRule="auto"/>
        <w:rPr>
          <w:sz w:val="24"/>
          <w:szCs w:val="24"/>
          <w:lang w:val="en-US"/>
        </w:rPr>
      </w:pPr>
    </w:p>
    <w:p w:rsidR="004F3890" w:rsidRPr="004F3890" w:rsidRDefault="004F3890" w:rsidP="00BE0CC8">
      <w:pPr>
        <w:rPr>
          <w:lang w:bidi="fa-IR"/>
        </w:rPr>
      </w:pPr>
    </w:p>
    <w:p w:rsidR="00FB1368" w:rsidRDefault="00FB1368" w:rsidP="00FB1368">
      <w:pPr>
        <w:rPr>
          <w:lang w:bidi="fa-IR"/>
        </w:rPr>
      </w:pPr>
    </w:p>
    <w:p w:rsidR="00301D59" w:rsidRDefault="00301D59">
      <w:pPr>
        <w:rPr>
          <w:rFonts w:asciiTheme="majorHAnsi" w:eastAsiaTheme="majorEastAsia" w:hAnsiTheme="majorHAnsi" w:cstheme="majorBidi"/>
        </w:rPr>
      </w:pPr>
      <w:r>
        <w:br w:type="page"/>
      </w:r>
    </w:p>
    <w:p w:rsidR="009167C1" w:rsidRDefault="00345333" w:rsidP="00BE0CC8">
      <w:pPr>
        <w:pStyle w:val="Heading1"/>
      </w:pPr>
      <w:r>
        <w:t>Figure</w:t>
      </w:r>
      <w:r w:rsidR="009167C1">
        <w:t>s</w:t>
      </w:r>
    </w:p>
    <w:p w:rsidR="005532A9" w:rsidRDefault="005532A9" w:rsidP="005532A9">
      <w:pPr>
        <w:ind w:firstLine="0"/>
        <w:jc w:val="center"/>
      </w:pPr>
    </w:p>
    <w:p w:rsidR="004D6B86" w:rsidRDefault="00AE61A7" w:rsidP="00BE0CC8">
      <w:pPr>
        <w:ind w:firstLine="0"/>
        <w:rPr>
          <w:ins w:id="950" w:author="MohammadHossein Manuel Haqiqatkhah" w:date="2020-01-06T09:51:00Z"/>
        </w:rPr>
      </w:pPr>
      <w:ins w:id="951" w:author="MohammadHossein Manuel Haqiqatkhah" w:date="2020-01-06T09:51:00Z">
        <w:r>
          <w:t>Find the figures here:</w:t>
        </w:r>
      </w:ins>
    </w:p>
    <w:p w:rsidR="00AE61A7" w:rsidRDefault="00AE61A7" w:rsidP="00BE0CC8">
      <w:pPr>
        <w:ind w:firstLine="0"/>
        <w:rPr>
          <w:rtl/>
        </w:rPr>
      </w:pPr>
      <w:ins w:id="952" w:author="MohammadHossein Manuel Haqiqatkhah" w:date="2020-01-06T09:51:00Z">
        <w:r w:rsidRPr="00AE61A7">
          <w:t>https://github.com/psyguy/Dissertation-MPsy/raw/master/Figures/By%20section%20-%20Figures%20-%2020200103.pptx</w:t>
        </w:r>
      </w:ins>
    </w:p>
    <w:p w:rsidR="00DF16F5" w:rsidRDefault="00DF16F5" w:rsidP="00DF16F5">
      <w:pPr>
        <w:pStyle w:val="TableFigure"/>
      </w:pPr>
      <w:r>
        <w:rPr>
          <w:rStyle w:val="Emphasis"/>
        </w:rPr>
        <w:t>Figure 1</w:t>
      </w:r>
      <w:r>
        <w:t>. Network structures of representative models.</w:t>
      </w:r>
    </w:p>
    <w:p w:rsidR="004A1979" w:rsidRPr="00DF16F5" w:rsidRDefault="00DF16F5" w:rsidP="004A1979">
      <w:pPr>
        <w:pStyle w:val="TableFigure"/>
      </w:pPr>
      <w:r>
        <w:rPr>
          <w:rStyle w:val="Emphasis"/>
        </w:rPr>
        <w:t>Figure 2</w:t>
      </w:r>
      <w:r>
        <w:rPr>
          <w:rStyle w:val="Emphasis"/>
          <w:i w:val="0"/>
          <w:iCs w:val="0"/>
        </w:rPr>
        <w:t>. Evolution of network statistics</w:t>
      </w:r>
      <w:r w:rsidR="004A1979" w:rsidRPr="004A1979">
        <w:t xml:space="preserve"> </w:t>
      </w:r>
    </w:p>
    <w:p w:rsidR="004A1979" w:rsidRPr="00DF16F5" w:rsidRDefault="004A1979" w:rsidP="004A1979">
      <w:pPr>
        <w:pStyle w:val="TableFigure"/>
      </w:pPr>
      <w:r>
        <w:rPr>
          <w:rStyle w:val="Emphasis"/>
        </w:rPr>
        <w:t>Figure 3</w:t>
      </w:r>
      <w:r>
        <w:t>. Rich club coefficients</w:t>
      </w:r>
    </w:p>
    <w:p w:rsidR="004A1979" w:rsidRPr="00DF16F5" w:rsidRDefault="004A1979" w:rsidP="004A1979">
      <w:pPr>
        <w:pStyle w:val="TableFigure"/>
      </w:pPr>
      <w:r>
        <w:rPr>
          <w:rStyle w:val="Emphasis"/>
        </w:rPr>
        <w:t>Figure 4</w:t>
      </w:r>
      <w:r>
        <w:t>. Heat maps of pairwise similarities of networks and family comparisons.</w:t>
      </w:r>
    </w:p>
    <w:p w:rsidR="00DF16F5" w:rsidRDefault="00B25AD8" w:rsidP="004A1979">
      <w:pPr>
        <w:pStyle w:val="TableFigure"/>
        <w:rPr>
          <w:rFonts w:cs="Times New Roman"/>
        </w:rPr>
      </w:pPr>
      <w:r w:rsidRPr="00B25AD8">
        <w:rPr>
          <w:rFonts w:cs="Times New Roman"/>
          <w:i/>
          <w:iCs/>
        </w:rPr>
        <w:t xml:space="preserve">Figure </w:t>
      </w:r>
      <w:r w:rsidR="004A1979">
        <w:rPr>
          <w:rFonts w:cs="Times New Roman"/>
          <w:i/>
          <w:iCs/>
        </w:rPr>
        <w:t>5</w:t>
      </w:r>
      <w:r w:rsidRPr="00B25AD8">
        <w:rPr>
          <w:rFonts w:cs="Times New Roman"/>
        </w:rPr>
        <w:t xml:space="preserve">. </w:t>
      </w:r>
      <w:r w:rsidR="007166F3">
        <w:rPr>
          <w:rFonts w:cs="Times New Roman"/>
        </w:rPr>
        <w:t xml:space="preserve">Differentiation score of families for </w:t>
      </w:r>
      <w:r w:rsidR="00F96F92">
        <w:rPr>
          <w:rFonts w:cs="Times New Roman"/>
        </w:rPr>
        <w:t xml:space="preserve">the anatomical and </w:t>
      </w:r>
      <w:r w:rsidR="005B7ACA">
        <w:rPr>
          <w:rFonts w:cs="Times New Roman"/>
        </w:rPr>
        <w:t xml:space="preserve">functional </w:t>
      </w:r>
      <w:r w:rsidR="00F96F92">
        <w:rPr>
          <w:rFonts w:cs="Times New Roman"/>
        </w:rPr>
        <w:t>networks</w:t>
      </w:r>
      <w:r w:rsidRPr="00B25AD8">
        <w:rPr>
          <w:rFonts w:cs="Times New Roman"/>
        </w:rPr>
        <w:t>.</w:t>
      </w:r>
    </w:p>
    <w:p w:rsidR="001A0D68" w:rsidRDefault="001A0D68" w:rsidP="004A1979">
      <w:pPr>
        <w:pStyle w:val="TableFigure"/>
        <w:rPr>
          <w:rFonts w:cs="Times New Roman"/>
        </w:rPr>
      </w:pPr>
      <w:r w:rsidRPr="001A0D68">
        <w:rPr>
          <w:rFonts w:cs="Times New Roman"/>
          <w:i/>
          <w:iCs/>
        </w:rPr>
        <w:t xml:space="preserve">Figure </w:t>
      </w:r>
      <w:r w:rsidR="004A1979">
        <w:rPr>
          <w:rFonts w:cs="Times New Roman"/>
          <w:i/>
          <w:iCs/>
        </w:rPr>
        <w:t>6</w:t>
      </w:r>
      <w:r w:rsidRPr="001A0D68">
        <w:rPr>
          <w:rFonts w:cs="Times New Roman"/>
        </w:rPr>
        <w:t xml:space="preserve">. </w:t>
      </w:r>
      <w:r w:rsidR="00C14CA1">
        <w:rPr>
          <w:rFonts w:cs="Times New Roman"/>
        </w:rPr>
        <w:t xml:space="preserve">Graph representation of family resemblance and </w:t>
      </w:r>
      <w:r w:rsidR="00883D43">
        <w:rPr>
          <w:rFonts w:cs="Times New Roman"/>
        </w:rPr>
        <w:t>differentiation.</w:t>
      </w:r>
    </w:p>
    <w:p w:rsidR="00695453" w:rsidRDefault="00695453" w:rsidP="001A0D68">
      <w:pPr>
        <w:spacing w:before="240"/>
        <w:ind w:firstLine="0"/>
        <w:contextualSpacing/>
        <w:rPr>
          <w:rFonts w:cs="Times New Roman"/>
        </w:rPr>
      </w:pPr>
    </w:p>
    <w:p w:rsidR="00E77904" w:rsidRDefault="00E77904">
      <w:pPr>
        <w:rPr>
          <w:rFonts w:cs="Times New Roman"/>
        </w:rPr>
      </w:pPr>
      <w:r>
        <w:rPr>
          <w:rFonts w:cs="Times New Roman"/>
        </w:rPr>
        <w:br w:type="page"/>
      </w:r>
    </w:p>
    <w:p w:rsidR="00E77904" w:rsidRDefault="001B328B" w:rsidP="00BE0CC8">
      <w:pPr>
        <w:pStyle w:val="Heading1"/>
      </w:pPr>
      <w:commentRangeStart w:id="953"/>
      <w:r>
        <w:t>Supplementary Materials</w:t>
      </w:r>
      <w:commentRangeEnd w:id="953"/>
      <w:r w:rsidR="001E7EC1">
        <w:rPr>
          <w:rStyle w:val="CommentReference"/>
          <w:rFonts w:asciiTheme="minorHAnsi" w:eastAsiaTheme="minorEastAsia" w:hAnsiTheme="minorHAnsi" w:cstheme="minorBidi"/>
          <w:b w:val="0"/>
          <w:bCs w:val="0"/>
        </w:rPr>
        <w:commentReference w:id="953"/>
      </w:r>
    </w:p>
    <w:p w:rsidR="001B328B" w:rsidRDefault="001B328B" w:rsidP="00BE0CC8">
      <w:pPr>
        <w:pStyle w:val="Heading2"/>
        <w:rPr>
          <w:lang w:bidi="fa-IR"/>
        </w:rPr>
      </w:pPr>
      <w:r>
        <w:rPr>
          <w:lang w:bidi="fa-IR"/>
        </w:rPr>
        <w:t>Network Comparison</w:t>
      </w:r>
    </w:p>
    <w:p w:rsidR="00E77904" w:rsidRDefault="00E77904" w:rsidP="00BE0CC8">
      <w:pPr>
        <w:rPr>
          <w:lang w:bidi="fa-IR"/>
        </w:rPr>
      </w:pPr>
      <w:r>
        <w:rPr>
          <w:lang w:bidi="fa-IR"/>
        </w:rPr>
        <w:t xml:space="preserve">Dozens of methods have been proposed to be used in network comparison (for a review, see </w:t>
      </w:r>
      <w:r w:rsidRPr="0050485A">
        <w:rPr>
          <w:color w:val="FF0000"/>
          <w:lang w:bidi="fa-IR"/>
        </w:rPr>
        <w:t>citation needed</w:t>
      </w:r>
      <w:r>
        <w:rPr>
          <w:lang w:bidi="fa-IR"/>
        </w:rPr>
        <w:t>). The well-known methods are adapted to cases where the nodes are labeled (i.e., distinguishable) a priori. These methods are not always suitable for non-labeled networks (wherein the nodes are not assigned to any labels, which is the case for our models), as they require a primary step of inferring (or estimating) node labels or matching the nodes for the networks being compared (also known as node correspondence problem), which is computationally very costly (</w:t>
      </w:r>
      <w:r w:rsidRPr="0050485A">
        <w:rPr>
          <w:color w:val="FF0000"/>
          <w:lang w:bidi="fa-IR"/>
        </w:rPr>
        <w:t>citation needed</w:t>
      </w:r>
      <w:r>
        <w:rPr>
          <w:lang w:bidi="fa-IR"/>
        </w:rPr>
        <w:t>).</w:t>
      </w:r>
    </w:p>
    <w:p w:rsidR="00E77904" w:rsidRPr="00A04B4A" w:rsidRDefault="00E77904">
      <w:pPr>
        <w:pStyle w:val="Heading3"/>
        <w:rPr>
          <w:rFonts w:asciiTheme="minorHAnsi" w:eastAsiaTheme="minorEastAsia" w:hAnsiTheme="minorHAnsi" w:cstheme="minorBidi"/>
          <w:lang w:bidi="fa-IR"/>
        </w:rPr>
      </w:pPr>
      <w:r>
        <w:rPr>
          <w:lang w:bidi="fa-IR"/>
        </w:rPr>
        <w:t>Networks as distributions</w:t>
      </w:r>
    </w:p>
    <w:p w:rsidR="00E77904" w:rsidRDefault="00E77904" w:rsidP="00E77904">
      <w:pPr>
        <w:rPr>
          <w:lang w:bidi="fa-IR"/>
        </w:rPr>
      </w:pPr>
      <w:r>
        <w:rPr>
          <w:lang w:bidi="fa-IR"/>
        </w:rPr>
        <w:t xml:space="preserve">As we have seen, there are numerous network statistics that can describe network structures either locally or globally. The local measures are suitable for node-wise (or clique-wise) comparisons, while the global measures are aggregates of some local properties that provide </w:t>
      </w:r>
      <w:r w:rsidR="008B073B">
        <w:rPr>
          <w:lang w:bidi="fa-IR"/>
        </w:rPr>
        <w:t>"</w:t>
      </w:r>
      <w:r>
        <w:rPr>
          <w:lang w:bidi="fa-IR"/>
        </w:rPr>
        <w:t>summary statistics</w:t>
      </w:r>
      <w:r w:rsidR="008B073B">
        <w:rPr>
          <w:lang w:bidi="fa-IR"/>
        </w:rPr>
        <w:t>"</w:t>
      </w:r>
      <w:r>
        <w:rPr>
          <w:lang w:bidi="fa-IR"/>
        </w:rPr>
        <w:t xml:space="preserve"> for the structure. The local measures hardly lead to holistic description of networks as the nodes are usually described in isolation from other nodes. On the other hand, valuable structural information is sacrificed along aggregation taking place in deriving global structural measures. Therefore, neither local nor global measures are optimal for comparison of networks. A solution to this issue would be taking an </w:t>
      </w:r>
      <w:r w:rsidRPr="003A58B8">
        <w:rPr>
          <w:lang w:bidi="fa-IR"/>
        </w:rPr>
        <w:t xml:space="preserve">intermediary </w:t>
      </w:r>
      <w:r>
        <w:rPr>
          <w:lang w:bidi="fa-IR"/>
        </w:rPr>
        <w:t>(</w:t>
      </w:r>
      <w:r w:rsidRPr="0050485A">
        <w:rPr>
          <w:color w:val="FF0000"/>
          <w:lang w:bidi="fa-IR"/>
        </w:rPr>
        <w:t>?</w:t>
      </w:r>
      <w:r>
        <w:rPr>
          <w:lang w:bidi="fa-IR"/>
        </w:rPr>
        <w:t>) approach by putting the distribution of various local measures under the spotlight. This way, we get to keep all</w:t>
      </w:r>
      <w:r w:rsidRPr="007E7358">
        <w:rPr>
          <w:rStyle w:val="FootnoteReference"/>
        </w:rPr>
        <w:footnoteReference w:id="4"/>
      </w:r>
      <w:r>
        <w:rPr>
          <w:lang w:bidi="fa-IR"/>
        </w:rPr>
        <w:t xml:space="preserve"> the information we can harvest from structure. Then, we can decide how to use this information in network comparison.</w:t>
      </w:r>
    </w:p>
    <w:p w:rsidR="00E77904" w:rsidRDefault="00E77904" w:rsidP="00E77904">
      <w:pPr>
        <w:rPr>
          <w:rFonts w:cs="Arial"/>
        </w:rPr>
      </w:pPr>
      <w:proofErr w:type="spellStart"/>
      <w:r w:rsidRPr="00034E99">
        <w:rPr>
          <w:rFonts w:ascii="Times New Roman" w:hAnsi="Times New Roman" w:cs="Times New Roman"/>
        </w:rPr>
        <w:t>Berlingerio</w:t>
      </w:r>
      <w:proofErr w:type="spellEnd"/>
      <w:r>
        <w:rPr>
          <w:rFonts w:ascii="Times New Roman" w:hAnsi="Times New Roman" w:cs="Times New Roman"/>
        </w:rPr>
        <w:t xml:space="preserve"> et al. </w:t>
      </w:r>
      <w:r>
        <w:rPr>
          <w:lang w:bidi="fa-IR"/>
        </w:rPr>
        <w:fldChar w:fldCharType="begin"/>
      </w:r>
      <w:r>
        <w:rPr>
          <w:lang w:bidi="fa-IR"/>
        </w:rPr>
        <w:instrText xml:space="preserve"> ADDIN ZOTERO_ITEM CSL_CITATION {"citationID":"4uwmAp4j","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50485A">
        <w:rPr>
          <w:rFonts w:ascii="Times New Roman" w:hAnsi="Times New Roman" w:cs="Times New Roman"/>
        </w:rPr>
        <w:t>(2012)</w:t>
      </w:r>
      <w:r>
        <w:rPr>
          <w:lang w:bidi="fa-IR"/>
        </w:rPr>
        <w:fldChar w:fldCharType="end"/>
      </w:r>
      <w:r>
        <w:rPr>
          <w:lang w:bidi="fa-IR"/>
        </w:rPr>
        <w:t xml:space="preserve"> </w:t>
      </w:r>
      <w:r w:rsidRPr="00391D73">
        <w:rPr>
          <w:rFonts w:cs="Arial"/>
          <w:lang w:bidi="fa-IR"/>
        </w:rPr>
        <w:t xml:space="preserve">suggest </w:t>
      </w:r>
      <w:r>
        <w:rPr>
          <w:rFonts w:cs="Arial"/>
          <w:lang w:bidi="fa-IR"/>
        </w:rPr>
        <w:t xml:space="preserve">characterizing each node </w:t>
      </w:r>
      <w:proofErr w:type="spellStart"/>
      <w:r>
        <w:rPr>
          <w:rFonts w:cs="Arial"/>
          <w:lang w:bidi="fa-IR"/>
        </w:rPr>
        <w:t>i</w:t>
      </w:r>
      <w:proofErr w:type="spellEnd"/>
      <w:r>
        <w:rPr>
          <w:rFonts w:cs="Arial"/>
          <w:lang w:bidi="fa-IR"/>
        </w:rPr>
        <w:t xml:space="preserve"> of the network with a seven-dimensional feature vector consisting of the following </w:t>
      </w:r>
      <w:r w:rsidRPr="00391D73">
        <w:rPr>
          <w:rFonts w:cs="Arial"/>
          <w:lang w:bidi="fa-IR"/>
        </w:rPr>
        <w:t>local measures</w:t>
      </w:r>
      <w:r>
        <w:rPr>
          <w:rFonts w:cs="Arial"/>
          <w:lang w:bidi="fa-IR"/>
        </w:rPr>
        <w:t xml:space="preserve"> that capture characteristics of the node and its surrounding subset of the network</w:t>
      </w:r>
      <w:r w:rsidRPr="00391D73">
        <w:rPr>
          <w:rFonts w:cs="Arial"/>
          <w:lang w:bidi="fa-IR"/>
        </w:rPr>
        <w:t xml:space="preserve">: </w:t>
      </w:r>
      <m:oMath>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r>
          <w:rPr>
            <w:rFonts w:ascii="Cambria Math" w:hAnsi="Cambria Math" w:cs="Arial"/>
          </w:rPr>
          <m:t xml:space="preserve"> = |N(i)|</m:t>
        </m:r>
        <m:r>
          <w:rPr>
            <w:rStyle w:val="FootnoteReference"/>
            <w:i/>
          </w:rPr>
          <w:footnoteReference w:id="5"/>
        </m:r>
      </m:oMath>
      <w:r w:rsidRPr="00391D73">
        <w:rPr>
          <w:rFonts w:cs="Arial"/>
          <w:lang w:bidi="fa-IR"/>
        </w:rPr>
        <w:t xml:space="preserve">, degree (i.e., number of neighbors); </w:t>
      </w:r>
      <m:oMath>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i</m:t>
            </m:r>
          </m:sub>
        </m:sSub>
      </m:oMath>
      <w:r w:rsidRPr="00391D73">
        <w:rPr>
          <w:rFonts w:cs="Arial"/>
          <w:lang w:bidi="fa-IR"/>
        </w:rPr>
        <w:t xml:space="preserve">, local clustering coefficient (i.e., </w:t>
      </w:r>
      <w:r w:rsidRPr="00391D73">
        <w:rPr>
          <w:rFonts w:cs="Arial"/>
        </w:rPr>
        <w:t xml:space="preserve">the number of triangles connected to node </w:t>
      </w:r>
      <w:proofErr w:type="spellStart"/>
      <w:r w:rsidRPr="00391D73">
        <w:rPr>
          <w:rFonts w:cs="Arial"/>
        </w:rPr>
        <w:t>i</w:t>
      </w:r>
      <w:proofErr w:type="spellEnd"/>
      <w:r w:rsidRPr="00391D73">
        <w:rPr>
          <w:rFonts w:cs="Arial"/>
        </w:rPr>
        <w:t xml:space="preserve"> over the number of connected triples centered on node </w:t>
      </w:r>
      <w:proofErr w:type="spellStart"/>
      <w:r w:rsidRPr="00391D73">
        <w:rPr>
          <w:rFonts w:cs="Arial"/>
        </w:rPr>
        <w:t>i</w:t>
      </w:r>
      <w:proofErr w:type="spellEnd"/>
      <w:r w:rsidRPr="00391D73">
        <w:rPr>
          <w:rFonts w:cs="Arial"/>
          <w:lang w:bidi="fa-IR"/>
        </w:rPr>
        <w:t xml:space="preserve">);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j</m:t>
                </m:r>
              </m:sub>
            </m:sSub>
          </m:e>
        </m:nary>
      </m:oMath>
      <w:r w:rsidRPr="00391D73">
        <w:rPr>
          <w:rFonts w:cs="Arial"/>
        </w:rPr>
        <w:t xml:space="preserve">, average degree of node’s neighbors;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j</m:t>
                </m:r>
              </m:sub>
            </m:sSub>
          </m:e>
        </m:nary>
      </m:oMath>
      <w:r w:rsidRPr="00391D73">
        <w:rPr>
          <w:rFonts w:cs="Arial"/>
        </w:rPr>
        <w:t xml:space="preserve">, average clustering coefficient of node’s neighbors;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the number of edges in the egonet</w:t>
      </w:r>
      <w:r w:rsidRPr="007E7358">
        <w:rPr>
          <w:rStyle w:val="FootnoteReference"/>
        </w:rPr>
        <w:footnoteReference w:id="6"/>
      </w:r>
      <w:r w:rsidRPr="00391D73">
        <w:rPr>
          <w:rFonts w:cs="Arial"/>
        </w:rPr>
        <w:t xml:space="preserve"> of node </w:t>
      </w:r>
      <w:proofErr w:type="spellStart"/>
      <w:r w:rsidRPr="00391D73">
        <w:rPr>
          <w:rFonts w:cs="Arial"/>
        </w:rPr>
        <w:t>i</w:t>
      </w:r>
      <w:proofErr w:type="spellEnd"/>
      <w:r w:rsidRPr="00391D73">
        <w:rPr>
          <w:rFonts w:cs="Arial"/>
        </w:rPr>
        <w:t xml:space="preserve">;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the number of outgoing edges from the egonet of node i</w:t>
      </w:r>
      <w:r w:rsidRPr="007E7358">
        <w:rPr>
          <w:rStyle w:val="FootnoteReference"/>
        </w:rPr>
        <w:footnoteReference w:id="7"/>
      </w:r>
      <w:r w:rsidRPr="00391D73">
        <w:rPr>
          <w:rFonts w:cs="Arial"/>
        </w:rPr>
        <w:t xml:space="preserve">; and </w:t>
      </w:r>
      <m:oMath>
        <m:r>
          <w:rPr>
            <w:rFonts w:ascii="Cambria Math" w:hAnsi="Cambria Math" w:cs="Arial"/>
          </w:rPr>
          <m:t>|N(ego(i))|</m:t>
        </m:r>
      </m:oMath>
      <w:r w:rsidRPr="00391D73">
        <w:rPr>
          <w:rFonts w:cs="Arial"/>
        </w:rPr>
        <w:t>, the number of neighbors of egonet of node i.</w:t>
      </w:r>
      <w:r>
        <w:rPr>
          <w:rFonts w:cs="Arial"/>
        </w:rPr>
        <w:t xml:space="preserve"> Although one can add more local features to this vector, </w:t>
      </w:r>
      <w:proofErr w:type="spellStart"/>
      <w:r w:rsidRPr="00034E99">
        <w:rPr>
          <w:rFonts w:ascii="Times New Roman" w:hAnsi="Times New Roman" w:cs="Times New Roman"/>
        </w:rPr>
        <w:t>Berlingerio</w:t>
      </w:r>
      <w:proofErr w:type="spellEnd"/>
      <w:r>
        <w:rPr>
          <w:rFonts w:ascii="Times New Roman" w:hAnsi="Times New Roman" w:cs="Times New Roman"/>
        </w:rPr>
        <w:t xml:space="preserve"> and colleagues have shown that these features suffice for decent comparison of networks in their algorithm, </w:t>
      </w:r>
      <w:proofErr w:type="spellStart"/>
      <w:r>
        <w:rPr>
          <w:rFonts w:ascii="Times New Roman" w:hAnsi="Times New Roman" w:cs="Times New Roman"/>
        </w:rPr>
        <w:t>i,e</w:t>
      </w:r>
      <w:proofErr w:type="spellEnd"/>
      <w:r>
        <w:rPr>
          <w:rFonts w:ascii="Times New Roman" w:hAnsi="Times New Roman" w:cs="Times New Roman"/>
        </w:rPr>
        <w:t xml:space="preserve">, </w:t>
      </w:r>
      <w:proofErr w:type="spellStart"/>
      <w:r>
        <w:rPr>
          <w:rFonts w:ascii="Times New Roman" w:hAnsi="Times New Roman" w:cs="Times New Roman"/>
        </w:rPr>
        <w:t>NetSimile</w:t>
      </w:r>
      <w:proofErr w:type="spellEnd"/>
      <w:r>
        <w:rPr>
          <w:rFonts w:ascii="Times New Roman" w:hAnsi="Times New Roman" w:cs="Times New Roman"/>
        </w:rPr>
        <w:t xml:space="preserve">. </w:t>
      </w:r>
      <w:r>
        <w:rPr>
          <w:rFonts w:cs="Arial"/>
        </w:rPr>
        <w:t>Having the feature vectors of all nodes, we reach a 7-variate distribution which can be used to compare networks.</w:t>
      </w:r>
    </w:p>
    <w:p w:rsidR="00E77904" w:rsidRPr="00A04B4A" w:rsidRDefault="00E77904">
      <w:pPr>
        <w:pStyle w:val="Heading3"/>
        <w:rPr>
          <w:rFonts w:asciiTheme="minorHAnsi" w:eastAsiaTheme="minorEastAsia" w:hAnsiTheme="minorHAnsi" w:cstheme="minorBidi"/>
          <w:lang w:bidi="fa-IR"/>
        </w:rPr>
      </w:pPr>
      <w:r>
        <w:rPr>
          <w:lang w:bidi="fa-IR"/>
        </w:rPr>
        <w:t xml:space="preserve">The </w:t>
      </w:r>
      <w:proofErr w:type="spellStart"/>
      <w:r>
        <w:rPr>
          <w:lang w:bidi="fa-IR"/>
        </w:rPr>
        <w:t>NetSimile</w:t>
      </w:r>
      <w:proofErr w:type="spellEnd"/>
      <w:r>
        <w:rPr>
          <w:lang w:bidi="fa-IR"/>
        </w:rPr>
        <w:t xml:space="preserve"> method.</w:t>
      </w:r>
    </w:p>
    <w:p w:rsidR="00E77904" w:rsidRDefault="00E77904" w:rsidP="00E77904">
      <w:pPr>
        <w:rPr>
          <w:lang w:bidi="fa-IR"/>
        </w:rPr>
      </w:pPr>
      <w:r>
        <w:rPr>
          <w:lang w:bidi="fa-IR"/>
        </w:rPr>
        <w:t xml:space="preserve">Given the distributions of local features, one can compare the distributions by means of comparing their summary statistics. In </w:t>
      </w:r>
      <w:proofErr w:type="spellStart"/>
      <w:r>
        <w:rPr>
          <w:lang w:bidi="fa-IR"/>
        </w:rPr>
        <w:t>NetSimile</w:t>
      </w:r>
      <w:proofErr w:type="spellEnd"/>
      <w:r>
        <w:rPr>
          <w:lang w:bidi="fa-IR"/>
        </w:rPr>
        <w:t xml:space="preserve">, the feature distribution (which is a </w:t>
      </w:r>
      <w:proofErr w:type="spellStart"/>
      <w:r>
        <w:rPr>
          <w:lang w:bidi="fa-IR"/>
        </w:rPr>
        <w:t>nodesXfeatures</w:t>
      </w:r>
      <w:proofErr w:type="spellEnd"/>
      <w:r>
        <w:rPr>
          <w:lang w:bidi="fa-IR"/>
        </w:rPr>
        <w:t xml:space="preserve"> matrix) is aggregated into a 35-dimensional signature vector consisting of five summary statistics for each feature: median, mean, standard deviation, skewness, and kurtosis. The comparison of networks is thus reduced to calculating distances (or similarities) of the signature vectors. </w:t>
      </w:r>
      <w:proofErr w:type="spellStart"/>
      <w:r>
        <w:rPr>
          <w:lang w:bidi="fa-IR"/>
        </w:rPr>
        <w:t>NetSimile</w:t>
      </w:r>
      <w:proofErr w:type="spellEnd"/>
      <w:r>
        <w:rPr>
          <w:lang w:bidi="fa-IR"/>
        </w:rPr>
        <w:t xml:space="preserve"> is superior to other methods of inferring network similarity as its computational complexity grows linearly with the size of the networks, and more importantly, it allows comparison of networks of different sizes. One now must define an appropriate method of calculating the distances.</w:t>
      </w:r>
    </w:p>
    <w:p w:rsidR="00E77904" w:rsidRDefault="00E77904" w:rsidP="00BA3DB6">
      <w:pPr>
        <w:rPr>
          <w:rFonts w:ascii="Times New Roman" w:hAnsi="Times New Roman"/>
        </w:rPr>
      </w:pPr>
      <w:r>
        <w:rPr>
          <w:lang w:bidi="fa-IR"/>
        </w:rPr>
        <w:t>As we know (</w:t>
      </w:r>
      <w:r w:rsidRPr="0050485A">
        <w:rPr>
          <w:color w:val="FF0000"/>
          <w:lang w:bidi="fa-IR"/>
        </w:rPr>
        <w:t>citation needed?</w:t>
      </w:r>
      <w:r>
        <w:rPr>
          <w:lang w:bidi="fa-IR"/>
        </w:rPr>
        <w:t xml:space="preserve">), the ranks of summary statistics characterize the overall shape of distributions thus is a highly discriminative metric in their comparison. Then, the values of these summary statistics provide information about the similarities among the distributions on top of their overall shapes. Hence, the signature vectors are akin to ranked lists. It has been shown that the </w:t>
      </w:r>
      <w:r w:rsidR="00BA3DB6">
        <w:rPr>
          <w:lang w:bidi="fa-IR"/>
        </w:rPr>
        <w:t>Canberra distance, defined in Equation S1</w:t>
      </w:r>
      <w:r>
        <w:rPr>
          <w:lang w:bidi="fa-IR"/>
        </w:rPr>
        <w:t xml:space="preserve">, is an appropriate measure of dissimilarity for ranked lists </w:t>
      </w:r>
      <w:r>
        <w:rPr>
          <w:lang w:bidi="fa-IR"/>
        </w:rPr>
        <w:fldChar w:fldCharType="begin"/>
      </w:r>
      <w:r>
        <w:rPr>
          <w:lang w:bidi="fa-IR"/>
        </w:rPr>
        <w:instrText xml:space="preserve"> ADDIN ZOTERO_ITEM CSL_CITATION {"citationID":"2JyAAYos","properties":{"formattedCitation":"(Jurman, Riccadonna, Visintainer, &amp; Furlanello, 2009)","plainCitation":"(Jurman, Riccadonna, Visintainer, &amp; Furlanello, 2009)","noteIndex":0},"citationItems":[{"id":1488,"uris":["http://zotero.org/users/5652293/items/H5I8IEGC"],"uri":["http://zotero.org/users/5652293/items/H5I8IEGC"],"itemData":{"id":1488,"type":"paper-conference","container-title":"Proceedings of advances in ranking NIPS 09 workshop","note":"Citation Key: jurman2009canberra\ntex.organization: Citeseer","page":"22-27","title":"Canberra distance on ranked lists","author":[{"family":"Jurman","given":"Giuseppe"},{"family":"Riccadonna","given":"Samantha"},{"family":"Visintainer","given":"Roberto"},{"family":"Furlanello","given":"Cesare"}],"issued":{"date-parts":[["2009"]]}}}],"schema":"https://github.com/citation-style-language/schema/raw/master/csl-citation.json"} </w:instrText>
      </w:r>
      <w:r>
        <w:rPr>
          <w:lang w:bidi="fa-IR"/>
        </w:rPr>
        <w:fldChar w:fldCharType="separate"/>
      </w:r>
      <w:r w:rsidRPr="0050485A">
        <w:rPr>
          <w:rFonts w:ascii="Times New Roman" w:hAnsi="Times New Roman" w:cs="Times New Roman"/>
        </w:rPr>
        <w:t>(Jurman, Riccadonna, Visintainer, &amp; Furlanello, 2009)</w:t>
      </w:r>
      <w:r>
        <w:rPr>
          <w:lang w:bidi="fa-IR"/>
        </w:rPr>
        <w:fldChar w:fldCharType="end"/>
      </w:r>
      <w:r>
        <w:rPr>
          <w:lang w:bidi="fa-IR"/>
        </w:rPr>
        <w:t xml:space="preserve"> as it is sensitive to small distances from zero and normalizes the pairwise distances of features by their absolute values. Moreover, </w:t>
      </w:r>
      <w:proofErr w:type="spellStart"/>
      <w:r w:rsidRPr="00034E99">
        <w:rPr>
          <w:rFonts w:ascii="Times New Roman" w:hAnsi="Times New Roman"/>
        </w:rPr>
        <w:t>Berlingerio</w:t>
      </w:r>
      <w:proofErr w:type="spellEnd"/>
      <w:r>
        <w:rPr>
          <w:rFonts w:ascii="Times New Roman" w:hAnsi="Times New Roman"/>
        </w:rPr>
        <w:t xml:space="preserve"> and colleagues </w:t>
      </w:r>
      <w:r>
        <w:rPr>
          <w:lang w:bidi="fa-IR"/>
        </w:rPr>
        <w:fldChar w:fldCharType="begin"/>
      </w:r>
      <w:r>
        <w:rPr>
          <w:lang w:bidi="fa-IR"/>
        </w:rPr>
        <w:instrText xml:space="preserve"> ADDIN ZOTERO_ITEM CSL_CITATION {"citationID":"5BQVO3lx","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rFonts w:ascii="Times New Roman" w:hAnsi="Times New Roman"/>
        </w:rPr>
        <w:t xml:space="preserve"> report high discriminative power of Canberra distance in comparison of signature vectors, a good property of a dissimilarity for the task at hand.</w:t>
      </w:r>
    </w:p>
    <w:p w:rsidR="00E77904" w:rsidRDefault="00E77904" w:rsidP="00BA3DB6">
      <w:pPr>
        <w:rPr>
          <w:rFonts w:ascii="Times New Roman" w:hAnsi="Times New Roman"/>
        </w:rPr>
      </w:pPr>
      <w:r>
        <w:rPr>
          <w:rFonts w:ascii="Times New Roman" w:hAnsi="Times New Roman"/>
        </w:rPr>
        <w:t xml:space="preserve">EQ </w:t>
      </w:r>
      <w:r w:rsidR="00BA3DB6">
        <w:rPr>
          <w:rFonts w:ascii="Times New Roman" w:hAnsi="Times New Roman"/>
        </w:rPr>
        <w:t>S1</w:t>
      </w:r>
      <w:r>
        <w:rPr>
          <w:rFonts w:ascii="Times New Roman" w:hAnsi="Times New Roman"/>
        </w:rPr>
        <w:tab/>
      </w:r>
      <w:r>
        <w:rPr>
          <w:rFonts w:ascii="Times New Roman" w:hAnsi="Times New Roman"/>
        </w:rPr>
        <w:tab/>
      </w:r>
      <w:r>
        <w:rPr>
          <w:rFonts w:ascii="Times New Roman" w:hAnsi="Times New Roman"/>
        </w:rPr>
        <w:tab/>
        <w:t xml:space="preserve"> </w:t>
      </w:r>
      <m:oMath>
        <m:r>
          <w:rPr>
            <w:rFonts w:ascii="Cambria Math" w:hAnsi="Cambria Math"/>
          </w:rPr>
          <m:t>Ca</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hint="eastAsia"/>
              </w:rPr>
              <m:t>≠</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en>
            </m:f>
          </m:e>
        </m:nary>
      </m:oMath>
    </w:p>
    <w:p w:rsidR="00E77904" w:rsidRPr="0050485A" w:rsidRDefault="00E77904" w:rsidP="00E77904">
      <w:pPr>
        <w:rPr>
          <w:rFonts w:ascii="Times New Roman" w:hAnsi="Times New Roman"/>
        </w:rPr>
      </w:pPr>
      <w:r>
        <w:rPr>
          <w:rFonts w:ascii="Times New Roman" w:hAnsi="Times New Roman"/>
        </w:rPr>
        <w:t xml:space="preserve">In this study, we used this dissimilarity metric in the pairwise comparison of the signature vectors derived from </w:t>
      </w:r>
      <w:proofErr w:type="spellStart"/>
      <w:r>
        <w:rPr>
          <w:rFonts w:ascii="Times New Roman" w:hAnsi="Times New Roman"/>
        </w:rPr>
        <w:t>NetSimile</w:t>
      </w:r>
      <w:proofErr w:type="spellEnd"/>
      <w:r>
        <w:rPr>
          <w:rFonts w:ascii="Times New Roman" w:hAnsi="Times New Roman"/>
        </w:rPr>
        <w:t xml:space="preserve"> algorithm. However, </w:t>
      </w:r>
      <w:proofErr w:type="spellStart"/>
      <w:r>
        <w:rPr>
          <w:rFonts w:ascii="Times New Roman" w:hAnsi="Times New Roman"/>
        </w:rPr>
        <w:t>NetSimile</w:t>
      </w:r>
      <w:proofErr w:type="spellEnd"/>
      <w:r>
        <w:rPr>
          <w:rFonts w:ascii="Times New Roman" w:hAnsi="Times New Roman"/>
        </w:rPr>
        <w:t xml:space="preserve"> does not allow hypothesis testing to infer significance levels for the distances. </w:t>
      </w:r>
      <w:proofErr w:type="spellStart"/>
      <w:r w:rsidRPr="00034E99">
        <w:rPr>
          <w:rFonts w:ascii="Times New Roman" w:hAnsi="Times New Roman" w:cs="Times New Roman"/>
        </w:rPr>
        <w:t>Berlingerio</w:t>
      </w:r>
      <w:proofErr w:type="spellEnd"/>
      <w:r>
        <w:rPr>
          <w:rFonts w:ascii="Times New Roman" w:hAnsi="Times New Roman" w:cs="Times New Roman"/>
        </w:rPr>
        <w:t xml:space="preserve"> et al. </w:t>
      </w:r>
      <w:r>
        <w:rPr>
          <w:lang w:bidi="fa-IR"/>
        </w:rPr>
        <w:fldChar w:fldCharType="begin"/>
      </w:r>
      <w:r>
        <w:rPr>
          <w:lang w:bidi="fa-IR"/>
        </w:rPr>
        <w:instrText xml:space="preserve"> ADDIN ZOTERO_ITEM CSL_CITATION {"citationID":"2nfz8FuD","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w:t>
      </w:r>
      <w:r>
        <w:rPr>
          <w:rFonts w:ascii="Times New Roman" w:hAnsi="Times New Roman"/>
        </w:rPr>
        <w:t xml:space="preserve">suggest hypothesis testing for independence of the distributions by pairwise comparison of the univariate distributions of the features and aggregating their p-values through averaging or choosing the maximum values. They report that neither Mann-Whitney nor </w:t>
      </w:r>
      <w:r w:rsidRPr="00801F35">
        <w:rPr>
          <w:rFonts w:ascii="Times New Roman" w:hAnsi="Times New Roman"/>
        </w:rPr>
        <w:t>Kolmogorov-Smirnov</w:t>
      </w:r>
      <w:r>
        <w:rPr>
          <w:rFonts w:ascii="Times New Roman" w:hAnsi="Times New Roman"/>
        </w:rPr>
        <w:t xml:space="preserve"> tests—which are nonparametric tests without any assumption for the distributions being compared—yield amply meaningful discrimination among the networks being compared. Their approach of hypothesis testing ignores the multivariate dependencies of the features. Hence, we use another method to test independence of distributions that is discussed below.</w:t>
      </w:r>
    </w:p>
    <w:p w:rsidR="00E77904" w:rsidRPr="00A04B4A" w:rsidRDefault="00E77904">
      <w:pPr>
        <w:pStyle w:val="Heading3"/>
        <w:rPr>
          <w:rFonts w:asciiTheme="minorHAnsi" w:eastAsiaTheme="minorEastAsia" w:hAnsiTheme="minorHAnsi" w:cstheme="minorBidi"/>
          <w:lang w:bidi="fa-IR"/>
        </w:rPr>
      </w:pPr>
      <w:r>
        <w:rPr>
          <w:lang w:bidi="fa-IR"/>
        </w:rPr>
        <w:t>Hypothesis testing for similarities of network distributions.</w:t>
      </w:r>
    </w:p>
    <w:p w:rsidR="00E77904" w:rsidRDefault="00E77904" w:rsidP="00BA3DB6">
      <w:pPr>
        <w:rPr>
          <w:lang w:bidi="fa-IR"/>
        </w:rPr>
      </w:pPr>
      <w:r>
        <w:rPr>
          <w:lang w:bidi="fa-IR"/>
        </w:rPr>
        <w:t xml:space="preserve">The significance tests used by </w:t>
      </w:r>
      <w:proofErr w:type="spellStart"/>
      <w:r w:rsidRPr="00034E99">
        <w:rPr>
          <w:rFonts w:ascii="Times New Roman" w:hAnsi="Times New Roman"/>
        </w:rPr>
        <w:t>Berlingerio</w:t>
      </w:r>
      <w:proofErr w:type="spellEnd"/>
      <w:r>
        <w:rPr>
          <w:rFonts w:ascii="Times New Roman" w:hAnsi="Times New Roman"/>
        </w:rPr>
        <w:t xml:space="preserve"> and colleagues </w:t>
      </w:r>
      <w:r>
        <w:rPr>
          <w:lang w:bidi="fa-IR"/>
        </w:rPr>
        <w:fldChar w:fldCharType="begin"/>
      </w:r>
      <w:r>
        <w:rPr>
          <w:lang w:bidi="fa-IR"/>
        </w:rPr>
        <w:instrText xml:space="preserve"> ADDIN ZOTERO_ITEM CSL_CITATION {"citationID":"XlKYykiB","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posits multivariate independence among features and lacks what they call </w:t>
      </w:r>
      <w:r w:rsidR="008B073B">
        <w:rPr>
          <w:lang w:bidi="fa-IR"/>
        </w:rPr>
        <w:t>"</w:t>
      </w:r>
      <w:r>
        <w:rPr>
          <w:lang w:bidi="fa-IR"/>
        </w:rPr>
        <w:t>discrimination power</w:t>
      </w:r>
      <w:r w:rsidR="008B073B">
        <w:rPr>
          <w:lang w:bidi="fa-IR"/>
        </w:rPr>
        <w:t>"</w:t>
      </w:r>
      <w:r>
        <w:rPr>
          <w:lang w:bidi="fa-IR"/>
        </w:rPr>
        <w:t xml:space="preserve">. To tackle this issue, one needs use multivariate dependence tests. Since parametric dependence tests rely on assumption for the distributions being compared, we used HHG nonparametric permutation test of multivariate dependence </w:t>
      </w:r>
      <w:r>
        <w:rPr>
          <w:lang w:bidi="fa-IR"/>
        </w:rPr>
        <w:fldChar w:fldCharType="begin"/>
      </w:r>
      <w:r>
        <w:rPr>
          <w:lang w:bidi="fa-IR"/>
        </w:rPr>
        <w:instrText xml:space="preserve"> ADDIN ZOTERO_ITEM CSL_CITATION {"citationID":"p96AENjw","properties":{"formattedCitation":"(Heller, Heller, &amp; Gorfine, 2013)","plainCitation":"(Heller, Heller, &amp; Gorfine, 2013)","noteIndex":0},"citationItems":[{"id":1489,"uris":["http://zotero.org/users/5652293/items/LR9AULAE"],"uri":["http://zotero.org/users/5652293/items/LR9AULAE"],"itemData":{"id":1489,"type":"article-journal","container-title":"Biometrika","DOI":"10.1093/biomet/ass070","ISSN":"0006-3444, 1464-3510","issue":"2","journalAbbreviation":"Biometrika","language":"en","page":"503-510","source":"DOI.org (Crossref)","title":"A consistent multivariate test of association based on ranks of distances","volume":"100","author":[{"family":"Heller","given":"R."},{"family":"Heller","given":"Y."},{"family":"Gorfine","given":"M."}],"issued":{"date-parts":[["2013",6,1]]}}}],"schema":"https://github.com/citation-style-language/schema/raw/master/csl-citation.json"} </w:instrText>
      </w:r>
      <w:r>
        <w:rPr>
          <w:lang w:bidi="fa-IR"/>
        </w:rPr>
        <w:fldChar w:fldCharType="separate"/>
      </w:r>
      <w:r w:rsidRPr="0050485A">
        <w:rPr>
          <w:rFonts w:ascii="Times New Roman" w:hAnsi="Times New Roman" w:cs="Times New Roman"/>
        </w:rPr>
        <w:t>(Heller, Heller, &amp; Gorfine, 2013)</w:t>
      </w:r>
      <w:r>
        <w:rPr>
          <w:lang w:bidi="fa-IR"/>
        </w:rPr>
        <w:fldChar w:fldCharType="end"/>
      </w:r>
      <w:r>
        <w:rPr>
          <w:lang w:bidi="fa-IR"/>
        </w:rPr>
        <w:t xml:space="preserve"> implemented in `HHG` R package </w:t>
      </w:r>
      <w:r>
        <w:rPr>
          <w:lang w:bidi="fa-IR"/>
        </w:rPr>
        <w:fldChar w:fldCharType="begin"/>
      </w:r>
      <w:r>
        <w:rPr>
          <w:lang w:bidi="fa-IR"/>
        </w:rPr>
        <w:instrText xml:space="preserve"> ADDIN ZOTERO_ITEM CSL_CITATION {"citationID":"fVeZm45J","properties":{"formattedCitation":"(Brill, Heller, &amp; Heller, 2018)","plainCitation":"(Brill, Heller, &amp; Heller, 2018)","noteIndex":0},"citationItems":[{"id":1495,"uris":["http://zotero.org/users/5652293/items/5RVBXXK2"],"uri":["http://zotero.org/users/5652293/items/5RVBXXK2"],"itemData":{"id":1495,"type":"article-journal","abstract":"Nonparametric tests of independence and k-sample tests are ubiquitous in modern applications, but they are typically computationally expensive. We present a family of nonparametric tests that are computationally efﬁcient and powerful for detecting any type of dependence between a pair of univariate random variables. The computational complexity of the suggested tests is sub-quadratic in sample size, allowing calculation of test statistics for millions of observations. We survey both algorithms and the HHG package in which they are implemented, with usage examples showing the implementation of the proposed tests for both the independence case and the k-sample problem. The tests are compared to existing nonparametric tests via several simulation studies comparing both runtime and power. Special focus is given to the design of data structures used in implementation of the tests. These data structures can be useful for developers of nonparametric distribution-free tests.","container-title":"The R Journal","DOI":"10.32614/RJ-2018-008","ISSN":"2073-4859","issue":"1","journalAbbreviation":"The R Journal","language":"en","page":"424","source":"DOI.org (Crossref)","title":"Nonparametric Independence Tests and k-sample Tests for Large Sample Sizes Using Package HHG","volume":"10","author":[{"family":"Brill","given":"Barak"},{"family":"Heller","given":"Yair"},{"family":"Heller","given":"Ruth"}],"issued":{"date-parts":[["2018"]]}}}],"schema":"https://github.com/citation-style-language/schema/raw/master/csl-citation.json"} </w:instrText>
      </w:r>
      <w:r>
        <w:rPr>
          <w:lang w:bidi="fa-IR"/>
        </w:rPr>
        <w:fldChar w:fldCharType="separate"/>
      </w:r>
      <w:r w:rsidRPr="0050485A">
        <w:rPr>
          <w:rFonts w:ascii="Times New Roman" w:hAnsi="Times New Roman" w:cs="Times New Roman"/>
        </w:rPr>
        <w:t>(Brill, Heller, &amp; Heller, 2018)</w:t>
      </w:r>
      <w:r>
        <w:rPr>
          <w:lang w:bidi="fa-IR"/>
        </w:rPr>
        <w:fldChar w:fldCharType="end"/>
      </w:r>
      <w:r>
        <w:rPr>
          <w:lang w:bidi="fa-IR"/>
        </w:rPr>
        <w:t>. HHG is a consistent omnibus test for the null hypothesis that the joint distribution of two multivariate random variables X and Y is equal to the multiplication of the marginal distributions of those variables. Eq</w:t>
      </w:r>
      <w:r w:rsidR="00BA3DB6">
        <w:rPr>
          <w:lang w:bidi="fa-IR"/>
        </w:rPr>
        <w:t>uation</w:t>
      </w:r>
      <w:r>
        <w:rPr>
          <w:lang w:bidi="fa-IR"/>
        </w:rPr>
        <w:t xml:space="preserve"> </w:t>
      </w:r>
      <w:r w:rsidR="00BA3DB6">
        <w:rPr>
          <w:lang w:bidi="fa-IR"/>
        </w:rPr>
        <w:t>S2</w:t>
      </w:r>
      <w:r>
        <w:rPr>
          <w:lang w:bidi="fa-IR"/>
        </w:rPr>
        <w:t xml:space="preserve"> shows the null and alternative hypotheses:</w:t>
      </w:r>
    </w:p>
    <w:p w:rsidR="00E77904" w:rsidRPr="00A07146" w:rsidRDefault="00E77904" w:rsidP="00BA3DB6">
      <w:pPr>
        <w:rPr>
          <w:lang w:bidi="fa-IR"/>
        </w:rPr>
      </w:pPr>
      <w:r>
        <w:rPr>
          <w:lang w:bidi="fa-IR"/>
        </w:rPr>
        <w:t xml:space="preserve">EQ </w:t>
      </w:r>
      <w:r w:rsidR="00BA3DB6">
        <w:rPr>
          <w:lang w:bidi="fa-IR"/>
        </w:rPr>
        <w:t>S2</w:t>
      </w:r>
      <w:r>
        <w:rPr>
          <w:lang w:bidi="fa-IR"/>
        </w:rPr>
        <w:t xml:space="preserve"> </w:t>
      </w:r>
      <w:r>
        <w:rPr>
          <w:lang w:bidi="fa-IR"/>
        </w:rPr>
        <w:tab/>
      </w:r>
      <w:r>
        <w:rPr>
          <w:lang w:bidi="fa-IR"/>
        </w:rPr>
        <w:tab/>
      </w:r>
      <w:r>
        <w:rPr>
          <w:lang w:bidi="fa-IR"/>
        </w:rPr>
        <w:tab/>
      </w:r>
      <m:oMath>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 xml:space="preserve"> ∀x,y</m:t>
                </m:r>
              </m:e>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m:rPr>
                    <m:sty m:val="p"/>
                  </m:rP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e>
            </m:eqArr>
          </m:e>
        </m:d>
      </m:oMath>
      <w:r>
        <w:t xml:space="preserve"> </w:t>
      </w:r>
    </w:p>
    <w:p w:rsidR="00E77904" w:rsidRDefault="00E77904" w:rsidP="00967A5C">
      <w:r>
        <w:t xml:space="preserve">HHG has a reasonable computational complexity and uses norm distance matrices of the samples taken from X and Y separately. </w:t>
      </w:r>
      <w:r>
        <w:rPr>
          <w:lang w:bidi="fa-IR"/>
        </w:rPr>
        <w:t xml:space="preserve">The technical details of this method are beyond the scope of this paper. In short, HHG iteratively forms hyper spheres in the joint space of </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w:r>
        <w:t xml:space="preserve"> and based on the implications of the null hypothesis, quantifies evidence against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by likelihood ratio or Pearson’s Chi-square</w:t>
      </w:r>
      <w:r w:rsidRPr="00E03B8B">
        <w:t xml:space="preserve"> </w:t>
      </w:r>
      <w:r>
        <w:t xml:space="preserve">tests statistics over the contingency tables. From these tests, one can drive permutation p-values </w:t>
      </w:r>
      <w:r>
        <w:rPr>
          <w:lang w:bidi="fa-IR"/>
        </w:rPr>
        <w:t xml:space="preserve">that can be interpreted as evidence against null hypothesis of the independence of the distributions. Hence, the lower the p-value, the more evidence favoring the dependence of the distributions being compared. Loosely speaking, one can treat the p-values derived from HHG methods as a form of distributional </w:t>
      </w:r>
      <w:r w:rsidR="00967A5C">
        <w:rPr>
          <w:lang w:bidi="fa-IR"/>
        </w:rPr>
        <w:t>dissimilarity</w:t>
      </w:r>
      <w:r>
        <w:rPr>
          <w:lang w:bidi="fa-IR"/>
        </w:rPr>
        <w:t xml:space="preserve">; the lower the value, the more </w:t>
      </w:r>
      <w:r w:rsidR="008B073B">
        <w:rPr>
          <w:lang w:bidi="fa-IR"/>
        </w:rPr>
        <w:t>"</w:t>
      </w:r>
      <w:r>
        <w:rPr>
          <w:lang w:bidi="fa-IR"/>
        </w:rPr>
        <w:t>similar</w:t>
      </w:r>
      <w:r w:rsidR="008B073B">
        <w:rPr>
          <w:lang w:bidi="fa-IR"/>
        </w:rPr>
        <w:t>"</w:t>
      </w:r>
      <w:r>
        <w:rPr>
          <w:lang w:bidi="fa-IR"/>
        </w:rPr>
        <w:t xml:space="preserve"> the distributions are to each other. This interpretation (</w:t>
      </w:r>
      <w:r w:rsidRPr="0050485A">
        <w:rPr>
          <w:color w:val="FF0000"/>
          <w:lang w:bidi="fa-IR"/>
        </w:rPr>
        <w:t>is it an interpretation, or some other term?</w:t>
      </w:r>
      <w:r>
        <w:rPr>
          <w:lang w:bidi="fa-IR"/>
        </w:rPr>
        <w:t>) is rather unorthodox (</w:t>
      </w:r>
      <w:r w:rsidRPr="0050485A">
        <w:rPr>
          <w:color w:val="FF0000"/>
          <w:lang w:bidi="fa-IR"/>
        </w:rPr>
        <w:t>?</w:t>
      </w:r>
      <w:r>
        <w:rPr>
          <w:lang w:bidi="fa-IR"/>
        </w:rPr>
        <w:t>) in hypothesis testing, yet it allows us to compare non-significant p-values as relative measures of resemblance.</w:t>
      </w:r>
    </w:p>
    <w:p w:rsidR="00E77904" w:rsidRDefault="00E77904" w:rsidP="00E77904">
      <w:pPr>
        <w:rPr>
          <w:lang w:bidi="fa-IR"/>
        </w:rPr>
      </w:pPr>
      <w:r w:rsidRPr="009073CE">
        <w:t>Th</w:t>
      </w:r>
      <w:r>
        <w:t>e `</w:t>
      </w:r>
      <w:proofErr w:type="spellStart"/>
      <w:r w:rsidRPr="00884748">
        <w:rPr>
          <w:lang w:bidi="fa-IR"/>
        </w:rPr>
        <w:t>hhg.test</w:t>
      </w:r>
      <w:proofErr w:type="spellEnd"/>
      <w:r>
        <w:rPr>
          <w:lang w:bidi="fa-IR"/>
        </w:rPr>
        <w:t>()` function in `HHG` package runs the test for a number of permutations on distance matrices of the samples in X and Y and outputs four different permutation p-values based on sums or maximum values of likelihood ratio or Chi-square test scores of al 2X2 contingency tables (</w:t>
      </w:r>
      <w:r w:rsidRPr="009073CE">
        <w:rPr>
          <w:color w:val="FF0000"/>
          <w:lang w:bidi="fa-IR"/>
        </w:rPr>
        <w:t>elaborate? Clarify?</w:t>
      </w:r>
      <w:r>
        <w:rPr>
          <w:lang w:bidi="fa-IR"/>
        </w:rPr>
        <w:t>). In this study, we let HHG run for 2000 permutations for each pairwise comparison and extracted permutation p-value for the maximum of likelihood ratio score statistics as it yielded higher discriminative power compared to other test statistics.</w:t>
      </w:r>
    </w:p>
    <w:p w:rsidR="00E77904" w:rsidRDefault="00E77904">
      <w:pPr>
        <w:rPr>
          <w:rFonts w:asciiTheme="majorHAnsi" w:eastAsiaTheme="majorEastAsia" w:hAnsiTheme="majorHAnsi" w:cstheme="majorBidi"/>
          <w:b/>
          <w:bCs/>
        </w:rPr>
      </w:pPr>
      <w:r>
        <w:br w:type="page"/>
      </w:r>
    </w:p>
    <w:p w:rsidR="001B328B" w:rsidRDefault="001B328B" w:rsidP="00BE0CC8">
      <w:pPr>
        <w:pStyle w:val="Heading2"/>
      </w:pPr>
      <w:r>
        <w:t>Supplementary figures</w:t>
      </w:r>
    </w:p>
    <w:p w:rsidR="00695453" w:rsidRDefault="00695453" w:rsidP="00695453">
      <w:pPr>
        <w:jc w:val="center"/>
      </w:pPr>
      <w:r>
        <w:rPr>
          <w:noProof/>
          <w:lang w:val="nl-BE" w:eastAsia="nl-BE"/>
        </w:rPr>
        <w:drawing>
          <wp:inline distT="0" distB="0" distL="0" distR="0" wp14:anchorId="61A0FC57" wp14:editId="77FD6FBE">
            <wp:extent cx="2906992" cy="6543304"/>
            <wp:effectExtent l="0" t="0" r="8255" b="0"/>
            <wp:docPr id="1"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667" cy="6551575"/>
                    </a:xfrm>
                    <a:prstGeom prst="rect">
                      <a:avLst/>
                    </a:prstGeom>
                    <a:noFill/>
                    <a:ln>
                      <a:noFill/>
                    </a:ln>
                  </pic:spPr>
                </pic:pic>
              </a:graphicData>
            </a:graphic>
          </wp:inline>
        </w:drawing>
      </w:r>
    </w:p>
    <w:p w:rsidR="00695453" w:rsidRDefault="00695453" w:rsidP="00695453">
      <w:pPr>
        <w:ind w:firstLine="0"/>
      </w:pPr>
      <w:r>
        <w:rPr>
          <w:b/>
          <w:bCs/>
        </w:rPr>
        <w:t xml:space="preserve">Figure S1. From </w:t>
      </w:r>
      <w:proofErr w:type="spellStart"/>
      <w:r>
        <w:rPr>
          <w:b/>
          <w:bCs/>
        </w:rPr>
        <w:t>Rubinov</w:t>
      </w:r>
      <w:proofErr w:type="spellEnd"/>
      <w:r>
        <w:rPr>
          <w:b/>
          <w:bCs/>
        </w:rPr>
        <w:t xml:space="preserve"> et al., 2009. Dimension reduction of nonlinear neuronal dynamics</w:t>
      </w:r>
      <w:r>
        <w:t>. (A). Phase space attractor of a three-dimensional neural mass flow. This attractor is an illustration of the dynamics generated by the flow of a neural mass model (see Breakspear et al. [</w:t>
      </w:r>
      <w:hyperlink r:id="rId16"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The dynamical variables represent the mean membrane potential of pyramidal (</w:t>
      </w:r>
      <w:r>
        <w:rPr>
          <w:i/>
          <w:iCs/>
        </w:rPr>
        <w:t>V</w:t>
      </w:r>
      <w:r>
        <w:t>) and inhibitory (</w:t>
      </w:r>
      <w:r>
        <w:rPr>
          <w:i/>
          <w:iCs/>
        </w:rPr>
        <w:t>Z</w:t>
      </w:r>
      <w:r>
        <w:t>) neurons, and the average number of open potassium ion channels (</w:t>
      </w:r>
      <w:r>
        <w:rPr>
          <w:i/>
          <w:iCs/>
        </w:rPr>
        <w:t>W</w:t>
      </w:r>
      <w:r>
        <w:t xml:space="preserve">). (B). </w:t>
      </w:r>
      <w:proofErr w:type="spellStart"/>
      <w:r>
        <w:t>Poincaré</w:t>
      </w:r>
      <w:proofErr w:type="spellEnd"/>
      <w:r>
        <w:t xml:space="preserve"> first return map from the same attractor [</w:t>
      </w:r>
      <w:hyperlink r:id="rId17"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this map captures key features of the neural mass flow, by following each trajectory from one intersection (</w:t>
      </w:r>
      <w:r>
        <w:rPr>
          <w:i/>
          <w:iCs/>
        </w:rPr>
        <w:t>V</w:t>
      </w:r>
      <w:r>
        <w:t>) of the attractor to the next (</w:t>
      </w:r>
      <w:r>
        <w:rPr>
          <w:i/>
          <w:iCs/>
        </w:rPr>
        <w:t>P</w:t>
      </w:r>
      <w:r>
        <w:t>(</w:t>
      </w:r>
      <w:r>
        <w:rPr>
          <w:i/>
          <w:iCs/>
        </w:rPr>
        <w:t>V</w:t>
      </w:r>
      <w:r>
        <w:t xml:space="preserve">)). (C). The quadratic logistic map. This map has the same unimodal topology as the neural mass </w:t>
      </w:r>
      <w:proofErr w:type="spellStart"/>
      <w:r>
        <w:t>Poincaré</w:t>
      </w:r>
      <w:proofErr w:type="spellEnd"/>
      <w:r>
        <w:t xml:space="preserve"> return map. While the logistic map lacks the </w:t>
      </w:r>
      <w:r w:rsidR="008B073B">
        <w:t>"</w:t>
      </w:r>
      <w:r>
        <w:t>thickness</w:t>
      </w:r>
      <w:r w:rsidR="008B073B">
        <w:t>"</w:t>
      </w:r>
      <w:r>
        <w:t xml:space="preserve"> of the neural mass map, it is several orders of magnitude faster to compute, hence allowing the detailed quantitative analysis in the present paper.</w:t>
      </w:r>
    </w:p>
    <w:p w:rsidR="00695453" w:rsidRDefault="00695453" w:rsidP="00695453"/>
    <w:p w:rsidR="00695453" w:rsidRDefault="00695453" w:rsidP="00695453">
      <w:r>
        <w:br w:type="page"/>
      </w:r>
    </w:p>
    <w:p w:rsidR="00695453" w:rsidRDefault="00695453" w:rsidP="00695453">
      <w:pPr>
        <w:pStyle w:val="NoSpacing"/>
        <w:jc w:val="center"/>
      </w:pPr>
    </w:p>
    <w:p w:rsidR="00695453" w:rsidRDefault="00695453" w:rsidP="00695453">
      <w:pPr>
        <w:pStyle w:val="NoSpacing"/>
        <w:jc w:val="center"/>
      </w:pPr>
    </w:p>
    <w:p w:rsidR="00695453" w:rsidRPr="001A0D68" w:rsidRDefault="00695453" w:rsidP="00695453">
      <w:pPr>
        <w:spacing w:before="240"/>
        <w:ind w:firstLine="0"/>
        <w:contextualSpacing/>
        <w:rPr>
          <w:rFonts w:cs="Times New Roman"/>
        </w:rPr>
      </w:pPr>
      <w:r>
        <w:rPr>
          <w:rStyle w:val="Emphasis"/>
        </w:rPr>
        <w:t>Figure S2</w:t>
      </w:r>
      <w:r>
        <w:t xml:space="preserve">. </w:t>
      </w:r>
      <w:r w:rsidRPr="00F162D6">
        <w:t>Feigenbaum</w:t>
      </w:r>
      <w:r>
        <w:t xml:space="preserve"> diagram of t</w:t>
      </w:r>
      <w:r>
        <w:rPr>
          <w:lang w:bidi="fa-IR"/>
        </w:rPr>
        <w:t>he values of the 200 draws of logistic maps (after a burn-in period of 4000 iterations)</w:t>
      </w:r>
    </w:p>
    <w:p w:rsidR="0021387D" w:rsidRDefault="0021387D">
      <w:pPr>
        <w:pStyle w:val="TableFigure"/>
      </w:pPr>
    </w:p>
    <w:sectPr w:rsidR="0021387D" w:rsidSect="00BE0CC8">
      <w:headerReference w:type="default" r:id="rId18"/>
      <w:headerReference w:type="first" r:id="rId19"/>
      <w:footnotePr>
        <w:pos w:val="beneathText"/>
      </w:footnotePr>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ees van Leeuwen" w:date="2020-01-04T16:34:00Z" w:initials="CvL">
    <w:p w:rsidR="00CF2DD3" w:rsidRDefault="00CF2DD3">
      <w:pPr>
        <w:pStyle w:val="CommentText"/>
      </w:pPr>
      <w:r>
        <w:rPr>
          <w:rStyle w:val="CommentReference"/>
        </w:rPr>
        <w:annotationRef/>
      </w:r>
      <w:r>
        <w:t>Running Head is too long. 3 words max.</w:t>
      </w:r>
    </w:p>
  </w:comment>
  <w:comment w:id="1" w:author="MohammadHossein Manuel Haqiqatkhah" w:date="2020-01-06T05:45:00Z" w:initials="MMH">
    <w:p w:rsidR="00CF2DD3" w:rsidRDefault="00CF2DD3" w:rsidP="00447F02">
      <w:pPr>
        <w:pStyle w:val="CommentText"/>
      </w:pPr>
      <w:r>
        <w:rPr>
          <w:rStyle w:val="CommentReference"/>
        </w:rPr>
        <w:annotationRef/>
      </w:r>
      <w:r>
        <w:t>I don't know how to make it shorter, it has 6 key words in it!</w:t>
      </w:r>
    </w:p>
  </w:comment>
  <w:comment w:id="7" w:author="Cees van Leeuwen" w:date="2020-01-04T14:39:00Z" w:initials="CvL">
    <w:p w:rsidR="00CF2DD3" w:rsidRPr="004B0FA0" w:rsidRDefault="00CF2DD3">
      <w:pPr>
        <w:pStyle w:val="CommentText"/>
      </w:pPr>
      <w:r>
        <w:rPr>
          <w:rStyle w:val="CommentReference"/>
        </w:rPr>
        <w:annotationRef/>
      </w:r>
      <w:r>
        <w:t xml:space="preserve">If you wish, you can cite Hebb; </w:t>
      </w:r>
      <w:r>
        <w:rPr>
          <w:rStyle w:val="HTMLCite"/>
        </w:rPr>
        <w:t xml:space="preserve">Hebb, D.O. (1949). The Organization of Behavior. New York: Wiley &amp; Sons. </w:t>
      </w:r>
      <w:r>
        <w:rPr>
          <w:rStyle w:val="HTMLCite"/>
          <w:i w:val="0"/>
        </w:rPr>
        <w:t>But be aware that this is not an exact quote from the book.</w:t>
      </w:r>
    </w:p>
  </w:comment>
  <w:comment w:id="9" w:author="Cees van Leeuwen" w:date="2020-01-04T14:37:00Z" w:initials="CvL">
    <w:p w:rsidR="00CF2DD3" w:rsidRDefault="00CF2DD3" w:rsidP="00BC2527">
      <w:pPr>
        <w:pStyle w:val="CommentText"/>
      </w:pPr>
      <w:r>
        <w:rPr>
          <w:rStyle w:val="CommentReference"/>
        </w:rPr>
        <w:annotationRef/>
      </w:r>
      <w:r>
        <w:rPr>
          <w:rStyle w:val="mixed-citation"/>
        </w:rPr>
        <w:t xml:space="preserve">Bi G, Poo M. 2001. </w:t>
      </w:r>
      <w:r>
        <w:rPr>
          <w:rStyle w:val="ref-title"/>
        </w:rPr>
        <w:t>Synaptic modification by correlated activity: Hebb's postulate revisited</w:t>
      </w:r>
      <w:r>
        <w:rPr>
          <w:rStyle w:val="mixed-citation"/>
        </w:rPr>
        <w:t xml:space="preserve">. </w:t>
      </w:r>
      <w:proofErr w:type="spellStart"/>
      <w:r>
        <w:rPr>
          <w:rStyle w:val="ref-journal"/>
        </w:rPr>
        <w:t>Annu</w:t>
      </w:r>
      <w:proofErr w:type="spellEnd"/>
      <w:r>
        <w:rPr>
          <w:rStyle w:val="ref-journal"/>
        </w:rPr>
        <w:t xml:space="preserve">. Rev. </w:t>
      </w:r>
      <w:proofErr w:type="spellStart"/>
      <w:r>
        <w:rPr>
          <w:rStyle w:val="ref-journal"/>
        </w:rPr>
        <w:t>Neurosci</w:t>
      </w:r>
      <w:proofErr w:type="spellEnd"/>
      <w:r>
        <w:rPr>
          <w:rStyle w:val="ref-journal"/>
        </w:rPr>
        <w:t>.</w:t>
      </w:r>
      <w:r>
        <w:rPr>
          <w:rStyle w:val="mixed-citation"/>
        </w:rPr>
        <w:t xml:space="preserve"> </w:t>
      </w:r>
      <w:r>
        <w:rPr>
          <w:rStyle w:val="ref-vol"/>
        </w:rPr>
        <w:t>24</w:t>
      </w:r>
      <w:r>
        <w:rPr>
          <w:rStyle w:val="mixed-citation"/>
        </w:rPr>
        <w:t>, 139–166. (10.1146/annurev.neuro.24.1.139)</w:t>
      </w:r>
    </w:p>
  </w:comment>
  <w:comment w:id="16" w:author="MohammadHossein Manuel Haqiqatkhah" w:date="2019-12-31T17:00:00Z" w:initials="MMH">
    <w:p w:rsidR="00CF2DD3" w:rsidRDefault="00CF2DD3" w:rsidP="00151023">
      <w:pPr>
        <w:pStyle w:val="CommentText"/>
      </w:pPr>
      <w:r>
        <w:rPr>
          <w:rStyle w:val="CommentReference"/>
        </w:rPr>
        <w:annotationRef/>
      </w:r>
      <w:r>
        <w:t>I changed chaos/chaotic to turbulence/turbulent, for better abbreviations.</w:t>
      </w:r>
    </w:p>
  </w:comment>
  <w:comment w:id="17" w:author="Cees van Leeuwen" w:date="2020-01-04T14:59:00Z" w:initials="CvL">
    <w:p w:rsidR="00CF2DD3" w:rsidRDefault="00CF2DD3" w:rsidP="00151023">
      <w:pPr>
        <w:pStyle w:val="CommentText"/>
      </w:pPr>
      <w:r>
        <w:rPr>
          <w:rStyle w:val="CommentReference"/>
        </w:rPr>
        <w:annotationRef/>
      </w:r>
      <w:r>
        <w:t>OK</w:t>
      </w:r>
    </w:p>
  </w:comment>
  <w:comment w:id="18" w:author="Cees van Leeuwen" w:date="2020-01-04T15:04:00Z" w:initials="CvL">
    <w:p w:rsidR="00CF2DD3" w:rsidRDefault="00CF2DD3">
      <w:pPr>
        <w:pStyle w:val="CommentText"/>
      </w:pPr>
      <w:r>
        <w:rPr>
          <w:rStyle w:val="CommentReference"/>
        </w:rPr>
        <w:annotationRef/>
      </w:r>
      <w:r>
        <w:t>Not stochastic; the LM and CLM are completely deterministic</w:t>
      </w:r>
    </w:p>
  </w:comment>
  <w:comment w:id="20" w:author="MohammadHossein Manuel Haqiqatkhah" w:date="2020-01-05T21:47:00Z" w:initials="MMH">
    <w:p w:rsidR="00CF2DD3" w:rsidRDefault="00CF2DD3" w:rsidP="0054723E">
      <w:pPr>
        <w:pStyle w:val="CommentText"/>
      </w:pPr>
      <w:r>
        <w:rPr>
          <w:rStyle w:val="CommentReference"/>
        </w:rPr>
        <w:annotationRef/>
      </w:r>
      <w:r>
        <w:t>Is chaotic better? Or do not even mention it?</w:t>
      </w:r>
    </w:p>
  </w:comment>
  <w:comment w:id="21" w:author="Cees van Leeuwen" w:date="2020-01-06T13:07:00Z" w:initials="CvL">
    <w:p w:rsidR="002D2936" w:rsidRDefault="002D2936">
      <w:pPr>
        <w:pStyle w:val="CommentText"/>
      </w:pPr>
      <w:r>
        <w:rPr>
          <w:rStyle w:val="CommentReference"/>
        </w:rPr>
        <w:annotationRef/>
      </w:r>
      <w:r>
        <w:t>I would stick with “deterministic bounded” Chaotic is always deterministic and bounded, but also low-dimensional. The time series described in Coupled LM are anything but.</w:t>
      </w:r>
    </w:p>
  </w:comment>
  <w:comment w:id="26" w:author="Cees van Leeuwen" w:date="2019-07-23T16:34:00Z" w:initials="CvL">
    <w:p w:rsidR="00CF2DD3" w:rsidRPr="004F3890" w:rsidRDefault="00CF2DD3" w:rsidP="00057054">
      <w:pPr>
        <w:autoSpaceDE w:val="0"/>
        <w:autoSpaceDN w:val="0"/>
        <w:adjustRightInd w:val="0"/>
        <w:ind w:left="284" w:hanging="284"/>
        <w:rPr>
          <w:rFonts w:ascii="Calibri" w:hAnsi="Calibri"/>
        </w:rPr>
      </w:pPr>
      <w:r>
        <w:rPr>
          <w:rStyle w:val="CommentReference"/>
        </w:rPr>
        <w:annotationRef/>
      </w:r>
      <w:r w:rsidRPr="0040476F">
        <w:rPr>
          <w:rFonts w:ascii="Calibri" w:hAnsi="Calibri"/>
        </w:rPr>
        <w:t xml:space="preserve">Kaneko, K. (1992). Overview of coupled map lattices. </w:t>
      </w:r>
      <w:r w:rsidRPr="004F3890">
        <w:rPr>
          <w:rFonts w:ascii="Calibri" w:hAnsi="Calibri"/>
        </w:rPr>
        <w:t>Chaos, 2, 279–282.</w:t>
      </w:r>
    </w:p>
    <w:p w:rsidR="00CF2DD3" w:rsidRPr="004F3890" w:rsidRDefault="00CF2DD3" w:rsidP="00057054">
      <w:pPr>
        <w:pStyle w:val="CommentText"/>
      </w:pPr>
    </w:p>
  </w:comment>
  <w:comment w:id="27" w:author="Cees van Leeuwen" w:date="2020-01-04T16:26:00Z" w:initials="CvL">
    <w:p w:rsidR="00CF2DD3" w:rsidRDefault="00CF2DD3">
      <w:pPr>
        <w:pStyle w:val="CommentText"/>
      </w:pPr>
      <w:r>
        <w:rPr>
          <w:rStyle w:val="CommentReference"/>
        </w:rPr>
        <w:annotationRef/>
      </w:r>
      <w:r>
        <w:t>Describe all items in the equation, including X an t, analogously to the above. Do so in the text below.</w:t>
      </w:r>
    </w:p>
  </w:comment>
  <w:comment w:id="33" w:author="MohammadHossein Manuel Haqiqatkhah" w:date="2020-01-04T01:40:00Z" w:initials="MMH">
    <w:p w:rsidR="00CF2DD3" w:rsidRDefault="00CF2DD3" w:rsidP="007624EB">
      <w:pPr>
        <w:pStyle w:val="CommentText"/>
      </w:pPr>
      <w:r>
        <w:rPr>
          <w:rStyle w:val="CommentReference"/>
        </w:rPr>
        <w:annotationRef/>
      </w:r>
      <w:r>
        <w:t>What does it mean?</w:t>
      </w:r>
    </w:p>
  </w:comment>
  <w:comment w:id="34" w:author="Cees van Leeuwen" w:date="2020-01-04T15:10:00Z" w:initials="CvL">
    <w:p w:rsidR="00CF2DD3" w:rsidRDefault="00CF2DD3">
      <w:pPr>
        <w:pStyle w:val="CommentText"/>
      </w:pPr>
      <w:r>
        <w:rPr>
          <w:rStyle w:val="CommentReference"/>
        </w:rPr>
        <w:annotationRef/>
      </w:r>
      <w:r>
        <w:t>In order to identify the most dissimilar unconnected node, you need to check the activation values of ALL the unconnected nodes. Hence the search is global; in encompasses the entire network</w:t>
      </w:r>
    </w:p>
  </w:comment>
  <w:comment w:id="35" w:author="MohammadHossein Manuel Haqiqatkhah" w:date="2020-01-05T22:11:00Z" w:initials="MMH">
    <w:p w:rsidR="00CF2DD3" w:rsidRDefault="00CF2DD3">
      <w:pPr>
        <w:pStyle w:val="CommentText"/>
      </w:pPr>
      <w:r>
        <w:rPr>
          <w:rStyle w:val="CommentReference"/>
        </w:rPr>
        <w:annotationRef/>
      </w:r>
      <w:r>
        <w:t>A I see!</w:t>
      </w:r>
    </w:p>
  </w:comment>
  <w:comment w:id="41" w:author="MohammadHossein Manuel Haqiqatkhah" w:date="2020-01-04T01:41:00Z" w:initials="MMH">
    <w:p w:rsidR="00CF2DD3" w:rsidRDefault="00CF2DD3">
      <w:pPr>
        <w:pStyle w:val="CommentText"/>
      </w:pPr>
      <w:r>
        <w:rPr>
          <w:rStyle w:val="CommentReference"/>
        </w:rPr>
        <w:annotationRef/>
      </w:r>
      <w:r>
        <w:t xml:space="preserve">Which of </w:t>
      </w:r>
      <w:proofErr w:type="spellStart"/>
      <w:r>
        <w:t>Sporn's</w:t>
      </w:r>
      <w:proofErr w:type="spellEnd"/>
      <w:r>
        <w:t xml:space="preserve"> works?</w:t>
      </w:r>
    </w:p>
  </w:comment>
  <w:comment w:id="42" w:author="Cees van Leeuwen" w:date="2020-01-04T15:14:00Z" w:initials="CvL">
    <w:p w:rsidR="00CF2DD3" w:rsidRDefault="00CF2DD3">
      <w:pPr>
        <w:pStyle w:val="CommentText"/>
      </w:pPr>
      <w:r>
        <w:rPr>
          <w:rStyle w:val="CommentReference"/>
        </w:rPr>
        <w:annotationRef/>
      </w:r>
      <w:r w:rsidRPr="005663FB">
        <w:t>https://www.ncbi.nlm.nih.gov/pubmed/15319512</w:t>
      </w:r>
    </w:p>
  </w:comment>
  <w:comment w:id="43" w:author="Cees van Leeuwen" w:date="2020-01-04T15:17:00Z" w:initials="CvL">
    <w:p w:rsidR="00CF2DD3" w:rsidRDefault="00CF2DD3">
      <w:pPr>
        <w:pStyle w:val="CommentText"/>
      </w:pPr>
      <w:r>
        <w:rPr>
          <w:rStyle w:val="CommentReference"/>
        </w:rPr>
        <w:annotationRef/>
      </w:r>
      <w:r w:rsidRPr="001D2BF5">
        <w:rPr>
          <w:rFonts w:ascii="Arial" w:hAnsi="Arial" w:cs="Arial"/>
          <w:szCs w:val="22"/>
          <w:lang w:val="nl-BE"/>
        </w:rPr>
        <w:t xml:space="preserve">Meunier, D., </w:t>
      </w:r>
      <w:proofErr w:type="spellStart"/>
      <w:r w:rsidRPr="001D2BF5">
        <w:rPr>
          <w:rFonts w:ascii="Arial" w:hAnsi="Arial" w:cs="Arial"/>
          <w:szCs w:val="22"/>
          <w:lang w:val="nl-BE"/>
        </w:rPr>
        <w:t>Lambiotte</w:t>
      </w:r>
      <w:proofErr w:type="spellEnd"/>
      <w:r w:rsidRPr="001D2BF5">
        <w:rPr>
          <w:rFonts w:ascii="Arial" w:hAnsi="Arial" w:cs="Arial"/>
          <w:szCs w:val="22"/>
          <w:lang w:val="nl-BE"/>
        </w:rPr>
        <w:t xml:space="preserve">, R., &amp; Bullmore, E. T. (2010). </w:t>
      </w:r>
      <w:r>
        <w:rPr>
          <w:rFonts w:ascii="Arial" w:hAnsi="Arial" w:cs="Arial"/>
          <w:szCs w:val="22"/>
        </w:rPr>
        <w:t xml:space="preserve">Modular  and hierarchically modular organization of brain networks. </w:t>
      </w:r>
      <w:r>
        <w:rPr>
          <w:szCs w:val="22"/>
        </w:rPr>
        <w:t>Frontiers in Neuroscience</w:t>
      </w:r>
      <w:r>
        <w:rPr>
          <w:rFonts w:ascii="Arial" w:hAnsi="Arial" w:cs="Arial"/>
          <w:szCs w:val="22"/>
        </w:rPr>
        <w:t>,</w:t>
      </w:r>
      <w:r>
        <w:rPr>
          <w:szCs w:val="22"/>
        </w:rPr>
        <w:t>4</w:t>
      </w:r>
      <w:r>
        <w:rPr>
          <w:rFonts w:ascii="Arial" w:hAnsi="Arial" w:cs="Arial"/>
          <w:szCs w:val="22"/>
        </w:rPr>
        <w:t>, 200.</w:t>
      </w:r>
    </w:p>
  </w:comment>
  <w:comment w:id="44" w:author="MohammadHossein Manuel Haqiqatkhah" w:date="2020-01-04T01:43:00Z" w:initials="MMH">
    <w:p w:rsidR="00CF2DD3" w:rsidRDefault="00CF2DD3">
      <w:pPr>
        <w:pStyle w:val="CommentText"/>
      </w:pPr>
      <w:r>
        <w:rPr>
          <w:rStyle w:val="CommentReference"/>
        </w:rPr>
        <w:annotationRef/>
      </w:r>
      <w:r>
        <w:t>Have we mentioned enough of them?</w:t>
      </w:r>
    </w:p>
  </w:comment>
  <w:comment w:id="46" w:author="Cees van Leeuwen" w:date="2020-01-04T15:59:00Z" w:initials="CvL">
    <w:p w:rsidR="00CF2DD3" w:rsidRDefault="00CF2DD3">
      <w:pPr>
        <w:pStyle w:val="CommentText"/>
      </w:pPr>
      <w:r>
        <w:rPr>
          <w:rStyle w:val="CommentReference"/>
        </w:rPr>
        <w:annotationRef/>
      </w:r>
      <w:r>
        <w:t>Yes please!</w:t>
      </w:r>
    </w:p>
  </w:comment>
  <w:comment w:id="47" w:author="MohammadHossein Manuel Haqiqatkhah" w:date="2020-01-06T09:45:00Z" w:initials="MMH">
    <w:p w:rsidR="00CF2DD3" w:rsidRDefault="00CF2DD3">
      <w:pPr>
        <w:pStyle w:val="CommentText"/>
      </w:pPr>
      <w:r>
        <w:rPr>
          <w:rStyle w:val="CommentReference"/>
        </w:rPr>
        <w:annotationRef/>
      </w:r>
      <w:r>
        <w:t xml:space="preserve">Still wondering what this should be </w:t>
      </w:r>
      <w:r>
        <w:sym w:font="Wingdings" w:char="F04C"/>
      </w:r>
    </w:p>
  </w:comment>
  <w:comment w:id="49" w:author="MohammadHossein Manuel Haqiqatkhah" w:date="2020-01-06T09:44:00Z" w:initials="MMH">
    <w:p w:rsidR="00CF2DD3" w:rsidRDefault="00CF2DD3">
      <w:pPr>
        <w:pStyle w:val="CommentText"/>
      </w:pPr>
      <w:r>
        <w:rPr>
          <w:rStyle w:val="CommentReference"/>
        </w:rPr>
        <w:annotationRef/>
      </w:r>
      <w:r>
        <w:rPr>
          <w:rStyle w:val="CommentReference"/>
        </w:rPr>
        <w:t>What exactly do I write here?</w:t>
      </w:r>
    </w:p>
  </w:comment>
  <w:comment w:id="63" w:author="MohammadHossein Manuel Haqiqatkhah" w:date="2020-01-06T00:05:00Z" w:initials="MMH">
    <w:p w:rsidR="00CF2DD3" w:rsidRDefault="00CF2DD3" w:rsidP="00264631">
      <w:pPr>
        <w:pStyle w:val="CommentText"/>
      </w:pPr>
      <w:r>
        <w:rPr>
          <w:rStyle w:val="CommentReference"/>
        </w:rPr>
        <w:annotationRef/>
      </w:r>
      <w:r>
        <w:rPr>
          <w:rStyle w:val="CommentReference"/>
        </w:rPr>
        <w:t>In general, graphs</w:t>
      </w:r>
      <w:r>
        <w:t xml:space="preserve"> can have </w:t>
      </w:r>
      <w:proofErr w:type="spellStart"/>
      <w:r>
        <w:t>self connections</w:t>
      </w:r>
      <w:proofErr w:type="spellEnd"/>
      <w:r>
        <w:t>, but our models do not have them.</w:t>
      </w:r>
    </w:p>
  </w:comment>
  <w:comment w:id="64" w:author="Cees van Leeuwen" w:date="2020-01-04T18:06:00Z" w:initials="CvL">
    <w:p w:rsidR="00CF2DD3" w:rsidRDefault="00CF2DD3">
      <w:pPr>
        <w:pStyle w:val="CommentText"/>
      </w:pPr>
      <w:r>
        <w:rPr>
          <w:rStyle w:val="CommentReference"/>
        </w:rPr>
        <w:annotationRef/>
      </w:r>
      <w:r>
        <w:t>Later on, you use M. Be consistent</w:t>
      </w:r>
    </w:p>
  </w:comment>
  <w:comment w:id="67" w:author="Cees van Leeuwen" w:date="2020-01-06T15:18:00Z" w:initials="CvL">
    <w:p w:rsidR="00D12B5F" w:rsidRDefault="00D12B5F">
      <w:pPr>
        <w:pStyle w:val="CommentText"/>
      </w:pPr>
      <w:r>
        <w:rPr>
          <w:rStyle w:val="CommentReference"/>
        </w:rPr>
        <w:annotationRef/>
      </w:r>
      <w:r>
        <w:t xml:space="preserve">Specify here in set notation that the unity of both  equals V, that their cross section is empty, and that </w:t>
      </w:r>
      <w:r>
        <w:rPr>
          <w:rFonts w:cstheme="minorHAnsi"/>
        </w:rPr>
        <w:t>‖</w:t>
      </w:r>
      <w:proofErr w:type="spellStart"/>
      <w:r>
        <w:t>Vmin</w:t>
      </w:r>
      <w:proofErr w:type="spellEnd"/>
      <w:r>
        <w:t xml:space="preserve"> </w:t>
      </w:r>
      <w:r>
        <w:rPr>
          <w:rFonts w:cstheme="minorHAnsi"/>
        </w:rPr>
        <w:t xml:space="preserve">‖ &lt;&lt; </w:t>
      </w:r>
      <w:r>
        <w:t xml:space="preserve"> </w:t>
      </w:r>
      <w:r>
        <w:rPr>
          <w:rFonts w:cstheme="minorHAnsi"/>
        </w:rPr>
        <w:t xml:space="preserve">‖ </w:t>
      </w:r>
      <w:proofErr w:type="spellStart"/>
      <w:r>
        <w:rPr>
          <w:rFonts w:cstheme="minorHAnsi"/>
        </w:rPr>
        <w:t>Vmaj</w:t>
      </w:r>
      <w:proofErr w:type="spellEnd"/>
      <w:r>
        <w:t xml:space="preserve"> </w:t>
      </w:r>
      <w:r>
        <w:rPr>
          <w:rFonts w:cstheme="minorHAnsi"/>
        </w:rPr>
        <w:t>‖.</w:t>
      </w:r>
    </w:p>
  </w:comment>
  <w:comment w:id="92" w:author="MohammadHossein Manuel Haqiqatkhah" w:date="2020-01-04T02:18:00Z" w:initials="MMH">
    <w:p w:rsidR="00CF2DD3" w:rsidRDefault="00CF2DD3">
      <w:pPr>
        <w:pStyle w:val="CommentText"/>
      </w:pPr>
      <w:r>
        <w:rPr>
          <w:rStyle w:val="CommentReference"/>
        </w:rPr>
        <w:annotationRef/>
      </w:r>
      <w:r>
        <w:t>This seems to be repeated at least once more (under "setting the parameters …"). Which one should be removed?</w:t>
      </w:r>
    </w:p>
  </w:comment>
  <w:comment w:id="93" w:author="Cees van Leeuwen" w:date="2020-01-04T16:01:00Z" w:initials="CvL">
    <w:p w:rsidR="00CF2DD3" w:rsidRDefault="00CF2DD3">
      <w:pPr>
        <w:pStyle w:val="CommentText"/>
      </w:pPr>
      <w:r>
        <w:rPr>
          <w:rStyle w:val="CommentReference"/>
        </w:rPr>
        <w:annotationRef/>
      </w:r>
      <w:r>
        <w:t>Keep this one.</w:t>
      </w:r>
    </w:p>
  </w:comment>
  <w:comment w:id="98" w:author="Cees van Leeuwen" w:date="2019-12-22T01:03:00Z" w:initials="CvL">
    <w:p w:rsidR="00CF2DD3" w:rsidRDefault="00CF2DD3" w:rsidP="009472F4">
      <w:pPr>
        <w:pStyle w:val="CommentText"/>
      </w:pPr>
      <w:r>
        <w:rPr>
          <w:rStyle w:val="CommentReference"/>
        </w:rPr>
        <w:annotationRef/>
      </w:r>
      <w:r>
        <w:t>This needs to have a place somewhere here.</w:t>
      </w:r>
    </w:p>
  </w:comment>
  <w:comment w:id="106" w:author="Cees van Leeuwen" w:date="2020-01-06T13:20:00Z" w:initials="CvL">
    <w:p w:rsidR="007A64BD" w:rsidRDefault="007A64BD">
      <w:pPr>
        <w:pStyle w:val="CommentText"/>
      </w:pPr>
      <w:r>
        <w:rPr>
          <w:rStyle w:val="CommentReference"/>
        </w:rPr>
        <w:annotationRef/>
      </w:r>
      <w:r w:rsidRPr="007A64BD">
        <w:rPr>
          <w:rFonts w:cs="Times New Roman"/>
          <w:lang w:val="nl-NL"/>
        </w:rPr>
        <w:t>van den Berg, D., Gong, P.,</w:t>
      </w:r>
      <w:r w:rsidRPr="008F2F9F">
        <w:rPr>
          <w:rFonts w:cs="Times New Roman"/>
          <w:lang w:val="nl-NL"/>
        </w:rPr>
        <w:t xml:space="preserve"> </w:t>
      </w:r>
      <w:proofErr w:type="spellStart"/>
      <w:r w:rsidRPr="008F2F9F">
        <w:rPr>
          <w:rFonts w:cs="Times New Roman"/>
          <w:lang w:val="nl-NL"/>
        </w:rPr>
        <w:t>Breakspear</w:t>
      </w:r>
      <w:proofErr w:type="spellEnd"/>
      <w:r w:rsidRPr="008F2F9F">
        <w:rPr>
          <w:rFonts w:cs="Times New Roman"/>
          <w:lang w:val="nl-NL"/>
        </w:rPr>
        <w:t xml:space="preserve">, M., &amp; van Leeuwen, C. (2012). </w:t>
      </w:r>
      <w:r w:rsidRPr="008F2F9F">
        <w:rPr>
          <w:rFonts w:cs="Times New Roman"/>
        </w:rPr>
        <w:t xml:space="preserve">Fragmentation: Loss of global coherence or breakdown of modularity in functional brain architecture? </w:t>
      </w:r>
      <w:r w:rsidRPr="008F2F9F">
        <w:rPr>
          <w:rFonts w:cs="Times New Roman"/>
          <w:i/>
        </w:rPr>
        <w:t>Frontiers in Systems Neuroscience, 6</w:t>
      </w:r>
      <w:r w:rsidRPr="008F2F9F">
        <w:rPr>
          <w:rFonts w:cs="Times New Roman"/>
        </w:rPr>
        <w:t>, 20.</w:t>
      </w:r>
    </w:p>
  </w:comment>
  <w:comment w:id="112" w:author="Cees van Leeuwen" w:date="2020-01-04T17:47:00Z" w:initials="CvL">
    <w:p w:rsidR="00CF2DD3" w:rsidRDefault="00CF2DD3">
      <w:pPr>
        <w:pStyle w:val="CommentText"/>
      </w:pPr>
      <w:r>
        <w:rPr>
          <w:rStyle w:val="CommentReference"/>
        </w:rPr>
        <w:annotationRef/>
      </w:r>
      <w:r>
        <w:t xml:space="preserve">Formalize this by using x </w:t>
      </w:r>
      <w:proofErr w:type="spellStart"/>
      <w:r>
        <w:t>elt</w:t>
      </w:r>
      <w:proofErr w:type="spellEnd"/>
      <w:r>
        <w:t xml:space="preserve"> of X as your notation</w:t>
      </w:r>
    </w:p>
  </w:comment>
  <w:comment w:id="111" w:author="Cees van Leeuwen" w:date="2020-01-04T17:19:00Z" w:initials="CvL">
    <w:p w:rsidR="00CF2DD3" w:rsidRDefault="00CF2DD3">
      <w:pPr>
        <w:pStyle w:val="CommentText"/>
      </w:pPr>
      <w:r>
        <w:rPr>
          <w:rStyle w:val="CommentReference"/>
        </w:rPr>
        <w:annotationRef/>
      </w:r>
      <w:r>
        <w:t>Correct? Please adjust if the value was obtained differently</w:t>
      </w:r>
    </w:p>
  </w:comment>
  <w:comment w:id="118" w:author="MohammadHossein Manuel Haqiqatkhah" w:date="2020-01-06T00:39:00Z" w:initials="MMH">
    <w:p w:rsidR="00CF2DD3" w:rsidRDefault="00CF2DD3">
      <w:pPr>
        <w:pStyle w:val="CommentText"/>
      </w:pPr>
      <w:r>
        <w:rPr>
          <w:rStyle w:val="CommentReference"/>
        </w:rPr>
        <w:annotationRef/>
      </w:r>
      <w:r>
        <w:t>Whom to cite?</w:t>
      </w:r>
    </w:p>
  </w:comment>
  <w:comment w:id="119" w:author="Cees van Leeuwen" w:date="2020-01-06T13:22:00Z" w:initials="CvL">
    <w:p w:rsidR="007A64BD" w:rsidRDefault="007A64BD">
      <w:pPr>
        <w:pStyle w:val="CommentText"/>
        <w:rPr>
          <w:lang w:val="nl-BE"/>
        </w:rPr>
      </w:pPr>
      <w:r>
        <w:rPr>
          <w:rStyle w:val="CommentReference"/>
        </w:rPr>
        <w:annotationRef/>
      </w:r>
      <w:r w:rsidRPr="007A64BD">
        <w:rPr>
          <w:lang w:val="nl-BE"/>
        </w:rPr>
        <w:br/>
      </w:r>
    </w:p>
    <w:p w:rsidR="007A64BD" w:rsidRDefault="007A64BD">
      <w:pPr>
        <w:pStyle w:val="CommentText"/>
        <w:rPr>
          <w:lang w:val="nl-BE"/>
        </w:rPr>
      </w:pPr>
    </w:p>
    <w:p w:rsidR="007A64BD" w:rsidRPr="007A64BD" w:rsidRDefault="007A64BD">
      <w:pPr>
        <w:pStyle w:val="CommentText"/>
      </w:pPr>
      <w:r w:rsidRPr="007A64BD">
        <w:rPr>
          <w:sz w:val="20"/>
          <w:lang w:val="nl-NL"/>
        </w:rPr>
        <w:t>van den Berg, D. &amp;</w:t>
      </w:r>
      <w:r w:rsidRPr="008F2F9F">
        <w:rPr>
          <w:sz w:val="20"/>
          <w:lang w:val="nl-NL"/>
        </w:rPr>
        <w:t xml:space="preserve"> van Leeuwen, C. (2004). </w:t>
      </w:r>
      <w:r w:rsidRPr="008F2F9F">
        <w:rPr>
          <w:sz w:val="20"/>
        </w:rPr>
        <w:t xml:space="preserve">Adaptive rewiring in chaotic networks renders small-world connectivity with consistent clusters. </w:t>
      </w:r>
      <w:proofErr w:type="spellStart"/>
      <w:r w:rsidRPr="007A64BD">
        <w:rPr>
          <w:i/>
          <w:sz w:val="20"/>
        </w:rPr>
        <w:t>Europhysics</w:t>
      </w:r>
      <w:proofErr w:type="spellEnd"/>
      <w:r w:rsidRPr="007A64BD">
        <w:rPr>
          <w:i/>
          <w:sz w:val="20"/>
        </w:rPr>
        <w:t xml:space="preserve"> Letters</w:t>
      </w:r>
      <w:r w:rsidRPr="007A64BD">
        <w:rPr>
          <w:sz w:val="20"/>
        </w:rPr>
        <w:t xml:space="preserve">, </w:t>
      </w:r>
      <w:r w:rsidRPr="007A64BD">
        <w:rPr>
          <w:i/>
          <w:sz w:val="20"/>
        </w:rPr>
        <w:t>65</w:t>
      </w:r>
      <w:r w:rsidRPr="007A64BD">
        <w:rPr>
          <w:sz w:val="20"/>
        </w:rPr>
        <w:t>, 459–464.</w:t>
      </w:r>
    </w:p>
    <w:p w:rsidR="007A64BD" w:rsidRPr="007A64BD" w:rsidRDefault="007A64BD">
      <w:pPr>
        <w:pStyle w:val="CommentText"/>
      </w:pPr>
    </w:p>
    <w:p w:rsidR="007A64BD" w:rsidRPr="007A64BD" w:rsidRDefault="007A64BD">
      <w:pPr>
        <w:pStyle w:val="CommentText"/>
      </w:pPr>
    </w:p>
  </w:comment>
  <w:comment w:id="130" w:author="Cees van Leeuwen" w:date="2020-01-06T14:17:00Z" w:initials="CvL">
    <w:p w:rsidR="00940228" w:rsidRDefault="00940228">
      <w:pPr>
        <w:pStyle w:val="CommentText"/>
      </w:pPr>
      <w:r>
        <w:rPr>
          <w:rStyle w:val="CommentReference"/>
        </w:rPr>
        <w:annotationRef/>
      </w:r>
      <w:r>
        <w:t>Give the values explicitly.</w:t>
      </w:r>
    </w:p>
  </w:comment>
  <w:comment w:id="183" w:author="Cees van Leeuwen" w:date="2020-01-06T14:10:00Z" w:initials="CvL">
    <w:p w:rsidR="00C10D35" w:rsidRDefault="00C10D35" w:rsidP="00C10D35">
      <w:pPr>
        <w:pStyle w:val="CommentText"/>
      </w:pPr>
      <w:r>
        <w:rPr>
          <w:rStyle w:val="CommentReference"/>
        </w:rPr>
        <w:annotationRef/>
      </w:r>
      <w:r>
        <w:t xml:space="preserve">You cannot speak of “more chaos”. </w:t>
      </w:r>
    </w:p>
  </w:comment>
  <w:comment w:id="284" w:author="MohammadHossein Manuel Haqiqatkhah" w:date="2019-12-26T02:37:00Z" w:initials="MMH">
    <w:p w:rsidR="00CF2DD3" w:rsidRDefault="00CF2DD3">
      <w:pPr>
        <w:pStyle w:val="CommentText"/>
      </w:pPr>
      <w:r>
        <w:rPr>
          <w:rStyle w:val="CommentReference"/>
        </w:rPr>
        <w:annotationRef/>
      </w:r>
      <w:r>
        <w:t>Shouldn’t we explain a bit, as I formerly did?</w:t>
      </w:r>
    </w:p>
    <w:p w:rsidR="00CF2DD3" w:rsidRDefault="00CF2DD3">
      <w:pPr>
        <w:pStyle w:val="CommentText"/>
      </w:pPr>
      <w:r>
        <w:rPr>
          <w:lang w:bidi="fa-IR"/>
        </w:rPr>
        <w:t>At each rewiring attempt, the connections of a random node is optimized locally as such the node is disconnected from its most dissimilar neighbor and is connected to the most similar nodes to which it was not connected. The dissimilarity of two neurons at a given time is defined as the absolute value of the difference in the value of their activity. To do so …</w:t>
      </w:r>
    </w:p>
  </w:comment>
  <w:comment w:id="285" w:author="Cees van Leeuwen" w:date="2020-01-04T17:52:00Z" w:initials="CvL">
    <w:p w:rsidR="00CF2DD3" w:rsidRDefault="00CF2DD3">
      <w:pPr>
        <w:pStyle w:val="CommentText"/>
      </w:pPr>
      <w:r>
        <w:rPr>
          <w:rStyle w:val="CommentReference"/>
        </w:rPr>
        <w:annotationRef/>
      </w:r>
      <w:r>
        <w:t>This is METHOD. If you want any such informal description, put it in the introduction, where it may be useful to describe what adaptive rewiring does.</w:t>
      </w:r>
    </w:p>
  </w:comment>
  <w:comment w:id="290" w:author="MohammadHossein Manuel Haqiqatkhah" w:date="2020-01-06T01:26:00Z" w:initials="MMH">
    <w:p w:rsidR="00CF2DD3" w:rsidRDefault="00CF2DD3">
      <w:pPr>
        <w:pStyle w:val="CommentText"/>
      </w:pPr>
      <w:r>
        <w:rPr>
          <w:rStyle w:val="CommentReference"/>
        </w:rPr>
        <w:annotationRef/>
      </w:r>
      <w:r>
        <w:t>Or is this enough?</w:t>
      </w:r>
    </w:p>
  </w:comment>
  <w:comment w:id="291" w:author="Cees van Leeuwen" w:date="2020-01-06T15:35:00Z" w:initials="CvL">
    <w:p w:rsidR="00C10D35" w:rsidRDefault="00C10D35">
      <w:pPr>
        <w:pStyle w:val="CommentText"/>
      </w:pPr>
      <w:r>
        <w:rPr>
          <w:rStyle w:val="CommentReference"/>
        </w:rPr>
        <w:annotationRef/>
      </w:r>
      <w:r>
        <w:t>Clear enough!</w:t>
      </w:r>
    </w:p>
  </w:comment>
  <w:comment w:id="292" w:author="Cees van Leeuwen" w:date="2020-01-04T18:57:00Z" w:initials="CvL">
    <w:p w:rsidR="00CF2DD3" w:rsidRDefault="00CF2DD3">
      <w:pPr>
        <w:pStyle w:val="CommentText"/>
      </w:pPr>
      <w:r>
        <w:rPr>
          <w:rStyle w:val="CommentReference"/>
        </w:rPr>
        <w:annotationRef/>
      </w:r>
      <w:r>
        <w:t>Give reference</w:t>
      </w:r>
    </w:p>
  </w:comment>
  <w:comment w:id="304" w:author="MohammadHossein Manuel Haqiqatkhah" w:date="2020-01-06T01:38:00Z" w:initials="MMH">
    <w:p w:rsidR="00CF2DD3" w:rsidRDefault="00CF2DD3" w:rsidP="000245D9">
      <w:pPr>
        <w:pStyle w:val="CommentText"/>
      </w:pPr>
      <w:r>
        <w:rPr>
          <w:rStyle w:val="CommentReference"/>
        </w:rPr>
        <w:annotationRef/>
      </w:r>
      <w:r>
        <w:t>Formal description needed? It will become more wordy.</w:t>
      </w:r>
    </w:p>
  </w:comment>
  <w:comment w:id="306" w:author="Cees van Leeuwen" w:date="2020-01-04T18:53:00Z" w:initials="CvL">
    <w:p w:rsidR="00CF2DD3" w:rsidRDefault="00CF2DD3">
      <w:pPr>
        <w:pStyle w:val="CommentText"/>
      </w:pPr>
      <w:r>
        <w:rPr>
          <w:rStyle w:val="CommentReference"/>
        </w:rPr>
        <w:annotationRef/>
      </w:r>
      <w:r>
        <w:t>Give reference</w:t>
      </w:r>
    </w:p>
  </w:comment>
  <w:comment w:id="307" w:author="MohammadHossein Manuel Haqiqatkhah" w:date="2020-01-06T02:01:00Z" w:initials="MMH">
    <w:p w:rsidR="00CF2DD3" w:rsidRDefault="00CF2DD3" w:rsidP="000878E8">
      <w:pPr>
        <w:pStyle w:val="CommentText"/>
      </w:pPr>
      <w:r>
        <w:rPr>
          <w:rStyle w:val="CommentReference"/>
        </w:rPr>
        <w:annotationRef/>
      </w:r>
      <w:r>
        <w:t>Is this the correct spelling, with a hyphen like that?</w:t>
      </w:r>
    </w:p>
  </w:comment>
  <w:comment w:id="308" w:author="Cees van Leeuwen" w:date="2020-01-06T15:36:00Z" w:initials="CvL">
    <w:p w:rsidR="00C10D35" w:rsidRDefault="00C10D35">
      <w:pPr>
        <w:pStyle w:val="CommentText"/>
      </w:pPr>
      <w:r>
        <w:rPr>
          <w:rStyle w:val="CommentReference"/>
        </w:rPr>
        <w:annotationRef/>
      </w:r>
      <w:r>
        <w:t>Yes</w:t>
      </w:r>
    </w:p>
  </w:comment>
  <w:comment w:id="309" w:author="MohammadHossein Manuel Haqiqatkhah" w:date="2020-01-06T01:44:00Z" w:initials="MMH">
    <w:p w:rsidR="00CF2DD3" w:rsidRDefault="00CF2DD3">
      <w:pPr>
        <w:pStyle w:val="CommentText"/>
      </w:pPr>
      <w:r>
        <w:rPr>
          <w:rStyle w:val="CommentReference"/>
        </w:rPr>
        <w:annotationRef/>
      </w:r>
      <w:r>
        <w:t>Whom to cite?</w:t>
      </w:r>
    </w:p>
  </w:comment>
  <w:comment w:id="310" w:author="Cees van Leeuwen" w:date="2020-01-06T15:38:00Z" w:initials="CvL">
    <w:p w:rsidR="00FC13B0" w:rsidRDefault="00FC13B0">
      <w:pPr>
        <w:pStyle w:val="CommentText"/>
      </w:pPr>
      <w:r>
        <w:rPr>
          <w:rStyle w:val="CommentReference"/>
        </w:rPr>
        <w:annotationRef/>
      </w:r>
      <w:r>
        <w:t xml:space="preserve">Watts &amp; </w:t>
      </w:r>
      <w:proofErr w:type="spellStart"/>
      <w:r>
        <w:t>Strogatz</w:t>
      </w:r>
      <w:proofErr w:type="spellEnd"/>
    </w:p>
  </w:comment>
  <w:comment w:id="311" w:author="MohammadHossein Manuel Haqiqatkhah" w:date="2020-01-06T02:01:00Z" w:initials="MMH">
    <w:p w:rsidR="00CF2DD3" w:rsidRDefault="00CF2DD3">
      <w:pPr>
        <w:pStyle w:val="CommentText"/>
      </w:pPr>
      <w:r>
        <w:rPr>
          <w:rStyle w:val="CommentReference"/>
        </w:rPr>
        <w:annotationRef/>
      </w:r>
      <w:r>
        <w:t xml:space="preserve">I changed the conventional </w:t>
      </w:r>
      <m:oMath>
        <m:r>
          <m:rPr>
            <m:sty m:val="p"/>
          </m:rPr>
          <w:rPr>
            <w:rFonts w:ascii="Cambria Math" w:hAnsi="Cambria Math"/>
            <w:lang w:bidi="fa-IR"/>
          </w:rPr>
          <m:t>Σ to SW.</m:t>
        </m:r>
      </m:oMath>
    </w:p>
  </w:comment>
  <w:comment w:id="312" w:author="MohammadHossein Manuel Haqiqatkhah" w:date="2020-01-06T01:53:00Z" w:initials="MMH">
    <w:p w:rsidR="00CF2DD3" w:rsidRDefault="00CF2DD3" w:rsidP="004D023C">
      <w:pPr>
        <w:pStyle w:val="CommentText"/>
      </w:pPr>
      <w:r>
        <w:rPr>
          <w:rStyle w:val="CommentReference"/>
        </w:rPr>
        <w:annotationRef/>
      </w:r>
      <w:r>
        <w:t>Inline math is good, or write as a numbered equation?</w:t>
      </w:r>
    </w:p>
  </w:comment>
  <w:comment w:id="330" w:author="MohammadHossein Manuel Haqiqatkhah" w:date="2020-01-06T02:02:00Z" w:initials="MMH">
    <w:p w:rsidR="00CF2DD3" w:rsidRDefault="00CF2DD3" w:rsidP="00221DBF">
      <w:pPr>
        <w:pStyle w:val="CommentText"/>
      </w:pPr>
      <w:r>
        <w:rPr>
          <w:rStyle w:val="CommentReference"/>
        </w:rPr>
        <w:annotationRef/>
      </w:r>
      <w:r>
        <w:rPr>
          <w:rStyle w:val="CommentReference"/>
        </w:rPr>
        <w:t xml:space="preserve">I didn't detail the formal definition/calculation here as it would become </w:t>
      </w:r>
      <w:r>
        <w:t>too lengthy. I hope this is fine.</w:t>
      </w:r>
    </w:p>
  </w:comment>
  <w:comment w:id="332" w:author="MohammadHossein Manuel Haqiqatkhah" w:date="2020-01-02T22:46:00Z" w:initials="MMH">
    <w:p w:rsidR="00CF2DD3" w:rsidRDefault="00CF2DD3">
      <w:pPr>
        <w:pStyle w:val="CommentText"/>
      </w:pPr>
      <w:r>
        <w:rPr>
          <w:rStyle w:val="CommentReference"/>
        </w:rPr>
        <w:annotationRef/>
      </w:r>
      <w:r>
        <w:rPr>
          <w:rFonts w:ascii="Arial" w:hAnsi="Arial" w:cs="Arial"/>
          <w:color w:val="3A3A3A"/>
          <w:sz w:val="23"/>
          <w:szCs w:val="23"/>
        </w:rPr>
        <w:t>M. E. J. Newman: Mixing patterns in networks, </w:t>
      </w:r>
      <w:r>
        <w:rPr>
          <w:rStyle w:val="Emphasis"/>
          <w:rFonts w:ascii="Arial" w:hAnsi="Arial" w:cs="Arial"/>
          <w:color w:val="3A3A3A"/>
          <w:sz w:val="23"/>
          <w:szCs w:val="23"/>
        </w:rPr>
        <w:t>Phys. Rev. E</w:t>
      </w:r>
      <w:r>
        <w:rPr>
          <w:rFonts w:ascii="Arial" w:hAnsi="Arial" w:cs="Arial"/>
          <w:color w:val="3A3A3A"/>
          <w:sz w:val="23"/>
          <w:szCs w:val="23"/>
        </w:rPr>
        <w:t> 67, 026126 (2003) </w:t>
      </w:r>
      <w:hyperlink r:id="rId1" w:history="1">
        <w:r>
          <w:rPr>
            <w:rStyle w:val="Hyperlink"/>
            <w:rFonts w:ascii="Arial" w:hAnsi="Arial" w:cs="Arial"/>
            <w:color w:val="33AACC"/>
            <w:sz w:val="23"/>
            <w:szCs w:val="23"/>
          </w:rPr>
          <w:t>http://arxiv.org/abs/cond-mat/0209450</w:t>
        </w:r>
      </w:hyperlink>
    </w:p>
  </w:comment>
  <w:comment w:id="333" w:author="MohammadHossein Manuel Haqiqatkhah" w:date="2020-01-02T22:44:00Z" w:initials="MMH">
    <w:p w:rsidR="00CF2DD3" w:rsidRDefault="00CF2DD3">
      <w:pPr>
        <w:pStyle w:val="CommentText"/>
      </w:pPr>
      <w:r>
        <w:rPr>
          <w:rStyle w:val="CommentReference"/>
        </w:rPr>
        <w:annotationRef/>
      </w:r>
      <w:r>
        <w:t>It's quite complicated, can I just cite Newman and skip its formal definition/explanation?</w:t>
      </w:r>
    </w:p>
  </w:comment>
  <w:comment w:id="335" w:author="MohammadHossein Manuel Haqiqatkhah" w:date="2020-01-06T02:05:00Z" w:initials="MMH">
    <w:p w:rsidR="00CF2DD3" w:rsidRDefault="00CF2DD3" w:rsidP="00221DBF">
      <w:pPr>
        <w:pStyle w:val="CommentText"/>
      </w:pPr>
      <w:r>
        <w:rPr>
          <w:rStyle w:val="CommentReference"/>
        </w:rPr>
        <w:annotationRef/>
      </w:r>
      <w:r>
        <w:t>TO DO: elaborate verbally and formally</w:t>
      </w:r>
    </w:p>
  </w:comment>
  <w:comment w:id="334" w:author="Cees van Leeuwen" w:date="2020-01-04T18:58:00Z" w:initials="CvL">
    <w:p w:rsidR="00CF2DD3" w:rsidRDefault="00CF2DD3">
      <w:pPr>
        <w:pStyle w:val="CommentText"/>
      </w:pPr>
      <w:r>
        <w:rPr>
          <w:rStyle w:val="CommentReference"/>
        </w:rPr>
        <w:annotationRef/>
      </w:r>
      <w:r>
        <w:t>Same level of specificity needs to be given everywhere</w:t>
      </w:r>
    </w:p>
  </w:comment>
  <w:comment w:id="345" w:author="MohammadHossein Manuel Haqiqatkhah" w:date="2020-01-06T02:16:00Z" w:initials="MMH">
    <w:p w:rsidR="00CF2DD3" w:rsidRDefault="00CF2DD3">
      <w:pPr>
        <w:pStyle w:val="CommentText"/>
      </w:pPr>
      <w:r>
        <w:rPr>
          <w:rStyle w:val="CommentReference"/>
        </w:rPr>
        <w:annotationRef/>
      </w:r>
      <w:r>
        <w:t>"the" or "a"?</w:t>
      </w:r>
    </w:p>
  </w:comment>
  <w:comment w:id="346" w:author="MohammadHossein Manuel Haqiqatkhah" w:date="2020-01-03T12:21:00Z" w:initials="MMH">
    <w:p w:rsidR="00CF2DD3" w:rsidRDefault="00CF2DD3" w:rsidP="00575D3B">
      <w:pPr>
        <w:pStyle w:val="CommentText"/>
      </w:pPr>
      <w:r>
        <w:rPr>
          <w:rStyle w:val="CommentReference"/>
        </w:rPr>
        <w:annotationRef/>
      </w:r>
      <w:r>
        <w:t>Shall I add something like this too:</w:t>
      </w:r>
    </w:p>
    <w:p w:rsidR="00CF2DD3" w:rsidRDefault="00CF2DD3" w:rsidP="00575D3B">
      <w:pPr>
        <w:pStyle w:val="CommentText"/>
      </w:pPr>
      <w:r>
        <w:rPr>
          <w:lang w:bidi="fa-IR"/>
        </w:rPr>
        <w:t>… and form "rich clubs" whose members are richer than k</w:t>
      </w:r>
    </w:p>
  </w:comment>
  <w:comment w:id="347" w:author="Cees van Leeuwen" w:date="2020-01-04T19:06:00Z" w:initials="CvL">
    <w:p w:rsidR="00CF2DD3" w:rsidRDefault="00CF2DD3">
      <w:pPr>
        <w:pStyle w:val="CommentText"/>
      </w:pPr>
      <w:r>
        <w:rPr>
          <w:rStyle w:val="CommentReference"/>
        </w:rPr>
        <w:annotationRef/>
      </w:r>
      <w:r>
        <w:t>yes</w:t>
      </w:r>
    </w:p>
  </w:comment>
  <w:comment w:id="362" w:author="Cees van Leeuwen" w:date="2020-01-04T19:14:00Z" w:initials="CvL">
    <w:p w:rsidR="00CF2DD3" w:rsidRDefault="00CF2DD3">
      <w:pPr>
        <w:pStyle w:val="CommentText"/>
      </w:pPr>
      <w:r>
        <w:rPr>
          <w:rStyle w:val="CommentReference"/>
        </w:rPr>
        <w:annotationRef/>
      </w:r>
      <w:r>
        <w:t>why?</w:t>
      </w:r>
    </w:p>
  </w:comment>
  <w:comment w:id="363" w:author="MohammadHossein Manuel Haqiqatkhah" w:date="2020-01-06T02:36:00Z" w:initials="MMH">
    <w:p w:rsidR="00CF2DD3" w:rsidRDefault="00CF2DD3" w:rsidP="00696408">
      <w:pPr>
        <w:pStyle w:val="CommentText"/>
      </w:pPr>
      <w:r>
        <w:rPr>
          <w:rStyle w:val="CommentReference"/>
        </w:rPr>
        <w:annotationRef/>
      </w:r>
      <w:r>
        <w:t>Since it is based on an unconventional/unorthodox interpretation of significance testing. A bit more details in Supp.</w:t>
      </w:r>
    </w:p>
  </w:comment>
  <w:comment w:id="364" w:author="Cees van Leeuwen" w:date="2020-01-06T15:40:00Z" w:initials="CvL">
    <w:p w:rsidR="00FC13B0" w:rsidRDefault="00FC13B0">
      <w:pPr>
        <w:pStyle w:val="CommentText"/>
      </w:pPr>
      <w:r>
        <w:rPr>
          <w:rStyle w:val="CommentReference"/>
        </w:rPr>
        <w:annotationRef/>
      </w:r>
      <w:r>
        <w:t>Say so. Otherwise this is a loose end.</w:t>
      </w:r>
    </w:p>
  </w:comment>
  <w:comment w:id="367" w:author="MohammadHossein Manuel Haqiqatkhah" w:date="2020-01-06T02:48:00Z" w:initials="MMH">
    <w:p w:rsidR="00CF2DD3" w:rsidRDefault="00CF2DD3">
      <w:pPr>
        <w:pStyle w:val="CommentText"/>
      </w:pPr>
      <w:r>
        <w:rPr>
          <w:rStyle w:val="CommentReference"/>
        </w:rPr>
        <w:annotationRef/>
      </w:r>
      <w:r>
        <w:t>Present tense, right?</w:t>
      </w:r>
    </w:p>
  </w:comment>
  <w:comment w:id="371" w:author="MohammadHossein Manuel Haqiqatkhah" w:date="2020-01-06T02:40:00Z" w:initials="MMH">
    <w:p w:rsidR="00CF2DD3" w:rsidRDefault="00CF2DD3">
      <w:pPr>
        <w:pStyle w:val="CommentText"/>
      </w:pPr>
      <w:r>
        <w:rPr>
          <w:rStyle w:val="CommentReference"/>
        </w:rPr>
        <w:annotationRef/>
      </w:r>
      <w:r>
        <w:t>Is that a good term?</w:t>
      </w:r>
    </w:p>
  </w:comment>
  <w:comment w:id="372" w:author="Cees van Leeuwen" w:date="2020-01-06T15:41:00Z" w:initials="CvL">
    <w:p w:rsidR="00FC13B0" w:rsidRDefault="00FC13B0">
      <w:pPr>
        <w:pStyle w:val="CommentText"/>
      </w:pPr>
      <w:r>
        <w:rPr>
          <w:rStyle w:val="CommentReference"/>
        </w:rPr>
        <w:annotationRef/>
      </w:r>
      <w:r>
        <w:t>Sure. It is your invention, so naming is your prerogative.</w:t>
      </w:r>
    </w:p>
  </w:comment>
  <w:comment w:id="376" w:author="Cees van Leeuwen" w:date="2020-01-04T19:22:00Z" w:initials="CvL">
    <w:p w:rsidR="00CF2DD3" w:rsidRDefault="00CF2DD3">
      <w:pPr>
        <w:pStyle w:val="CommentText"/>
      </w:pPr>
      <w:r>
        <w:rPr>
          <w:rStyle w:val="CommentReference"/>
        </w:rPr>
        <w:annotationRef/>
      </w:r>
      <w:r>
        <w:t>Very nice!</w:t>
      </w:r>
    </w:p>
  </w:comment>
  <w:comment w:id="377" w:author="MohammadHossein Manuel Haqiqatkhah" w:date="2020-01-06T02:41:00Z" w:initials="MMH">
    <w:p w:rsidR="00CF2DD3" w:rsidRDefault="00CF2DD3" w:rsidP="00696408">
      <w:pPr>
        <w:pStyle w:val="CommentText"/>
      </w:pPr>
      <w:r>
        <w:rPr>
          <w:rStyle w:val="CommentReference"/>
        </w:rPr>
        <w:annotationRef/>
      </w:r>
      <w:r w:rsidRPr="004B6ADF">
        <w:rPr>
          <w:rFonts w:ascii="Segoe UI Symbol" w:hAnsi="Segoe UI Symbol" w:cs="Segoe UI Symbol"/>
        </w:rPr>
        <w:t>😎</w:t>
      </w:r>
    </w:p>
  </w:comment>
  <w:comment w:id="387" w:author="MohammadHossein Manuel Haqiqatkhah" w:date="2020-01-04T01:05:00Z" w:initials="MMH">
    <w:p w:rsidR="00CF2DD3" w:rsidRDefault="00CF2DD3">
      <w:pPr>
        <w:pStyle w:val="CommentText"/>
      </w:pPr>
      <w:r>
        <w:rPr>
          <w:rStyle w:val="CommentReference"/>
        </w:rPr>
        <w:annotationRef/>
      </w:r>
      <w:r>
        <w:rPr>
          <w:noProof/>
        </w:rPr>
        <w:t>Good wording?</w:t>
      </w:r>
    </w:p>
  </w:comment>
  <w:comment w:id="388" w:author="Cees van Leeuwen" w:date="2020-01-04T19:21:00Z" w:initials="CvL">
    <w:p w:rsidR="00CF2DD3" w:rsidRDefault="00CF2DD3">
      <w:pPr>
        <w:pStyle w:val="CommentText"/>
      </w:pPr>
      <w:r>
        <w:rPr>
          <w:rStyle w:val="CommentReference"/>
        </w:rPr>
        <w:annotationRef/>
      </w:r>
      <w:r>
        <w:t>YES</w:t>
      </w:r>
    </w:p>
  </w:comment>
  <w:comment w:id="390" w:author="MohammadHossein Manuel Haqiqatkhah" w:date="2020-01-06T03:06:00Z" w:initials="MMH">
    <w:p w:rsidR="00CF2DD3" w:rsidRDefault="00CF2DD3">
      <w:pPr>
        <w:pStyle w:val="CommentText"/>
      </w:pPr>
      <w:r>
        <w:rPr>
          <w:rStyle w:val="CommentReference"/>
        </w:rPr>
        <w:annotationRef/>
      </w:r>
      <w:r>
        <w:t>Present tense, right?</w:t>
      </w:r>
    </w:p>
  </w:comment>
  <w:comment w:id="396" w:author="Cees van Leeuwen" w:date="2020-01-04T19:23:00Z" w:initials="CvL">
    <w:p w:rsidR="00CF2DD3" w:rsidRDefault="00CF2DD3">
      <w:pPr>
        <w:pStyle w:val="CommentText"/>
      </w:pPr>
      <w:r>
        <w:rPr>
          <w:rStyle w:val="CommentReference"/>
        </w:rPr>
        <w:annotationRef/>
      </w:r>
      <w:r>
        <w:t>Fine!</w:t>
      </w:r>
    </w:p>
  </w:comment>
  <w:comment w:id="397" w:author="MohammadHossein Manuel Haqiqatkhah" w:date="2020-01-02T01:24:00Z" w:initials="MMH">
    <w:p w:rsidR="00CF2DD3" w:rsidRDefault="00CF2DD3">
      <w:pPr>
        <w:pStyle w:val="CommentText"/>
      </w:pPr>
      <w:r>
        <w:rPr>
          <w:rStyle w:val="CommentReference"/>
        </w:rPr>
        <w:annotationRef/>
      </w:r>
      <w:r>
        <w:t>Better term?</w:t>
      </w:r>
    </w:p>
  </w:comment>
  <w:comment w:id="400" w:author="MohammadHossein Manuel Haqiqatkhah" w:date="2020-01-06T03:15:00Z" w:initials="MMH">
    <w:p w:rsidR="00CF2DD3" w:rsidRDefault="00CF2DD3">
      <w:pPr>
        <w:pStyle w:val="CommentText"/>
      </w:pPr>
      <w:r>
        <w:rPr>
          <w:rStyle w:val="CommentReference"/>
        </w:rPr>
        <w:annotationRef/>
      </w:r>
      <w:r>
        <w:t>Plural or singular?</w:t>
      </w:r>
      <w:r w:rsidR="00FC13B0">
        <w:t xml:space="preserve"> Same families OR The same family. I think the first is better here.</w:t>
      </w:r>
    </w:p>
  </w:comment>
  <w:comment w:id="413" w:author="MohammadHossein Manuel Haqiqatkhah" w:date="2020-01-06T03:17:00Z" w:initials="MMH">
    <w:p w:rsidR="00CF2DD3" w:rsidRDefault="00CF2DD3" w:rsidP="00742B5F">
      <w:pPr>
        <w:pStyle w:val="CommentText"/>
      </w:pPr>
      <w:r>
        <w:rPr>
          <w:rStyle w:val="CommentReference"/>
        </w:rPr>
        <w:annotationRef/>
      </w:r>
      <w:r>
        <w:t>"than" or "compared to"?</w:t>
      </w:r>
    </w:p>
  </w:comment>
  <w:comment w:id="417" w:author="MohammadHossein Manuel Haqiqatkhah" w:date="2020-01-06T03:18:00Z" w:initials="MMH">
    <w:p w:rsidR="00CF2DD3" w:rsidRDefault="00CF2DD3" w:rsidP="00742B5F">
      <w:pPr>
        <w:pStyle w:val="CommentText"/>
      </w:pPr>
      <w:r>
        <w:rPr>
          <w:rStyle w:val="CommentReference"/>
        </w:rPr>
        <w:annotationRef/>
      </w:r>
      <w:r>
        <w:t>That is mostly compared to ALL other families I guess.</w:t>
      </w:r>
    </w:p>
  </w:comment>
  <w:comment w:id="420" w:author="MohammadHossein Manuel Haqiqatkhah" w:date="2020-01-04T03:50:00Z" w:initials="MMH">
    <w:p w:rsidR="00CF2DD3" w:rsidRDefault="00CF2DD3">
      <w:pPr>
        <w:pStyle w:val="CommentText"/>
      </w:pPr>
      <w:r>
        <w:rPr>
          <w:rStyle w:val="CommentReference"/>
        </w:rPr>
        <w:annotationRef/>
      </w:r>
      <w:r>
        <w:t>Do I need to give numbers though?</w:t>
      </w:r>
    </w:p>
  </w:comment>
  <w:comment w:id="421" w:author="MohammadHossein Manuel Haqiqatkhah" w:date="2020-01-03T16:01:00Z" w:initials="MMH">
    <w:p w:rsidR="00CF2DD3" w:rsidRDefault="00CF2DD3" w:rsidP="004F1321">
      <w:pPr>
        <w:pStyle w:val="CommentText"/>
      </w:pPr>
      <w:r>
        <w:rPr>
          <w:rStyle w:val="CommentReference"/>
        </w:rPr>
        <w:annotationRef/>
      </w:r>
      <w:r>
        <w:t>Isn't it better put the exact mean and variance of these increases in a table.</w:t>
      </w:r>
    </w:p>
  </w:comment>
  <w:comment w:id="422" w:author="Cees van Leeuwen" w:date="2020-01-04T19:33:00Z" w:initials="CvL">
    <w:p w:rsidR="00CF2DD3" w:rsidRDefault="00CF2DD3">
      <w:pPr>
        <w:pStyle w:val="CommentText"/>
      </w:pPr>
      <w:r>
        <w:rPr>
          <w:rStyle w:val="CommentReference"/>
        </w:rPr>
        <w:annotationRef/>
      </w:r>
      <w:r>
        <w:t>Keep this wording but add a table</w:t>
      </w:r>
    </w:p>
  </w:comment>
  <w:comment w:id="537" w:author="MohammadHossein Manuel Haqiqatkhah" w:date="2020-01-06T05:29:00Z" w:initials="MMH">
    <w:p w:rsidR="00CF2DD3" w:rsidRDefault="00CF2DD3" w:rsidP="00C21604">
      <w:pPr>
        <w:pStyle w:val="CommentText"/>
      </w:pPr>
      <w:r>
        <w:rPr>
          <w:rStyle w:val="CommentReference"/>
        </w:rPr>
        <w:annotationRef/>
      </w:r>
      <w:r>
        <w:t>Not sure about it, to be honest didn't get that deep into it. It's based on my intuition/educated guess.</w:t>
      </w:r>
    </w:p>
  </w:comment>
  <w:comment w:id="562" w:author="MohammadHossein Manuel Haqiqatkhah" w:date="2020-01-06T09:35:00Z" w:initials="MMH">
    <w:p w:rsidR="00CF2DD3" w:rsidRDefault="00CF2DD3">
      <w:pPr>
        <w:pStyle w:val="CommentText"/>
      </w:pPr>
      <w:r>
        <w:rPr>
          <w:rStyle w:val="CommentReference"/>
        </w:rPr>
        <w:annotationRef/>
      </w:r>
      <w:r>
        <w:t>Should it be said here?</w:t>
      </w:r>
    </w:p>
  </w:comment>
  <w:comment w:id="574" w:author="MohammadHossein Manuel Haqiqatkhah" w:date="2020-01-06T03:45:00Z" w:initials="MMH">
    <w:p w:rsidR="00CF2DD3" w:rsidRDefault="00CF2DD3" w:rsidP="00B80C08">
      <w:pPr>
        <w:pStyle w:val="CommentText"/>
      </w:pPr>
      <w:r>
        <w:rPr>
          <w:rStyle w:val="CommentReference"/>
        </w:rPr>
        <w:annotationRef/>
      </w:r>
      <w:r>
        <w:t>Should this be here, on in the figure caption? I think I saw a comment from you on this matter.</w:t>
      </w:r>
    </w:p>
  </w:comment>
  <w:comment w:id="575" w:author="Cees van Leeuwen" w:date="2020-01-06T15:50:00Z" w:initials="CvL">
    <w:p w:rsidR="00F40FB4" w:rsidRDefault="00F40FB4">
      <w:pPr>
        <w:pStyle w:val="CommentText"/>
      </w:pPr>
      <w:r>
        <w:rPr>
          <w:rStyle w:val="CommentReference"/>
        </w:rPr>
        <w:annotationRef/>
      </w:r>
      <w:r>
        <w:t>To the Figure caption</w:t>
      </w:r>
    </w:p>
  </w:comment>
  <w:comment w:id="580" w:author="MohammadHossein Manuel Haqiqatkhah" w:date="2020-01-06T06:04:00Z" w:initials="MMH">
    <w:p w:rsidR="00CF2DD3" w:rsidRDefault="00CF2DD3">
      <w:pPr>
        <w:pStyle w:val="CommentText"/>
      </w:pPr>
      <w:r>
        <w:rPr>
          <w:rStyle w:val="CommentReference"/>
        </w:rPr>
        <w:annotationRef/>
      </w:r>
      <w:r>
        <w:t>Do I keep these upped triangular matrices of familywise comparisons in the same figure as the full matrices, or make a new figure?</w:t>
      </w:r>
    </w:p>
    <w:p w:rsidR="00CF2DD3" w:rsidRDefault="00CF2DD3">
      <w:pPr>
        <w:pStyle w:val="CommentText"/>
      </w:pPr>
      <w:r>
        <w:t>I think it's better if next to those others, as lets immediate visual comparison.</w:t>
      </w:r>
    </w:p>
  </w:comment>
  <w:comment w:id="609" w:author="Cees van Leeuwen" w:date="2020-01-04T19:35:00Z" w:initials="CvL">
    <w:p w:rsidR="00CF2DD3" w:rsidRDefault="00CF2DD3" w:rsidP="00E8641F">
      <w:pPr>
        <w:pStyle w:val="CommentText"/>
      </w:pPr>
      <w:r>
        <w:rPr>
          <w:rStyle w:val="CommentReference"/>
        </w:rPr>
        <w:annotationRef/>
      </w:r>
      <w:r>
        <w:t>Is fine. But elaborate: e.g. “The patterns below and above the diagonal are consistent with each other.”</w:t>
      </w:r>
    </w:p>
  </w:comment>
  <w:comment w:id="610" w:author="MohammadHossein Manuel Haqiqatkhah" w:date="2020-01-06T04:34:00Z" w:initials="MMH">
    <w:p w:rsidR="00CF2DD3" w:rsidRDefault="00CF2DD3" w:rsidP="00E8641F">
      <w:pPr>
        <w:pStyle w:val="CommentText"/>
      </w:pPr>
      <w:r>
        <w:rPr>
          <w:rStyle w:val="CommentReference"/>
        </w:rPr>
        <w:annotationRef/>
      </w:r>
      <w:r>
        <w:t xml:space="preserve">IDK how to describe it. But if you look at the shades of groups of matrix elements I encircled by different markers here, you can see some similarities between Contrast matrices of anatomical and functional </w:t>
      </w:r>
      <w:proofErr w:type="spellStart"/>
      <w:r>
        <w:t>connectivities</w:t>
      </w:r>
      <w:proofErr w:type="spellEnd"/>
      <w:r>
        <w:t>.</w:t>
      </w:r>
    </w:p>
    <w:p w:rsidR="00CF2DD3" w:rsidRDefault="00CF2DD3" w:rsidP="00E8641F">
      <w:pPr>
        <w:pStyle w:val="CommentText"/>
      </w:pPr>
      <w:r>
        <w:t xml:space="preserve">It seems as if, for most elements, </w:t>
      </w:r>
      <w:proofErr w:type="spellStart"/>
      <w:r>
        <w:t>ContrastFunc</w:t>
      </w:r>
      <w:proofErr w:type="spellEnd"/>
      <w:r>
        <w:t xml:space="preserve"> is basically </w:t>
      </w:r>
      <w:proofErr w:type="spellStart"/>
      <w:r>
        <w:t>ContrastAnat</w:t>
      </w:r>
      <w:proofErr w:type="spellEnd"/>
      <w:r>
        <w:t xml:space="preserve"> + some constant value.</w:t>
      </w:r>
    </w:p>
    <w:p w:rsidR="00CF2DD3" w:rsidRDefault="00CF2DD3" w:rsidP="00E8641F">
      <w:pPr>
        <w:pStyle w:val="CommentText"/>
      </w:pPr>
      <w:r>
        <w:t>(Is it relatable?)</w:t>
      </w:r>
    </w:p>
  </w:comment>
  <w:comment w:id="615" w:author="MohammadHossein Manuel Haqiqatkhah" w:date="2020-01-04T01:09:00Z" w:initials="MMH">
    <w:p w:rsidR="00CF2DD3" w:rsidRDefault="00CF2DD3">
      <w:pPr>
        <w:pStyle w:val="CommentText"/>
      </w:pPr>
      <w:r>
        <w:rPr>
          <w:rStyle w:val="CommentReference"/>
        </w:rPr>
        <w:annotationRef/>
      </w:r>
      <w:r>
        <w:rPr>
          <w:noProof/>
        </w:rPr>
        <w:t xml:space="preserve">I think there's something wrong with it, like th elanguage is not clear. I cannot process it anymore :( </w:t>
      </w:r>
    </w:p>
  </w:comment>
  <w:comment w:id="616" w:author="Cees van Leeuwen" w:date="2020-01-04T19:38:00Z" w:initials="CvL">
    <w:p w:rsidR="00CF2DD3" w:rsidRDefault="00CF2DD3">
      <w:pPr>
        <w:pStyle w:val="CommentText"/>
      </w:pPr>
      <w:r>
        <w:rPr>
          <w:rStyle w:val="CommentReference"/>
        </w:rPr>
        <w:annotationRef/>
      </w:r>
      <w:r>
        <w:t>Is fine</w:t>
      </w:r>
    </w:p>
  </w:comment>
  <w:comment w:id="618" w:author="MohammadHossein Manuel Haqiqatkhah" w:date="2020-01-06T04:38:00Z" w:initials="MMH">
    <w:p w:rsidR="00CF2DD3" w:rsidRDefault="00CF2DD3" w:rsidP="00E8641F">
      <w:pPr>
        <w:pStyle w:val="CommentText"/>
      </w:pPr>
      <w:r>
        <w:rPr>
          <w:rStyle w:val="CommentReference"/>
        </w:rPr>
        <w:annotationRef/>
      </w:r>
      <w:r>
        <w:t>Should these be like "OC family" or "</w:t>
      </w:r>
      <w:r>
        <w:rPr>
          <w:b/>
          <w:bCs/>
        </w:rPr>
        <w:t>the</w:t>
      </w:r>
      <w:r>
        <w:t xml:space="preserve"> OC family"?</w:t>
      </w:r>
    </w:p>
  </w:comment>
  <w:comment w:id="622" w:author="Cees van Leeuwen" w:date="2020-01-06T15:52:00Z" w:initials="CvL">
    <w:p w:rsidR="00F40FB4" w:rsidRDefault="00F40FB4">
      <w:pPr>
        <w:pStyle w:val="CommentText"/>
      </w:pPr>
      <w:r>
        <w:rPr>
          <w:rStyle w:val="CommentReference"/>
        </w:rPr>
        <w:annotationRef/>
      </w:r>
      <w:r>
        <w:t>Where else?</w:t>
      </w:r>
    </w:p>
  </w:comment>
  <w:comment w:id="739" w:author="MohammadHossein Manuel Haqiqatkhah" w:date="2020-01-06T09:31:00Z" w:initials="MMH">
    <w:p w:rsidR="00EB7957" w:rsidRDefault="00EB7957" w:rsidP="00EB7957">
      <w:pPr>
        <w:pStyle w:val="CommentText"/>
      </w:pPr>
      <w:r>
        <w:rPr>
          <w:rStyle w:val="CommentReference"/>
        </w:rPr>
        <w:annotationRef/>
      </w:r>
      <w:r>
        <w:t>Don’t know how—and whether—to write this here.</w:t>
      </w:r>
    </w:p>
  </w:comment>
  <w:comment w:id="784" w:author="MohammadHossein Manuel Haqiqatkhah" w:date="2020-01-06T07:58:00Z" w:initials="MMH">
    <w:p w:rsidR="00CF2DD3" w:rsidRDefault="00CF2DD3">
      <w:pPr>
        <w:pStyle w:val="CommentText"/>
      </w:pPr>
      <w:r>
        <w:rPr>
          <w:rStyle w:val="CommentReference"/>
        </w:rPr>
        <w:annotationRef/>
      </w:r>
      <w:r>
        <w:t>Bad wording I guess.</w:t>
      </w:r>
    </w:p>
  </w:comment>
  <w:comment w:id="855" w:author="MohammadHossein Manuel Haqiqatkhah" w:date="2020-01-06T09:28:00Z" w:initials="MMH">
    <w:p w:rsidR="00CF2DD3" w:rsidRDefault="00CF2DD3">
      <w:pPr>
        <w:pStyle w:val="CommentText"/>
      </w:pPr>
      <w:r>
        <w:rPr>
          <w:rStyle w:val="CommentReference"/>
        </w:rPr>
        <w:annotationRef/>
      </w:r>
      <w:r>
        <w:rPr>
          <w:rStyle w:val="CommentReference"/>
        </w:rPr>
        <w:t>What I call "</w:t>
      </w:r>
      <w:r>
        <w:t>differentiation" is about families distinguishing themselves from each other (and not minority nodes from the majority.) Having this said, this sentence should still hold, right?</w:t>
      </w:r>
    </w:p>
  </w:comment>
  <w:comment w:id="876" w:author="MohammadHossein Manuel Haqiqatkhah" w:date="2020-01-06T09:31:00Z" w:initials="MMH">
    <w:p w:rsidR="00CF2DD3" w:rsidRDefault="00CF2DD3">
      <w:pPr>
        <w:pStyle w:val="CommentText"/>
      </w:pPr>
      <w:r>
        <w:rPr>
          <w:rStyle w:val="CommentReference"/>
        </w:rPr>
        <w:annotationRef/>
      </w:r>
      <w:r>
        <w:t>Don’t know how—and whether—to write this here.</w:t>
      </w:r>
    </w:p>
  </w:comment>
  <w:comment w:id="883" w:author="MohammadHossein Manuel Haqiqatkhah" w:date="2020-01-06T09:31:00Z" w:initials="MMH">
    <w:p w:rsidR="004A5531" w:rsidRDefault="004A5531" w:rsidP="004A5531">
      <w:pPr>
        <w:pStyle w:val="CommentText"/>
      </w:pPr>
      <w:r>
        <w:rPr>
          <w:rStyle w:val="CommentReference"/>
        </w:rPr>
        <w:annotationRef/>
      </w:r>
      <w:r>
        <w:t>Don’t know how—and whether—to write this here.</w:t>
      </w:r>
    </w:p>
  </w:comment>
  <w:comment w:id="928" w:author="MohammadHossein Manuel Haqiqatkhah" w:date="2020-01-06T09:50:00Z" w:initials="MMH">
    <w:p w:rsidR="00CF2DD3" w:rsidRDefault="00CF2DD3">
      <w:pPr>
        <w:pStyle w:val="CommentText"/>
      </w:pPr>
      <w:r>
        <w:rPr>
          <w:rStyle w:val="CommentReference"/>
        </w:rPr>
        <w:annotationRef/>
      </w:r>
      <w:r>
        <w:t xml:space="preserve">Does it have to appear here? Or in a foreword or something (wherein I plan to dedicate the thesis </w:t>
      </w:r>
      <w:r>
        <w:sym w:font="Wingdings" w:char="F04A"/>
      </w:r>
      <w:r>
        <w:t>)?</w:t>
      </w:r>
    </w:p>
  </w:comment>
  <w:comment w:id="953" w:author="MohammadHossein Manuel Haqiqatkhah" w:date="2020-01-06T09:51:00Z" w:initials="MMH">
    <w:p w:rsidR="00CF2DD3" w:rsidRDefault="00CF2DD3" w:rsidP="001E7EC1">
      <w:pPr>
        <w:pStyle w:val="CommentText"/>
      </w:pPr>
      <w:r>
        <w:rPr>
          <w:rStyle w:val="CommentReference"/>
        </w:rPr>
        <w:annotationRef/>
      </w:r>
      <w:r>
        <w:t>Please also have a look at this section and the methods detailed here.</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78C" w:rsidRDefault="00CE278C">
      <w:pPr>
        <w:spacing w:line="240" w:lineRule="auto"/>
      </w:pPr>
      <w:r>
        <w:separator/>
      </w:r>
    </w:p>
    <w:p w:rsidR="00CE278C" w:rsidRDefault="00CE278C"/>
  </w:endnote>
  <w:endnote w:type="continuationSeparator" w:id="0">
    <w:p w:rsidR="00CE278C" w:rsidRDefault="00CE278C">
      <w:pPr>
        <w:spacing w:line="240" w:lineRule="auto"/>
      </w:pPr>
      <w:r>
        <w:continuationSeparator/>
      </w:r>
    </w:p>
    <w:p w:rsidR="00CE278C" w:rsidRDefault="00CE278C"/>
  </w:endnote>
  <w:endnote w:type="continuationNotice" w:id="1">
    <w:p w:rsidR="00CE278C" w:rsidRDefault="00CE278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78C" w:rsidRDefault="00CE278C">
      <w:pPr>
        <w:spacing w:line="240" w:lineRule="auto"/>
      </w:pPr>
      <w:r>
        <w:separator/>
      </w:r>
    </w:p>
    <w:p w:rsidR="00CE278C" w:rsidRDefault="00CE278C"/>
  </w:footnote>
  <w:footnote w:type="continuationSeparator" w:id="0">
    <w:p w:rsidR="00CE278C" w:rsidRDefault="00CE278C">
      <w:pPr>
        <w:spacing w:line="240" w:lineRule="auto"/>
      </w:pPr>
      <w:r>
        <w:continuationSeparator/>
      </w:r>
    </w:p>
    <w:p w:rsidR="00CE278C" w:rsidRDefault="00CE278C"/>
  </w:footnote>
  <w:footnote w:type="continuationNotice" w:id="1">
    <w:p w:rsidR="00CE278C" w:rsidRDefault="00CE278C">
      <w:pPr>
        <w:spacing w:line="240" w:lineRule="auto"/>
      </w:pPr>
    </w:p>
  </w:footnote>
  <w:footnote w:id="2">
    <w:p w:rsidR="00CF2DD3" w:rsidRDefault="00CF2DD3" w:rsidP="00057054">
      <w:pPr>
        <w:pStyle w:val="FootnoteText"/>
      </w:pPr>
      <w:r w:rsidRPr="000C56F9">
        <w:rPr>
          <w:rStyle w:val="FootnoteReference"/>
        </w:rPr>
        <w:footnoteRef/>
      </w:r>
      <w:r>
        <w:t xml:space="preserve"> Also known as elementwise multiplication of matrices where the corresponding elements of matrices are multiplied. Hadamard division is defined similarly.</w:t>
      </w:r>
    </w:p>
  </w:footnote>
  <w:footnote w:id="3">
    <w:p w:rsidR="00CF2DD3" w:rsidRDefault="00CF2DD3">
      <w:pPr>
        <w:pStyle w:val="FootnoteText"/>
      </w:pPr>
      <w:r w:rsidRPr="000C56F9">
        <w:rPr>
          <w:rStyle w:val="FootnoteReference"/>
        </w:rPr>
        <w:footnoteRef/>
      </w:r>
      <w:r>
        <w:t xml:space="preserve"> While programming the analyses, a matrix of distances was calculated to increase the versatility of the code for other rewiring algorithms.</w:t>
      </w:r>
    </w:p>
  </w:footnote>
  <w:footnote w:id="4">
    <w:p w:rsidR="00CF2DD3" w:rsidRDefault="00CF2DD3" w:rsidP="00E77904">
      <w:pPr>
        <w:pStyle w:val="FootnoteText"/>
        <w:rPr>
          <w:rtl/>
          <w:lang w:bidi="fa-IR"/>
        </w:rPr>
      </w:pPr>
      <w:r w:rsidRPr="000C56F9">
        <w:rPr>
          <w:rStyle w:val="FootnoteReference"/>
        </w:rPr>
        <w:footnoteRef/>
      </w:r>
      <w:r>
        <w:t xml:space="preserve"> Note that, since the nodes are not labeled and are indistinguishable, the order of node-specific values for local measures</w:t>
      </w:r>
      <w:r>
        <w:rPr>
          <w:lang w:bidi="fa-IR"/>
        </w:rPr>
        <w:t xml:space="preserve"> hold no information.</w:t>
      </w:r>
    </w:p>
  </w:footnote>
  <w:footnote w:id="5">
    <w:p w:rsidR="00CF2DD3" w:rsidRDefault="00CF2DD3" w:rsidP="00E77904">
      <w:pPr>
        <w:pStyle w:val="FootnoteText"/>
      </w:pPr>
      <w:r w:rsidRPr="007E7358">
        <w:rPr>
          <w:rStyle w:val="FootnoteReference"/>
        </w:rPr>
        <w:footnoteRef/>
      </w:r>
      <w:r>
        <w:t xml:space="preserve"> N(</w:t>
      </w:r>
      <w:proofErr w:type="spellStart"/>
      <w:r>
        <w:t>i</w:t>
      </w:r>
      <w:proofErr w:type="spellEnd"/>
      <w:r>
        <w:t xml:space="preserve">) is the set of first-order neighbors of node </w:t>
      </w:r>
      <w:proofErr w:type="spellStart"/>
      <w:r>
        <w:t>i</w:t>
      </w:r>
      <w:proofErr w:type="spellEnd"/>
      <w:r>
        <w:t xml:space="preserve">, i.e., the nodes directly connected to </w:t>
      </w:r>
      <w:proofErr w:type="spellStart"/>
      <w:r>
        <w:t>i</w:t>
      </w:r>
      <w:proofErr w:type="spellEnd"/>
      <w:r>
        <w:t>.</w:t>
      </w:r>
    </w:p>
  </w:footnote>
  <w:footnote w:id="6">
    <w:p w:rsidR="00CF2DD3" w:rsidRDefault="00CF2DD3" w:rsidP="00E77904">
      <w:pPr>
        <w:pStyle w:val="FootnoteText"/>
      </w:pPr>
      <w:r w:rsidRPr="007E7358">
        <w:rPr>
          <w:rStyle w:val="FootnoteReference"/>
        </w:rPr>
        <w:footnoteRef/>
      </w:r>
      <w:r>
        <w:t xml:space="preserve"> Egonet of node </w:t>
      </w:r>
      <w:proofErr w:type="spellStart"/>
      <w:r>
        <w:t>i</w:t>
      </w:r>
      <w:proofErr w:type="spellEnd"/>
      <w:r>
        <w:t>, referred to as ego(</w:t>
      </w:r>
      <w:proofErr w:type="spellStart"/>
      <w:r>
        <w:t>i</w:t>
      </w:r>
      <w:proofErr w:type="spellEnd"/>
      <w:r>
        <w:t xml:space="preserve">), is the subset of the network including node </w:t>
      </w:r>
      <w:proofErr w:type="spellStart"/>
      <w:r>
        <w:t>i</w:t>
      </w:r>
      <w:proofErr w:type="spellEnd"/>
      <w:r>
        <w:t>, its first-order neighbors (N(</w:t>
      </w:r>
      <w:proofErr w:type="spellStart"/>
      <w:r>
        <w:t>i</w:t>
      </w:r>
      <w:proofErr w:type="spellEnd"/>
      <w:r>
        <w:t>)), and the edges among N(</w:t>
      </w:r>
      <w:proofErr w:type="spellStart"/>
      <w:r>
        <w:t>i</w:t>
      </w:r>
      <w:proofErr w:type="spellEnd"/>
      <w:r>
        <w:t>).</w:t>
      </w:r>
    </w:p>
  </w:footnote>
  <w:footnote w:id="7">
    <w:p w:rsidR="00CF2DD3" w:rsidRDefault="00CF2DD3" w:rsidP="00E77904">
      <w:pPr>
        <w:pStyle w:val="FootnoteText"/>
      </w:pPr>
      <w:r w:rsidRPr="007E7358">
        <w:rPr>
          <w:rStyle w:val="FootnoteReference"/>
        </w:rPr>
        <w:footnoteRef/>
      </w:r>
      <w:r>
        <w:t xml:space="preserve"> Since our networks are undirected, this value would be equal to </w:t>
      </w:r>
      <m:oMath>
        <m:r>
          <w:rPr>
            <w:rFonts w:ascii="Cambria Math" w:hAnsi="Cambria Math"/>
          </w:rPr>
          <m:t>|</m:t>
        </m:r>
        <m:sSub>
          <m:sSubPr>
            <m:ctrlPr>
              <w:rPr>
                <w:rFonts w:ascii="Cambria Math" w:hAnsi="Cambria Math" w:cs="Arial"/>
                <w:i/>
              </w:rPr>
            </m:ctrlPr>
          </m:sSubPr>
          <m:e>
            <m:r>
              <w:rPr>
                <w:rFonts w:ascii="Cambria Math" w:hAnsi="Cambria Math"/>
                <w:lang w:bidi="fa-IR"/>
              </w:rPr>
              <m:t>E</m:t>
            </m:r>
          </m:e>
          <m:sub>
            <m:r>
              <w:rPr>
                <w:rFonts w:ascii="Cambria Math" w:hAnsi="Cambria Math"/>
                <w:lang w:bidi="fa-IR"/>
              </w:rPr>
              <m:t>ego(i)</m:t>
            </m:r>
          </m:sub>
        </m:sSub>
        <m:r>
          <w:rPr>
            <w:rFonts w:ascii="Cambria Math" w:hAnsi="Cambria Math"/>
          </w:rPr>
          <m:t>|</m:t>
        </m:r>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7987"/>
      <w:gridCol w:w="1039"/>
    </w:tblGrid>
    <w:tr w:rsidR="00CF2DD3"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CF2DD3" w:rsidRPr="00170521" w:rsidRDefault="00CF2DD3"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rsidR="00CF2DD3" w:rsidRDefault="00CF2DD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25</w:t>
          </w:r>
          <w:r>
            <w:rPr>
              <w:noProof/>
            </w:rPr>
            <w:fldChar w:fldCharType="end"/>
          </w:r>
        </w:p>
      </w:tc>
    </w:tr>
  </w:tbl>
  <w:p w:rsidR="00CF2DD3" w:rsidRDefault="00CF2D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7987"/>
      <w:gridCol w:w="1039"/>
    </w:tblGrid>
    <w:tr w:rsidR="00CF2DD3"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CF2DD3" w:rsidRPr="009F0414" w:rsidRDefault="00CF2DD3"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rsidR="00CF2DD3" w:rsidRDefault="00CF2DD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rsidR="00CF2DD3" w:rsidRDefault="00CF2DD3"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03662D"/>
    <w:multiLevelType w:val="hybridMultilevel"/>
    <w:tmpl w:val="AE4299FA"/>
    <w:lvl w:ilvl="0" w:tplc="E86C3DDC">
      <w:numFmt w:val="bullet"/>
      <w:lvlText w:val="-"/>
      <w:lvlJc w:val="left"/>
      <w:pPr>
        <w:ind w:left="1080" w:hanging="360"/>
      </w:pPr>
      <w:rPr>
        <w:rFonts w:ascii="Times New Roman" w:eastAsiaTheme="minorEastAsia" w:hAnsi="Times New Roman"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1" w15:restartNumberingAfterBreak="0">
    <w:nsid w:val="623E2472"/>
    <w:multiLevelType w:val="hybridMultilevel"/>
    <w:tmpl w:val="2E12CE12"/>
    <w:lvl w:ilvl="0" w:tplc="30C44742">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ees van Leeuwen">
    <w15:presenceInfo w15:providerId="AD" w15:userId="S-1-5-21-4060015860-3155939536-3220560164-159653"/>
  </w15:person>
  <w15:person w15:author="MohammadHossein Manuel Haqiqatkhah">
    <w15:presenceInfo w15:providerId="None" w15:userId="MohammadHossein Manuel Haqiqatkh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trackRevisions/>
  <w:defaultTabStop w:val="720"/>
  <w:hyphenationZone w:val="425"/>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c0NDM1MLAwNTI1sDBT0lEKTi0uzszPAykwNK8FAI0CDektAAAA"/>
  </w:docVars>
  <w:rsids>
    <w:rsidRoot w:val="006D289E"/>
    <w:rsid w:val="00000383"/>
    <w:rsid w:val="00000516"/>
    <w:rsid w:val="00002299"/>
    <w:rsid w:val="00002A21"/>
    <w:rsid w:val="00003608"/>
    <w:rsid w:val="00006BBA"/>
    <w:rsid w:val="00007655"/>
    <w:rsid w:val="0001010E"/>
    <w:rsid w:val="0001237E"/>
    <w:rsid w:val="0001255D"/>
    <w:rsid w:val="00012607"/>
    <w:rsid w:val="0001340B"/>
    <w:rsid w:val="00014CA4"/>
    <w:rsid w:val="000152BB"/>
    <w:rsid w:val="000174C6"/>
    <w:rsid w:val="000217F5"/>
    <w:rsid w:val="00023F89"/>
    <w:rsid w:val="000245D9"/>
    <w:rsid w:val="000251AD"/>
    <w:rsid w:val="00026081"/>
    <w:rsid w:val="000262B6"/>
    <w:rsid w:val="0002766A"/>
    <w:rsid w:val="00034946"/>
    <w:rsid w:val="000349F0"/>
    <w:rsid w:val="00034FFC"/>
    <w:rsid w:val="00036351"/>
    <w:rsid w:val="0004055E"/>
    <w:rsid w:val="000406E4"/>
    <w:rsid w:val="0004168D"/>
    <w:rsid w:val="00041D31"/>
    <w:rsid w:val="0004508F"/>
    <w:rsid w:val="00045DD8"/>
    <w:rsid w:val="0004611E"/>
    <w:rsid w:val="00046826"/>
    <w:rsid w:val="000507DD"/>
    <w:rsid w:val="00051F5B"/>
    <w:rsid w:val="00053F6C"/>
    <w:rsid w:val="0005423C"/>
    <w:rsid w:val="000563B3"/>
    <w:rsid w:val="00057054"/>
    <w:rsid w:val="0005711D"/>
    <w:rsid w:val="00060B27"/>
    <w:rsid w:val="0006252D"/>
    <w:rsid w:val="00062D8B"/>
    <w:rsid w:val="000630E8"/>
    <w:rsid w:val="00065035"/>
    <w:rsid w:val="000667CB"/>
    <w:rsid w:val="00067BAC"/>
    <w:rsid w:val="0007330D"/>
    <w:rsid w:val="00074369"/>
    <w:rsid w:val="000744D9"/>
    <w:rsid w:val="000750EB"/>
    <w:rsid w:val="00076185"/>
    <w:rsid w:val="00076D76"/>
    <w:rsid w:val="00076DF3"/>
    <w:rsid w:val="00080D9C"/>
    <w:rsid w:val="000811CA"/>
    <w:rsid w:val="00081244"/>
    <w:rsid w:val="00083A67"/>
    <w:rsid w:val="000844DD"/>
    <w:rsid w:val="00084B7C"/>
    <w:rsid w:val="000878E8"/>
    <w:rsid w:val="000900A0"/>
    <w:rsid w:val="000905E4"/>
    <w:rsid w:val="00092FC8"/>
    <w:rsid w:val="00093CCD"/>
    <w:rsid w:val="00094035"/>
    <w:rsid w:val="00095555"/>
    <w:rsid w:val="00097169"/>
    <w:rsid w:val="000A0092"/>
    <w:rsid w:val="000A0557"/>
    <w:rsid w:val="000A1891"/>
    <w:rsid w:val="000A19BB"/>
    <w:rsid w:val="000A3033"/>
    <w:rsid w:val="000A68EA"/>
    <w:rsid w:val="000A7757"/>
    <w:rsid w:val="000A7F0B"/>
    <w:rsid w:val="000A7FC2"/>
    <w:rsid w:val="000B11E6"/>
    <w:rsid w:val="000B1D1F"/>
    <w:rsid w:val="000B1EB0"/>
    <w:rsid w:val="000B5385"/>
    <w:rsid w:val="000B59B8"/>
    <w:rsid w:val="000B5B42"/>
    <w:rsid w:val="000B5DBA"/>
    <w:rsid w:val="000B6442"/>
    <w:rsid w:val="000B6CE4"/>
    <w:rsid w:val="000C1E48"/>
    <w:rsid w:val="000C2349"/>
    <w:rsid w:val="000C247C"/>
    <w:rsid w:val="000C3368"/>
    <w:rsid w:val="000C56F9"/>
    <w:rsid w:val="000C6C88"/>
    <w:rsid w:val="000C78D2"/>
    <w:rsid w:val="000D18C4"/>
    <w:rsid w:val="000D50FA"/>
    <w:rsid w:val="000D6A88"/>
    <w:rsid w:val="000D73A9"/>
    <w:rsid w:val="000E0C16"/>
    <w:rsid w:val="000E14E3"/>
    <w:rsid w:val="000E184A"/>
    <w:rsid w:val="000E6D19"/>
    <w:rsid w:val="000E77DD"/>
    <w:rsid w:val="000E7910"/>
    <w:rsid w:val="000F1619"/>
    <w:rsid w:val="000F1623"/>
    <w:rsid w:val="000F1A47"/>
    <w:rsid w:val="000F394F"/>
    <w:rsid w:val="000F3DBB"/>
    <w:rsid w:val="000F4F0D"/>
    <w:rsid w:val="000F612E"/>
    <w:rsid w:val="000F7258"/>
    <w:rsid w:val="00101137"/>
    <w:rsid w:val="00101BA8"/>
    <w:rsid w:val="00104211"/>
    <w:rsid w:val="0010666D"/>
    <w:rsid w:val="00106B1C"/>
    <w:rsid w:val="00107CF2"/>
    <w:rsid w:val="0011271C"/>
    <w:rsid w:val="001131B5"/>
    <w:rsid w:val="001144D5"/>
    <w:rsid w:val="00114BFA"/>
    <w:rsid w:val="00115FA6"/>
    <w:rsid w:val="00120327"/>
    <w:rsid w:val="001204C5"/>
    <w:rsid w:val="00120856"/>
    <w:rsid w:val="00122A10"/>
    <w:rsid w:val="00122D77"/>
    <w:rsid w:val="001238B8"/>
    <w:rsid w:val="00125DBA"/>
    <w:rsid w:val="00126D97"/>
    <w:rsid w:val="00127509"/>
    <w:rsid w:val="00127632"/>
    <w:rsid w:val="00127D24"/>
    <w:rsid w:val="001319D8"/>
    <w:rsid w:val="00133889"/>
    <w:rsid w:val="00134279"/>
    <w:rsid w:val="00134DFA"/>
    <w:rsid w:val="001350D4"/>
    <w:rsid w:val="001353D5"/>
    <w:rsid w:val="0013618A"/>
    <w:rsid w:val="0013795D"/>
    <w:rsid w:val="00137BEF"/>
    <w:rsid w:val="00140C89"/>
    <w:rsid w:val="00141425"/>
    <w:rsid w:val="00143A20"/>
    <w:rsid w:val="00151023"/>
    <w:rsid w:val="00151A09"/>
    <w:rsid w:val="00151A9A"/>
    <w:rsid w:val="00151EB9"/>
    <w:rsid w:val="0015271E"/>
    <w:rsid w:val="001542D1"/>
    <w:rsid w:val="00154FA0"/>
    <w:rsid w:val="00155E52"/>
    <w:rsid w:val="00156407"/>
    <w:rsid w:val="00156F2E"/>
    <w:rsid w:val="00156F98"/>
    <w:rsid w:val="00157732"/>
    <w:rsid w:val="00160124"/>
    <w:rsid w:val="001602E3"/>
    <w:rsid w:val="00160682"/>
    <w:rsid w:val="00160C0C"/>
    <w:rsid w:val="001616A1"/>
    <w:rsid w:val="00161DAF"/>
    <w:rsid w:val="0016467D"/>
    <w:rsid w:val="001664A2"/>
    <w:rsid w:val="00166F55"/>
    <w:rsid w:val="001700F4"/>
    <w:rsid w:val="00170521"/>
    <w:rsid w:val="001738C4"/>
    <w:rsid w:val="001741E1"/>
    <w:rsid w:val="00174DAC"/>
    <w:rsid w:val="001765EA"/>
    <w:rsid w:val="001768FB"/>
    <w:rsid w:val="00176F33"/>
    <w:rsid w:val="001771BF"/>
    <w:rsid w:val="00177620"/>
    <w:rsid w:val="001807BA"/>
    <w:rsid w:val="001845C5"/>
    <w:rsid w:val="001845E1"/>
    <w:rsid w:val="0018605D"/>
    <w:rsid w:val="0018610A"/>
    <w:rsid w:val="00190206"/>
    <w:rsid w:val="00191689"/>
    <w:rsid w:val="001924E9"/>
    <w:rsid w:val="0019295B"/>
    <w:rsid w:val="00193CEE"/>
    <w:rsid w:val="00195A25"/>
    <w:rsid w:val="00197910"/>
    <w:rsid w:val="001A0378"/>
    <w:rsid w:val="001A0CE8"/>
    <w:rsid w:val="001A0D68"/>
    <w:rsid w:val="001A0F5E"/>
    <w:rsid w:val="001A1BEB"/>
    <w:rsid w:val="001A1DDA"/>
    <w:rsid w:val="001A2D01"/>
    <w:rsid w:val="001A3DB0"/>
    <w:rsid w:val="001A5862"/>
    <w:rsid w:val="001A659C"/>
    <w:rsid w:val="001A71F9"/>
    <w:rsid w:val="001B0A89"/>
    <w:rsid w:val="001B2120"/>
    <w:rsid w:val="001B328B"/>
    <w:rsid w:val="001B46C8"/>
    <w:rsid w:val="001B4848"/>
    <w:rsid w:val="001B5EE0"/>
    <w:rsid w:val="001B61DB"/>
    <w:rsid w:val="001B6616"/>
    <w:rsid w:val="001B6FFC"/>
    <w:rsid w:val="001B7454"/>
    <w:rsid w:val="001C059F"/>
    <w:rsid w:val="001C0E92"/>
    <w:rsid w:val="001C15B4"/>
    <w:rsid w:val="001C31E6"/>
    <w:rsid w:val="001C3D18"/>
    <w:rsid w:val="001C501C"/>
    <w:rsid w:val="001C54C5"/>
    <w:rsid w:val="001C59A5"/>
    <w:rsid w:val="001C65CD"/>
    <w:rsid w:val="001C7986"/>
    <w:rsid w:val="001D104E"/>
    <w:rsid w:val="001D12AF"/>
    <w:rsid w:val="001D14AA"/>
    <w:rsid w:val="001D23A0"/>
    <w:rsid w:val="001D24B9"/>
    <w:rsid w:val="001D2BF5"/>
    <w:rsid w:val="001D60C8"/>
    <w:rsid w:val="001E1105"/>
    <w:rsid w:val="001E1DD1"/>
    <w:rsid w:val="001E3CAD"/>
    <w:rsid w:val="001E3D52"/>
    <w:rsid w:val="001E5D73"/>
    <w:rsid w:val="001E6053"/>
    <w:rsid w:val="001E79AE"/>
    <w:rsid w:val="001E7EC1"/>
    <w:rsid w:val="001F447A"/>
    <w:rsid w:val="001F4792"/>
    <w:rsid w:val="001F4B39"/>
    <w:rsid w:val="001F6C94"/>
    <w:rsid w:val="001F6E08"/>
    <w:rsid w:val="001F7399"/>
    <w:rsid w:val="001F7BAD"/>
    <w:rsid w:val="001F7C27"/>
    <w:rsid w:val="00200515"/>
    <w:rsid w:val="002019B3"/>
    <w:rsid w:val="00203A9F"/>
    <w:rsid w:val="002040FC"/>
    <w:rsid w:val="0020424B"/>
    <w:rsid w:val="002050D0"/>
    <w:rsid w:val="002057AD"/>
    <w:rsid w:val="00205D27"/>
    <w:rsid w:val="00206699"/>
    <w:rsid w:val="00206C43"/>
    <w:rsid w:val="00206E4E"/>
    <w:rsid w:val="0020779D"/>
    <w:rsid w:val="00207F30"/>
    <w:rsid w:val="00211CE7"/>
    <w:rsid w:val="00212319"/>
    <w:rsid w:val="00213082"/>
    <w:rsid w:val="0021387D"/>
    <w:rsid w:val="00213E11"/>
    <w:rsid w:val="00214051"/>
    <w:rsid w:val="00220D82"/>
    <w:rsid w:val="00221142"/>
    <w:rsid w:val="00221DBF"/>
    <w:rsid w:val="00222ADC"/>
    <w:rsid w:val="00222F97"/>
    <w:rsid w:val="00223462"/>
    <w:rsid w:val="00223A96"/>
    <w:rsid w:val="00224212"/>
    <w:rsid w:val="0022469F"/>
    <w:rsid w:val="00225AC7"/>
    <w:rsid w:val="00225BE3"/>
    <w:rsid w:val="00227B23"/>
    <w:rsid w:val="002308A6"/>
    <w:rsid w:val="00230990"/>
    <w:rsid w:val="00232128"/>
    <w:rsid w:val="002332B3"/>
    <w:rsid w:val="00234585"/>
    <w:rsid w:val="00236062"/>
    <w:rsid w:val="0023757C"/>
    <w:rsid w:val="002441AA"/>
    <w:rsid w:val="0024708C"/>
    <w:rsid w:val="00247483"/>
    <w:rsid w:val="00247973"/>
    <w:rsid w:val="00247AA9"/>
    <w:rsid w:val="00247EE0"/>
    <w:rsid w:val="0025014B"/>
    <w:rsid w:val="00253042"/>
    <w:rsid w:val="0025317C"/>
    <w:rsid w:val="00254CA9"/>
    <w:rsid w:val="00256E1A"/>
    <w:rsid w:val="00260FB0"/>
    <w:rsid w:val="0026394D"/>
    <w:rsid w:val="00264631"/>
    <w:rsid w:val="00267787"/>
    <w:rsid w:val="00271020"/>
    <w:rsid w:val="00271673"/>
    <w:rsid w:val="00271D9B"/>
    <w:rsid w:val="00272EEA"/>
    <w:rsid w:val="0027390B"/>
    <w:rsid w:val="00274200"/>
    <w:rsid w:val="00274E0A"/>
    <w:rsid w:val="00275C09"/>
    <w:rsid w:val="00275DCE"/>
    <w:rsid w:val="00276E12"/>
    <w:rsid w:val="00277541"/>
    <w:rsid w:val="00283008"/>
    <w:rsid w:val="002831AE"/>
    <w:rsid w:val="00284419"/>
    <w:rsid w:val="00285DF8"/>
    <w:rsid w:val="002860C7"/>
    <w:rsid w:val="002869B1"/>
    <w:rsid w:val="002874E2"/>
    <w:rsid w:val="00290330"/>
    <w:rsid w:val="00292D21"/>
    <w:rsid w:val="00295F40"/>
    <w:rsid w:val="00296694"/>
    <w:rsid w:val="002A1E66"/>
    <w:rsid w:val="002A445D"/>
    <w:rsid w:val="002A65DC"/>
    <w:rsid w:val="002B4FF0"/>
    <w:rsid w:val="002B51CD"/>
    <w:rsid w:val="002B6153"/>
    <w:rsid w:val="002C14DF"/>
    <w:rsid w:val="002C3128"/>
    <w:rsid w:val="002C4FF2"/>
    <w:rsid w:val="002C50BE"/>
    <w:rsid w:val="002C554C"/>
    <w:rsid w:val="002C5AB7"/>
    <w:rsid w:val="002C627C"/>
    <w:rsid w:val="002D037E"/>
    <w:rsid w:val="002D0C3C"/>
    <w:rsid w:val="002D1361"/>
    <w:rsid w:val="002D2936"/>
    <w:rsid w:val="002D2B1E"/>
    <w:rsid w:val="002D2C42"/>
    <w:rsid w:val="002D375B"/>
    <w:rsid w:val="002D4317"/>
    <w:rsid w:val="002D62E8"/>
    <w:rsid w:val="002D62EB"/>
    <w:rsid w:val="002D7D98"/>
    <w:rsid w:val="002E200C"/>
    <w:rsid w:val="002E2E15"/>
    <w:rsid w:val="002E3A35"/>
    <w:rsid w:val="002E4308"/>
    <w:rsid w:val="002E745C"/>
    <w:rsid w:val="002E791F"/>
    <w:rsid w:val="002E7D51"/>
    <w:rsid w:val="002E7F48"/>
    <w:rsid w:val="002F20EB"/>
    <w:rsid w:val="002F252C"/>
    <w:rsid w:val="002F2A56"/>
    <w:rsid w:val="002F3E76"/>
    <w:rsid w:val="002F43A8"/>
    <w:rsid w:val="002F4859"/>
    <w:rsid w:val="002F4C81"/>
    <w:rsid w:val="002F6633"/>
    <w:rsid w:val="002F6DD2"/>
    <w:rsid w:val="002F6DFB"/>
    <w:rsid w:val="002F7829"/>
    <w:rsid w:val="002F78F7"/>
    <w:rsid w:val="0030168C"/>
    <w:rsid w:val="00301D59"/>
    <w:rsid w:val="00304F40"/>
    <w:rsid w:val="003051A5"/>
    <w:rsid w:val="00307586"/>
    <w:rsid w:val="0030796E"/>
    <w:rsid w:val="00310DB9"/>
    <w:rsid w:val="00311C85"/>
    <w:rsid w:val="00311E37"/>
    <w:rsid w:val="00314A68"/>
    <w:rsid w:val="003174D9"/>
    <w:rsid w:val="00321A26"/>
    <w:rsid w:val="00321C6A"/>
    <w:rsid w:val="00321EBE"/>
    <w:rsid w:val="00322179"/>
    <w:rsid w:val="00324C8E"/>
    <w:rsid w:val="00324F0C"/>
    <w:rsid w:val="00331C70"/>
    <w:rsid w:val="003331E8"/>
    <w:rsid w:val="0033593F"/>
    <w:rsid w:val="003359E1"/>
    <w:rsid w:val="00335AA9"/>
    <w:rsid w:val="00336512"/>
    <w:rsid w:val="00336906"/>
    <w:rsid w:val="003369E9"/>
    <w:rsid w:val="00341F29"/>
    <w:rsid w:val="0034228B"/>
    <w:rsid w:val="00342B29"/>
    <w:rsid w:val="00344D2A"/>
    <w:rsid w:val="00344D37"/>
    <w:rsid w:val="00345333"/>
    <w:rsid w:val="0034683B"/>
    <w:rsid w:val="00346EA7"/>
    <w:rsid w:val="003502BF"/>
    <w:rsid w:val="003512EF"/>
    <w:rsid w:val="0035188B"/>
    <w:rsid w:val="00351E4B"/>
    <w:rsid w:val="003520E7"/>
    <w:rsid w:val="0035237F"/>
    <w:rsid w:val="00353842"/>
    <w:rsid w:val="0035487E"/>
    <w:rsid w:val="00356053"/>
    <w:rsid w:val="00356C75"/>
    <w:rsid w:val="00357DD2"/>
    <w:rsid w:val="00361375"/>
    <w:rsid w:val="0036194E"/>
    <w:rsid w:val="00362059"/>
    <w:rsid w:val="00363BFC"/>
    <w:rsid w:val="00364045"/>
    <w:rsid w:val="00366056"/>
    <w:rsid w:val="0036607C"/>
    <w:rsid w:val="0037048B"/>
    <w:rsid w:val="003740FF"/>
    <w:rsid w:val="003761EA"/>
    <w:rsid w:val="003800C0"/>
    <w:rsid w:val="00380543"/>
    <w:rsid w:val="00380690"/>
    <w:rsid w:val="00380BA1"/>
    <w:rsid w:val="00381F0E"/>
    <w:rsid w:val="00386E52"/>
    <w:rsid w:val="00390750"/>
    <w:rsid w:val="00392752"/>
    <w:rsid w:val="00392F0C"/>
    <w:rsid w:val="00392F6B"/>
    <w:rsid w:val="00393099"/>
    <w:rsid w:val="00393624"/>
    <w:rsid w:val="003962CB"/>
    <w:rsid w:val="00396798"/>
    <w:rsid w:val="003970AE"/>
    <w:rsid w:val="003A06C6"/>
    <w:rsid w:val="003A19C0"/>
    <w:rsid w:val="003A2178"/>
    <w:rsid w:val="003A33CA"/>
    <w:rsid w:val="003A4527"/>
    <w:rsid w:val="003A521A"/>
    <w:rsid w:val="003A58B8"/>
    <w:rsid w:val="003A5B4C"/>
    <w:rsid w:val="003A677E"/>
    <w:rsid w:val="003A7A80"/>
    <w:rsid w:val="003A7EDE"/>
    <w:rsid w:val="003B1501"/>
    <w:rsid w:val="003B24D6"/>
    <w:rsid w:val="003B27D2"/>
    <w:rsid w:val="003B3143"/>
    <w:rsid w:val="003B6C3B"/>
    <w:rsid w:val="003B7071"/>
    <w:rsid w:val="003C2721"/>
    <w:rsid w:val="003C486C"/>
    <w:rsid w:val="003C6BCB"/>
    <w:rsid w:val="003C7072"/>
    <w:rsid w:val="003D2074"/>
    <w:rsid w:val="003D23DA"/>
    <w:rsid w:val="003D46C6"/>
    <w:rsid w:val="003D4F19"/>
    <w:rsid w:val="003D5536"/>
    <w:rsid w:val="003D747A"/>
    <w:rsid w:val="003D7A54"/>
    <w:rsid w:val="003E11B8"/>
    <w:rsid w:val="003E3613"/>
    <w:rsid w:val="003E36B1"/>
    <w:rsid w:val="003E4162"/>
    <w:rsid w:val="003E49BD"/>
    <w:rsid w:val="003E58AC"/>
    <w:rsid w:val="003E5E53"/>
    <w:rsid w:val="003E67CD"/>
    <w:rsid w:val="003F004A"/>
    <w:rsid w:val="003F1C2F"/>
    <w:rsid w:val="003F3DD7"/>
    <w:rsid w:val="003F40F8"/>
    <w:rsid w:val="003F508E"/>
    <w:rsid w:val="003F60AB"/>
    <w:rsid w:val="003F6838"/>
    <w:rsid w:val="003F7CBD"/>
    <w:rsid w:val="003F7DA4"/>
    <w:rsid w:val="00402416"/>
    <w:rsid w:val="004031E7"/>
    <w:rsid w:val="0040399E"/>
    <w:rsid w:val="00405479"/>
    <w:rsid w:val="0040727C"/>
    <w:rsid w:val="004141AC"/>
    <w:rsid w:val="0041495F"/>
    <w:rsid w:val="00414FF5"/>
    <w:rsid w:val="0041740E"/>
    <w:rsid w:val="004175AE"/>
    <w:rsid w:val="004222A8"/>
    <w:rsid w:val="00422362"/>
    <w:rsid w:val="004249F3"/>
    <w:rsid w:val="00426598"/>
    <w:rsid w:val="004269A4"/>
    <w:rsid w:val="004304D5"/>
    <w:rsid w:val="004317FA"/>
    <w:rsid w:val="004323B8"/>
    <w:rsid w:val="00433129"/>
    <w:rsid w:val="004337C8"/>
    <w:rsid w:val="00435552"/>
    <w:rsid w:val="004365ED"/>
    <w:rsid w:val="0043665D"/>
    <w:rsid w:val="00437C41"/>
    <w:rsid w:val="00440652"/>
    <w:rsid w:val="0044083D"/>
    <w:rsid w:val="004409C7"/>
    <w:rsid w:val="00440F64"/>
    <w:rsid w:val="00442A94"/>
    <w:rsid w:val="0044334A"/>
    <w:rsid w:val="00443B0B"/>
    <w:rsid w:val="004449DB"/>
    <w:rsid w:val="004458A6"/>
    <w:rsid w:val="00446B10"/>
    <w:rsid w:val="00447037"/>
    <w:rsid w:val="004472B6"/>
    <w:rsid w:val="00447442"/>
    <w:rsid w:val="00447F02"/>
    <w:rsid w:val="00450C29"/>
    <w:rsid w:val="00452D6F"/>
    <w:rsid w:val="00453D05"/>
    <w:rsid w:val="004602C1"/>
    <w:rsid w:val="004604F0"/>
    <w:rsid w:val="00461996"/>
    <w:rsid w:val="0046249B"/>
    <w:rsid w:val="00464DB9"/>
    <w:rsid w:val="00465897"/>
    <w:rsid w:val="0046679A"/>
    <w:rsid w:val="004667E7"/>
    <w:rsid w:val="004668C4"/>
    <w:rsid w:val="00466DC7"/>
    <w:rsid w:val="00467BCD"/>
    <w:rsid w:val="00470781"/>
    <w:rsid w:val="0047379E"/>
    <w:rsid w:val="0047436F"/>
    <w:rsid w:val="004744B4"/>
    <w:rsid w:val="004750AE"/>
    <w:rsid w:val="00481581"/>
    <w:rsid w:val="00481CF8"/>
    <w:rsid w:val="00483B42"/>
    <w:rsid w:val="00484CF5"/>
    <w:rsid w:val="004866A1"/>
    <w:rsid w:val="004877C8"/>
    <w:rsid w:val="00487AEB"/>
    <w:rsid w:val="004903AF"/>
    <w:rsid w:val="0049125A"/>
    <w:rsid w:val="00491EC7"/>
    <w:rsid w:val="00491EF8"/>
    <w:rsid w:val="004927FC"/>
    <w:rsid w:val="00492C2D"/>
    <w:rsid w:val="00493D35"/>
    <w:rsid w:val="00495EB8"/>
    <w:rsid w:val="004971EE"/>
    <w:rsid w:val="00497396"/>
    <w:rsid w:val="00497A15"/>
    <w:rsid w:val="004A0B34"/>
    <w:rsid w:val="004A1979"/>
    <w:rsid w:val="004A204A"/>
    <w:rsid w:val="004A2696"/>
    <w:rsid w:val="004A2CE4"/>
    <w:rsid w:val="004A30DC"/>
    <w:rsid w:val="004A3D87"/>
    <w:rsid w:val="004A3F47"/>
    <w:rsid w:val="004A3FCE"/>
    <w:rsid w:val="004A436A"/>
    <w:rsid w:val="004A5531"/>
    <w:rsid w:val="004A5DE1"/>
    <w:rsid w:val="004A7149"/>
    <w:rsid w:val="004B0FA0"/>
    <w:rsid w:val="004B1143"/>
    <w:rsid w:val="004B18A9"/>
    <w:rsid w:val="004B2B98"/>
    <w:rsid w:val="004B2EAA"/>
    <w:rsid w:val="004B2ED6"/>
    <w:rsid w:val="004B4666"/>
    <w:rsid w:val="004B4E2F"/>
    <w:rsid w:val="004B5159"/>
    <w:rsid w:val="004B5BE7"/>
    <w:rsid w:val="004B6ADF"/>
    <w:rsid w:val="004B74F8"/>
    <w:rsid w:val="004C1BAF"/>
    <w:rsid w:val="004C3FBC"/>
    <w:rsid w:val="004C5AF9"/>
    <w:rsid w:val="004C5FB2"/>
    <w:rsid w:val="004C751D"/>
    <w:rsid w:val="004C7993"/>
    <w:rsid w:val="004D023C"/>
    <w:rsid w:val="004D0A6C"/>
    <w:rsid w:val="004D0CA1"/>
    <w:rsid w:val="004D0D01"/>
    <w:rsid w:val="004D1326"/>
    <w:rsid w:val="004D15D7"/>
    <w:rsid w:val="004D175C"/>
    <w:rsid w:val="004D2CE6"/>
    <w:rsid w:val="004D360E"/>
    <w:rsid w:val="004D4F8C"/>
    <w:rsid w:val="004D5A02"/>
    <w:rsid w:val="004D6B86"/>
    <w:rsid w:val="004D70EB"/>
    <w:rsid w:val="004E0182"/>
    <w:rsid w:val="004E12D8"/>
    <w:rsid w:val="004E3227"/>
    <w:rsid w:val="004E4E01"/>
    <w:rsid w:val="004E60D2"/>
    <w:rsid w:val="004E7CBD"/>
    <w:rsid w:val="004F047F"/>
    <w:rsid w:val="004F093C"/>
    <w:rsid w:val="004F1321"/>
    <w:rsid w:val="004F156E"/>
    <w:rsid w:val="004F3890"/>
    <w:rsid w:val="004F42D1"/>
    <w:rsid w:val="004F7B80"/>
    <w:rsid w:val="00501C54"/>
    <w:rsid w:val="005026C6"/>
    <w:rsid w:val="0050485A"/>
    <w:rsid w:val="00504AE4"/>
    <w:rsid w:val="00504F88"/>
    <w:rsid w:val="005079F4"/>
    <w:rsid w:val="00512D78"/>
    <w:rsid w:val="005136F4"/>
    <w:rsid w:val="0051388A"/>
    <w:rsid w:val="00514E65"/>
    <w:rsid w:val="00521467"/>
    <w:rsid w:val="00522EA4"/>
    <w:rsid w:val="00523955"/>
    <w:rsid w:val="0052491B"/>
    <w:rsid w:val="00525CBF"/>
    <w:rsid w:val="00526A33"/>
    <w:rsid w:val="00534215"/>
    <w:rsid w:val="00536145"/>
    <w:rsid w:val="005375ED"/>
    <w:rsid w:val="00540B92"/>
    <w:rsid w:val="0054277D"/>
    <w:rsid w:val="0054723E"/>
    <w:rsid w:val="005473B5"/>
    <w:rsid w:val="00551BB3"/>
    <w:rsid w:val="0055242C"/>
    <w:rsid w:val="005532A9"/>
    <w:rsid w:val="00556746"/>
    <w:rsid w:val="005625A1"/>
    <w:rsid w:val="0056412A"/>
    <w:rsid w:val="00564973"/>
    <w:rsid w:val="00564997"/>
    <w:rsid w:val="005652BD"/>
    <w:rsid w:val="0056578C"/>
    <w:rsid w:val="00565B68"/>
    <w:rsid w:val="005663FB"/>
    <w:rsid w:val="0056648A"/>
    <w:rsid w:val="0056752B"/>
    <w:rsid w:val="00570DFB"/>
    <w:rsid w:val="00572BE5"/>
    <w:rsid w:val="00573BEE"/>
    <w:rsid w:val="0057419E"/>
    <w:rsid w:val="00574992"/>
    <w:rsid w:val="005752F9"/>
    <w:rsid w:val="00575D3B"/>
    <w:rsid w:val="00576BCA"/>
    <w:rsid w:val="00577433"/>
    <w:rsid w:val="00580913"/>
    <w:rsid w:val="0058188A"/>
    <w:rsid w:val="0058242D"/>
    <w:rsid w:val="005828DC"/>
    <w:rsid w:val="0058470A"/>
    <w:rsid w:val="00585D4E"/>
    <w:rsid w:val="005861E7"/>
    <w:rsid w:val="005864FA"/>
    <w:rsid w:val="005866E7"/>
    <w:rsid w:val="0059020E"/>
    <w:rsid w:val="005908F6"/>
    <w:rsid w:val="00591408"/>
    <w:rsid w:val="005928B3"/>
    <w:rsid w:val="005931ED"/>
    <w:rsid w:val="00593DA4"/>
    <w:rsid w:val="00594333"/>
    <w:rsid w:val="00595412"/>
    <w:rsid w:val="00595B20"/>
    <w:rsid w:val="00595D39"/>
    <w:rsid w:val="00596E14"/>
    <w:rsid w:val="005A076D"/>
    <w:rsid w:val="005A3F0C"/>
    <w:rsid w:val="005A491A"/>
    <w:rsid w:val="005A65C7"/>
    <w:rsid w:val="005A69A6"/>
    <w:rsid w:val="005A724A"/>
    <w:rsid w:val="005A7673"/>
    <w:rsid w:val="005A7B0F"/>
    <w:rsid w:val="005B0BB0"/>
    <w:rsid w:val="005B2D24"/>
    <w:rsid w:val="005B33F7"/>
    <w:rsid w:val="005B3B93"/>
    <w:rsid w:val="005B4284"/>
    <w:rsid w:val="005B7ACA"/>
    <w:rsid w:val="005C06CB"/>
    <w:rsid w:val="005C3718"/>
    <w:rsid w:val="005C3804"/>
    <w:rsid w:val="005C44E6"/>
    <w:rsid w:val="005C4B62"/>
    <w:rsid w:val="005C5296"/>
    <w:rsid w:val="005C65EC"/>
    <w:rsid w:val="005C6BD4"/>
    <w:rsid w:val="005C70DB"/>
    <w:rsid w:val="005C784A"/>
    <w:rsid w:val="005C7A90"/>
    <w:rsid w:val="005D131A"/>
    <w:rsid w:val="005D2274"/>
    <w:rsid w:val="005D29DC"/>
    <w:rsid w:val="005D319B"/>
    <w:rsid w:val="005D6453"/>
    <w:rsid w:val="005D736D"/>
    <w:rsid w:val="005E1C1A"/>
    <w:rsid w:val="005E3EA0"/>
    <w:rsid w:val="005E4B36"/>
    <w:rsid w:val="005E5508"/>
    <w:rsid w:val="005E649A"/>
    <w:rsid w:val="005E6986"/>
    <w:rsid w:val="005E73AA"/>
    <w:rsid w:val="005F251C"/>
    <w:rsid w:val="005F384E"/>
    <w:rsid w:val="005F5AED"/>
    <w:rsid w:val="005F6795"/>
    <w:rsid w:val="006003F0"/>
    <w:rsid w:val="0060585E"/>
    <w:rsid w:val="006072E3"/>
    <w:rsid w:val="00614594"/>
    <w:rsid w:val="00614B20"/>
    <w:rsid w:val="00614E9B"/>
    <w:rsid w:val="00615A6B"/>
    <w:rsid w:val="0061747E"/>
    <w:rsid w:val="00617703"/>
    <w:rsid w:val="006209E1"/>
    <w:rsid w:val="00621334"/>
    <w:rsid w:val="0062415B"/>
    <w:rsid w:val="0062596C"/>
    <w:rsid w:val="006305C5"/>
    <w:rsid w:val="00630623"/>
    <w:rsid w:val="00632315"/>
    <w:rsid w:val="00633B5E"/>
    <w:rsid w:val="00633B68"/>
    <w:rsid w:val="00635403"/>
    <w:rsid w:val="00636557"/>
    <w:rsid w:val="00636EA9"/>
    <w:rsid w:val="00637CF1"/>
    <w:rsid w:val="00640B8D"/>
    <w:rsid w:val="00641876"/>
    <w:rsid w:val="00641AB4"/>
    <w:rsid w:val="006422FD"/>
    <w:rsid w:val="00644638"/>
    <w:rsid w:val="006447FD"/>
    <w:rsid w:val="00645290"/>
    <w:rsid w:val="006456DD"/>
    <w:rsid w:val="00646F91"/>
    <w:rsid w:val="00647391"/>
    <w:rsid w:val="00652B0E"/>
    <w:rsid w:val="00654728"/>
    <w:rsid w:val="0065656A"/>
    <w:rsid w:val="00657C9C"/>
    <w:rsid w:val="00661711"/>
    <w:rsid w:val="00662936"/>
    <w:rsid w:val="00663C79"/>
    <w:rsid w:val="00663EC1"/>
    <w:rsid w:val="0066593C"/>
    <w:rsid w:val="0066613C"/>
    <w:rsid w:val="006701A7"/>
    <w:rsid w:val="0067040D"/>
    <w:rsid w:val="00670B39"/>
    <w:rsid w:val="00670DE0"/>
    <w:rsid w:val="00672620"/>
    <w:rsid w:val="00672E5C"/>
    <w:rsid w:val="00673AF8"/>
    <w:rsid w:val="006752DF"/>
    <w:rsid w:val="00675958"/>
    <w:rsid w:val="00677BC2"/>
    <w:rsid w:val="006819EA"/>
    <w:rsid w:val="0068222F"/>
    <w:rsid w:val="0068297E"/>
    <w:rsid w:val="00683612"/>
    <w:rsid w:val="00683B2D"/>
    <w:rsid w:val="00684C26"/>
    <w:rsid w:val="00687EDF"/>
    <w:rsid w:val="00691D13"/>
    <w:rsid w:val="00693086"/>
    <w:rsid w:val="006935AC"/>
    <w:rsid w:val="0069492C"/>
    <w:rsid w:val="00695453"/>
    <w:rsid w:val="00696408"/>
    <w:rsid w:val="006964BC"/>
    <w:rsid w:val="006972BE"/>
    <w:rsid w:val="006A02FE"/>
    <w:rsid w:val="006A0372"/>
    <w:rsid w:val="006A1ECC"/>
    <w:rsid w:val="006A5B2F"/>
    <w:rsid w:val="006A6E17"/>
    <w:rsid w:val="006A7CFE"/>
    <w:rsid w:val="006A7F4D"/>
    <w:rsid w:val="006B015B"/>
    <w:rsid w:val="006B043F"/>
    <w:rsid w:val="006B1E2C"/>
    <w:rsid w:val="006B3C18"/>
    <w:rsid w:val="006B3CE1"/>
    <w:rsid w:val="006B436F"/>
    <w:rsid w:val="006B5964"/>
    <w:rsid w:val="006C162F"/>
    <w:rsid w:val="006C1866"/>
    <w:rsid w:val="006C1BD0"/>
    <w:rsid w:val="006C37BE"/>
    <w:rsid w:val="006C6143"/>
    <w:rsid w:val="006C70AC"/>
    <w:rsid w:val="006D289E"/>
    <w:rsid w:val="006D3992"/>
    <w:rsid w:val="006D51C6"/>
    <w:rsid w:val="006D672C"/>
    <w:rsid w:val="006D7EE9"/>
    <w:rsid w:val="006E2203"/>
    <w:rsid w:val="006E4C85"/>
    <w:rsid w:val="006E7D0F"/>
    <w:rsid w:val="006F0D5A"/>
    <w:rsid w:val="006F1631"/>
    <w:rsid w:val="006F30B1"/>
    <w:rsid w:val="006F34AC"/>
    <w:rsid w:val="006F37C6"/>
    <w:rsid w:val="006F3CAA"/>
    <w:rsid w:val="006F4D24"/>
    <w:rsid w:val="006F5249"/>
    <w:rsid w:val="006F53E5"/>
    <w:rsid w:val="00701F56"/>
    <w:rsid w:val="00702832"/>
    <w:rsid w:val="00703669"/>
    <w:rsid w:val="00703ABD"/>
    <w:rsid w:val="00705470"/>
    <w:rsid w:val="0070553D"/>
    <w:rsid w:val="007065F6"/>
    <w:rsid w:val="007066DE"/>
    <w:rsid w:val="007104AA"/>
    <w:rsid w:val="00710637"/>
    <w:rsid w:val="0071187E"/>
    <w:rsid w:val="0071311E"/>
    <w:rsid w:val="007157CA"/>
    <w:rsid w:val="00716065"/>
    <w:rsid w:val="007166F3"/>
    <w:rsid w:val="00717271"/>
    <w:rsid w:val="0072022A"/>
    <w:rsid w:val="0072088E"/>
    <w:rsid w:val="00723C44"/>
    <w:rsid w:val="007244DE"/>
    <w:rsid w:val="00724E80"/>
    <w:rsid w:val="00724F0A"/>
    <w:rsid w:val="007257AA"/>
    <w:rsid w:val="007271D5"/>
    <w:rsid w:val="0072723B"/>
    <w:rsid w:val="00730BFD"/>
    <w:rsid w:val="0073135C"/>
    <w:rsid w:val="00731E8B"/>
    <w:rsid w:val="0073231E"/>
    <w:rsid w:val="00733657"/>
    <w:rsid w:val="007341DD"/>
    <w:rsid w:val="007355BA"/>
    <w:rsid w:val="007409D3"/>
    <w:rsid w:val="00740A4A"/>
    <w:rsid w:val="00742B5F"/>
    <w:rsid w:val="00743C47"/>
    <w:rsid w:val="0074500E"/>
    <w:rsid w:val="00746702"/>
    <w:rsid w:val="007501D6"/>
    <w:rsid w:val="0075060F"/>
    <w:rsid w:val="00750A13"/>
    <w:rsid w:val="0075141B"/>
    <w:rsid w:val="00753DFC"/>
    <w:rsid w:val="007552E6"/>
    <w:rsid w:val="0075667F"/>
    <w:rsid w:val="00761043"/>
    <w:rsid w:val="00762469"/>
    <w:rsid w:val="007624EB"/>
    <w:rsid w:val="00763493"/>
    <w:rsid w:val="007644F9"/>
    <w:rsid w:val="00764933"/>
    <w:rsid w:val="00765265"/>
    <w:rsid w:val="007662EA"/>
    <w:rsid w:val="00767752"/>
    <w:rsid w:val="00770729"/>
    <w:rsid w:val="007712EF"/>
    <w:rsid w:val="0077486A"/>
    <w:rsid w:val="00780265"/>
    <w:rsid w:val="007809CE"/>
    <w:rsid w:val="00781B10"/>
    <w:rsid w:val="0078228C"/>
    <w:rsid w:val="00792936"/>
    <w:rsid w:val="00793747"/>
    <w:rsid w:val="00793B50"/>
    <w:rsid w:val="00797550"/>
    <w:rsid w:val="007A3445"/>
    <w:rsid w:val="007A48FB"/>
    <w:rsid w:val="007A6025"/>
    <w:rsid w:val="007A64BD"/>
    <w:rsid w:val="007B068B"/>
    <w:rsid w:val="007B12E4"/>
    <w:rsid w:val="007B3B17"/>
    <w:rsid w:val="007B3DCC"/>
    <w:rsid w:val="007B6127"/>
    <w:rsid w:val="007C0E6A"/>
    <w:rsid w:val="007C2549"/>
    <w:rsid w:val="007C300E"/>
    <w:rsid w:val="007C452F"/>
    <w:rsid w:val="007C4716"/>
    <w:rsid w:val="007C472F"/>
    <w:rsid w:val="007C6FCE"/>
    <w:rsid w:val="007C768E"/>
    <w:rsid w:val="007C78E7"/>
    <w:rsid w:val="007D099D"/>
    <w:rsid w:val="007D2500"/>
    <w:rsid w:val="007D274D"/>
    <w:rsid w:val="007D51CF"/>
    <w:rsid w:val="007D789B"/>
    <w:rsid w:val="007E1997"/>
    <w:rsid w:val="007E1C3C"/>
    <w:rsid w:val="007E2458"/>
    <w:rsid w:val="007E4915"/>
    <w:rsid w:val="007E5941"/>
    <w:rsid w:val="007E6E8C"/>
    <w:rsid w:val="007F2E32"/>
    <w:rsid w:val="007F3AAC"/>
    <w:rsid w:val="007F3E83"/>
    <w:rsid w:val="007F6F16"/>
    <w:rsid w:val="0080005F"/>
    <w:rsid w:val="008005F4"/>
    <w:rsid w:val="00801A66"/>
    <w:rsid w:val="00801F35"/>
    <w:rsid w:val="008029FE"/>
    <w:rsid w:val="00803957"/>
    <w:rsid w:val="00803A96"/>
    <w:rsid w:val="008117D5"/>
    <w:rsid w:val="0081390C"/>
    <w:rsid w:val="0081598F"/>
    <w:rsid w:val="00815CB9"/>
    <w:rsid w:val="008164B4"/>
    <w:rsid w:val="00816791"/>
    <w:rsid w:val="00816831"/>
    <w:rsid w:val="00816A82"/>
    <w:rsid w:val="008202CA"/>
    <w:rsid w:val="00821651"/>
    <w:rsid w:val="00821BE1"/>
    <w:rsid w:val="00822477"/>
    <w:rsid w:val="00822613"/>
    <w:rsid w:val="00826904"/>
    <w:rsid w:val="0082770E"/>
    <w:rsid w:val="008277C4"/>
    <w:rsid w:val="00831127"/>
    <w:rsid w:val="008313B2"/>
    <w:rsid w:val="0083267E"/>
    <w:rsid w:val="0083614A"/>
    <w:rsid w:val="0083691D"/>
    <w:rsid w:val="00837D67"/>
    <w:rsid w:val="008431EA"/>
    <w:rsid w:val="00845C99"/>
    <w:rsid w:val="00845FE3"/>
    <w:rsid w:val="0084627C"/>
    <w:rsid w:val="00851958"/>
    <w:rsid w:val="008534F6"/>
    <w:rsid w:val="00853A49"/>
    <w:rsid w:val="00854808"/>
    <w:rsid w:val="00854D07"/>
    <w:rsid w:val="00856513"/>
    <w:rsid w:val="00863193"/>
    <w:rsid w:val="008640C1"/>
    <w:rsid w:val="008655C1"/>
    <w:rsid w:val="00867951"/>
    <w:rsid w:val="00870830"/>
    <w:rsid w:val="008737EE"/>
    <w:rsid w:val="00873E15"/>
    <w:rsid w:val="0087460B"/>
    <w:rsid w:val="008747E8"/>
    <w:rsid w:val="008775BE"/>
    <w:rsid w:val="00880462"/>
    <w:rsid w:val="00880AA4"/>
    <w:rsid w:val="00880F12"/>
    <w:rsid w:val="008819C6"/>
    <w:rsid w:val="008828A4"/>
    <w:rsid w:val="00882FA6"/>
    <w:rsid w:val="00883D43"/>
    <w:rsid w:val="00883E7A"/>
    <w:rsid w:val="00884748"/>
    <w:rsid w:val="00885ED5"/>
    <w:rsid w:val="008865A4"/>
    <w:rsid w:val="008867B5"/>
    <w:rsid w:val="00887230"/>
    <w:rsid w:val="008879B7"/>
    <w:rsid w:val="00890839"/>
    <w:rsid w:val="00890A75"/>
    <w:rsid w:val="00893868"/>
    <w:rsid w:val="008956B4"/>
    <w:rsid w:val="008970EE"/>
    <w:rsid w:val="008A0975"/>
    <w:rsid w:val="008A2A83"/>
    <w:rsid w:val="008A3275"/>
    <w:rsid w:val="008A46B3"/>
    <w:rsid w:val="008A4D2B"/>
    <w:rsid w:val="008A5BFF"/>
    <w:rsid w:val="008A7304"/>
    <w:rsid w:val="008A77D5"/>
    <w:rsid w:val="008A78F1"/>
    <w:rsid w:val="008B073B"/>
    <w:rsid w:val="008B0D77"/>
    <w:rsid w:val="008B1ACB"/>
    <w:rsid w:val="008B30A4"/>
    <w:rsid w:val="008B34C2"/>
    <w:rsid w:val="008B4978"/>
    <w:rsid w:val="008B4C4D"/>
    <w:rsid w:val="008B745C"/>
    <w:rsid w:val="008B7677"/>
    <w:rsid w:val="008C13FD"/>
    <w:rsid w:val="008C1C38"/>
    <w:rsid w:val="008C1EEC"/>
    <w:rsid w:val="008C5E0E"/>
    <w:rsid w:val="008C7115"/>
    <w:rsid w:val="008D11DD"/>
    <w:rsid w:val="008D2B13"/>
    <w:rsid w:val="008D365D"/>
    <w:rsid w:val="008D4456"/>
    <w:rsid w:val="008D4C03"/>
    <w:rsid w:val="008D4F9C"/>
    <w:rsid w:val="008D79EC"/>
    <w:rsid w:val="008E02C0"/>
    <w:rsid w:val="008E04A6"/>
    <w:rsid w:val="008E5063"/>
    <w:rsid w:val="008E5CB0"/>
    <w:rsid w:val="008E73E1"/>
    <w:rsid w:val="008F07D8"/>
    <w:rsid w:val="008F3874"/>
    <w:rsid w:val="008F3903"/>
    <w:rsid w:val="008F5016"/>
    <w:rsid w:val="008F53CF"/>
    <w:rsid w:val="008F5E72"/>
    <w:rsid w:val="008F6522"/>
    <w:rsid w:val="008F78A9"/>
    <w:rsid w:val="008F7E90"/>
    <w:rsid w:val="008F7FE8"/>
    <w:rsid w:val="00901897"/>
    <w:rsid w:val="0090242C"/>
    <w:rsid w:val="00904B91"/>
    <w:rsid w:val="009059E2"/>
    <w:rsid w:val="00906A67"/>
    <w:rsid w:val="00906EFE"/>
    <w:rsid w:val="009071B8"/>
    <w:rsid w:val="00907C01"/>
    <w:rsid w:val="00910F0E"/>
    <w:rsid w:val="00912C6A"/>
    <w:rsid w:val="00912F13"/>
    <w:rsid w:val="0091348B"/>
    <w:rsid w:val="009140E6"/>
    <w:rsid w:val="00916749"/>
    <w:rsid w:val="009167C1"/>
    <w:rsid w:val="00917290"/>
    <w:rsid w:val="009176C4"/>
    <w:rsid w:val="00920028"/>
    <w:rsid w:val="00921160"/>
    <w:rsid w:val="0092177C"/>
    <w:rsid w:val="009235BD"/>
    <w:rsid w:val="00927477"/>
    <w:rsid w:val="009313FB"/>
    <w:rsid w:val="00932C62"/>
    <w:rsid w:val="00934244"/>
    <w:rsid w:val="00934BA6"/>
    <w:rsid w:val="00935D6F"/>
    <w:rsid w:val="00935E05"/>
    <w:rsid w:val="00936F2E"/>
    <w:rsid w:val="0093742A"/>
    <w:rsid w:val="009375C4"/>
    <w:rsid w:val="00937D70"/>
    <w:rsid w:val="00940228"/>
    <w:rsid w:val="009417A5"/>
    <w:rsid w:val="00944582"/>
    <w:rsid w:val="00944C27"/>
    <w:rsid w:val="00944D1D"/>
    <w:rsid w:val="0094641C"/>
    <w:rsid w:val="009472F4"/>
    <w:rsid w:val="009477F2"/>
    <w:rsid w:val="0094799E"/>
    <w:rsid w:val="00950D4A"/>
    <w:rsid w:val="00951132"/>
    <w:rsid w:val="00951A4B"/>
    <w:rsid w:val="00954254"/>
    <w:rsid w:val="009542A2"/>
    <w:rsid w:val="00954D71"/>
    <w:rsid w:val="009558B1"/>
    <w:rsid w:val="00961AE5"/>
    <w:rsid w:val="009634A5"/>
    <w:rsid w:val="00964FE2"/>
    <w:rsid w:val="009655A5"/>
    <w:rsid w:val="00966AC3"/>
    <w:rsid w:val="00967514"/>
    <w:rsid w:val="00967A5C"/>
    <w:rsid w:val="0097158D"/>
    <w:rsid w:val="009728A7"/>
    <w:rsid w:val="00980348"/>
    <w:rsid w:val="0098113D"/>
    <w:rsid w:val="009841E8"/>
    <w:rsid w:val="0098587B"/>
    <w:rsid w:val="00987BC1"/>
    <w:rsid w:val="009921C7"/>
    <w:rsid w:val="00992AED"/>
    <w:rsid w:val="00993E86"/>
    <w:rsid w:val="00995356"/>
    <w:rsid w:val="0099717B"/>
    <w:rsid w:val="009A0685"/>
    <w:rsid w:val="009A1DC4"/>
    <w:rsid w:val="009A22CB"/>
    <w:rsid w:val="009A2572"/>
    <w:rsid w:val="009A26D7"/>
    <w:rsid w:val="009A2851"/>
    <w:rsid w:val="009A2C38"/>
    <w:rsid w:val="009A42F6"/>
    <w:rsid w:val="009A4D13"/>
    <w:rsid w:val="009A4EA9"/>
    <w:rsid w:val="009B0999"/>
    <w:rsid w:val="009B0D55"/>
    <w:rsid w:val="009B142E"/>
    <w:rsid w:val="009B218F"/>
    <w:rsid w:val="009B3B19"/>
    <w:rsid w:val="009B3ECD"/>
    <w:rsid w:val="009B4AC7"/>
    <w:rsid w:val="009B5854"/>
    <w:rsid w:val="009C05D7"/>
    <w:rsid w:val="009C1994"/>
    <w:rsid w:val="009C2E62"/>
    <w:rsid w:val="009C505C"/>
    <w:rsid w:val="009C6928"/>
    <w:rsid w:val="009D3A90"/>
    <w:rsid w:val="009D3FE6"/>
    <w:rsid w:val="009D415C"/>
    <w:rsid w:val="009D5121"/>
    <w:rsid w:val="009D59C9"/>
    <w:rsid w:val="009E19BA"/>
    <w:rsid w:val="009E26E9"/>
    <w:rsid w:val="009E6155"/>
    <w:rsid w:val="009E6978"/>
    <w:rsid w:val="009E6993"/>
    <w:rsid w:val="009F0414"/>
    <w:rsid w:val="009F0E96"/>
    <w:rsid w:val="009F1950"/>
    <w:rsid w:val="009F1D82"/>
    <w:rsid w:val="009F3086"/>
    <w:rsid w:val="009F3F54"/>
    <w:rsid w:val="009F6E31"/>
    <w:rsid w:val="00A00A6B"/>
    <w:rsid w:val="00A00A8A"/>
    <w:rsid w:val="00A00DE2"/>
    <w:rsid w:val="00A02021"/>
    <w:rsid w:val="00A032A1"/>
    <w:rsid w:val="00A04311"/>
    <w:rsid w:val="00A048EF"/>
    <w:rsid w:val="00A04B4A"/>
    <w:rsid w:val="00A04BAC"/>
    <w:rsid w:val="00A054D4"/>
    <w:rsid w:val="00A05BA2"/>
    <w:rsid w:val="00A05CC3"/>
    <w:rsid w:val="00A06CC9"/>
    <w:rsid w:val="00A07146"/>
    <w:rsid w:val="00A11A1A"/>
    <w:rsid w:val="00A11D64"/>
    <w:rsid w:val="00A121EE"/>
    <w:rsid w:val="00A12540"/>
    <w:rsid w:val="00A12B7E"/>
    <w:rsid w:val="00A13A12"/>
    <w:rsid w:val="00A13D44"/>
    <w:rsid w:val="00A1470D"/>
    <w:rsid w:val="00A17774"/>
    <w:rsid w:val="00A177EB"/>
    <w:rsid w:val="00A218B2"/>
    <w:rsid w:val="00A21BA4"/>
    <w:rsid w:val="00A23672"/>
    <w:rsid w:val="00A238E1"/>
    <w:rsid w:val="00A23B7F"/>
    <w:rsid w:val="00A23DC6"/>
    <w:rsid w:val="00A30916"/>
    <w:rsid w:val="00A32986"/>
    <w:rsid w:val="00A332DB"/>
    <w:rsid w:val="00A3413D"/>
    <w:rsid w:val="00A358FE"/>
    <w:rsid w:val="00A36E79"/>
    <w:rsid w:val="00A4095E"/>
    <w:rsid w:val="00A43E6F"/>
    <w:rsid w:val="00A45583"/>
    <w:rsid w:val="00A456D1"/>
    <w:rsid w:val="00A46E3F"/>
    <w:rsid w:val="00A4757D"/>
    <w:rsid w:val="00A477B6"/>
    <w:rsid w:val="00A50EB0"/>
    <w:rsid w:val="00A52DB1"/>
    <w:rsid w:val="00A53BCA"/>
    <w:rsid w:val="00A540D8"/>
    <w:rsid w:val="00A54326"/>
    <w:rsid w:val="00A54D7A"/>
    <w:rsid w:val="00A56258"/>
    <w:rsid w:val="00A60F1A"/>
    <w:rsid w:val="00A6141D"/>
    <w:rsid w:val="00A61AAA"/>
    <w:rsid w:val="00A63678"/>
    <w:rsid w:val="00A63A81"/>
    <w:rsid w:val="00A64C66"/>
    <w:rsid w:val="00A661EF"/>
    <w:rsid w:val="00A6721F"/>
    <w:rsid w:val="00A701BC"/>
    <w:rsid w:val="00A70552"/>
    <w:rsid w:val="00A72180"/>
    <w:rsid w:val="00A77F6B"/>
    <w:rsid w:val="00A80B53"/>
    <w:rsid w:val="00A80EFD"/>
    <w:rsid w:val="00A8120B"/>
    <w:rsid w:val="00A81BB2"/>
    <w:rsid w:val="00A81C8F"/>
    <w:rsid w:val="00A82D62"/>
    <w:rsid w:val="00A84D08"/>
    <w:rsid w:val="00A85441"/>
    <w:rsid w:val="00A85A5E"/>
    <w:rsid w:val="00A85CB3"/>
    <w:rsid w:val="00A8771E"/>
    <w:rsid w:val="00A90179"/>
    <w:rsid w:val="00A90CD3"/>
    <w:rsid w:val="00A92734"/>
    <w:rsid w:val="00A933C0"/>
    <w:rsid w:val="00A94BFD"/>
    <w:rsid w:val="00A94D47"/>
    <w:rsid w:val="00A979B4"/>
    <w:rsid w:val="00A97C34"/>
    <w:rsid w:val="00AA0110"/>
    <w:rsid w:val="00AA0B0E"/>
    <w:rsid w:val="00AA48ED"/>
    <w:rsid w:val="00AA4C9F"/>
    <w:rsid w:val="00AA5210"/>
    <w:rsid w:val="00AA5C05"/>
    <w:rsid w:val="00AA6848"/>
    <w:rsid w:val="00AB0671"/>
    <w:rsid w:val="00AB1352"/>
    <w:rsid w:val="00AB17D2"/>
    <w:rsid w:val="00AB1C38"/>
    <w:rsid w:val="00AB4545"/>
    <w:rsid w:val="00AB4F03"/>
    <w:rsid w:val="00AB55EA"/>
    <w:rsid w:val="00AB6230"/>
    <w:rsid w:val="00AB74CF"/>
    <w:rsid w:val="00AB7DBE"/>
    <w:rsid w:val="00AC2871"/>
    <w:rsid w:val="00AC356F"/>
    <w:rsid w:val="00AC40F2"/>
    <w:rsid w:val="00AC75F5"/>
    <w:rsid w:val="00AC7805"/>
    <w:rsid w:val="00AD093D"/>
    <w:rsid w:val="00AD1320"/>
    <w:rsid w:val="00AD39F8"/>
    <w:rsid w:val="00AD4F56"/>
    <w:rsid w:val="00AD6472"/>
    <w:rsid w:val="00AD65CD"/>
    <w:rsid w:val="00AD7E35"/>
    <w:rsid w:val="00AE12F0"/>
    <w:rsid w:val="00AE16D1"/>
    <w:rsid w:val="00AE183E"/>
    <w:rsid w:val="00AE1AF1"/>
    <w:rsid w:val="00AE1C19"/>
    <w:rsid w:val="00AE1EC5"/>
    <w:rsid w:val="00AE260E"/>
    <w:rsid w:val="00AE3648"/>
    <w:rsid w:val="00AE3D9C"/>
    <w:rsid w:val="00AE49B6"/>
    <w:rsid w:val="00AE5389"/>
    <w:rsid w:val="00AE5566"/>
    <w:rsid w:val="00AE5D06"/>
    <w:rsid w:val="00AE61A7"/>
    <w:rsid w:val="00AE669A"/>
    <w:rsid w:val="00AE67A3"/>
    <w:rsid w:val="00AE6A22"/>
    <w:rsid w:val="00AE7457"/>
    <w:rsid w:val="00AE7FE6"/>
    <w:rsid w:val="00AF0D99"/>
    <w:rsid w:val="00AF1421"/>
    <w:rsid w:val="00AF4BDB"/>
    <w:rsid w:val="00AF5787"/>
    <w:rsid w:val="00B0054C"/>
    <w:rsid w:val="00B00A87"/>
    <w:rsid w:val="00B02504"/>
    <w:rsid w:val="00B03127"/>
    <w:rsid w:val="00B03BA4"/>
    <w:rsid w:val="00B03DFC"/>
    <w:rsid w:val="00B055B4"/>
    <w:rsid w:val="00B0732C"/>
    <w:rsid w:val="00B07BB5"/>
    <w:rsid w:val="00B126CE"/>
    <w:rsid w:val="00B12ADA"/>
    <w:rsid w:val="00B13A41"/>
    <w:rsid w:val="00B14E1F"/>
    <w:rsid w:val="00B16B41"/>
    <w:rsid w:val="00B206D5"/>
    <w:rsid w:val="00B2251E"/>
    <w:rsid w:val="00B237DB"/>
    <w:rsid w:val="00B2591A"/>
    <w:rsid w:val="00B25AD8"/>
    <w:rsid w:val="00B2628A"/>
    <w:rsid w:val="00B265B9"/>
    <w:rsid w:val="00B279B6"/>
    <w:rsid w:val="00B31B3E"/>
    <w:rsid w:val="00B32E96"/>
    <w:rsid w:val="00B332A2"/>
    <w:rsid w:val="00B34A41"/>
    <w:rsid w:val="00B36528"/>
    <w:rsid w:val="00B41E10"/>
    <w:rsid w:val="00B42008"/>
    <w:rsid w:val="00B42CA0"/>
    <w:rsid w:val="00B43969"/>
    <w:rsid w:val="00B44009"/>
    <w:rsid w:val="00B44E17"/>
    <w:rsid w:val="00B45590"/>
    <w:rsid w:val="00B50058"/>
    <w:rsid w:val="00B50A5A"/>
    <w:rsid w:val="00B512A0"/>
    <w:rsid w:val="00B52F61"/>
    <w:rsid w:val="00B545D7"/>
    <w:rsid w:val="00B556C8"/>
    <w:rsid w:val="00B57EF5"/>
    <w:rsid w:val="00B60949"/>
    <w:rsid w:val="00B60F7A"/>
    <w:rsid w:val="00B6207F"/>
    <w:rsid w:val="00B62477"/>
    <w:rsid w:val="00B64D3C"/>
    <w:rsid w:val="00B67151"/>
    <w:rsid w:val="00B70FE4"/>
    <w:rsid w:val="00B722AD"/>
    <w:rsid w:val="00B73568"/>
    <w:rsid w:val="00B7393B"/>
    <w:rsid w:val="00B7406D"/>
    <w:rsid w:val="00B751A1"/>
    <w:rsid w:val="00B75BEC"/>
    <w:rsid w:val="00B75DC1"/>
    <w:rsid w:val="00B76EBC"/>
    <w:rsid w:val="00B7717F"/>
    <w:rsid w:val="00B773FB"/>
    <w:rsid w:val="00B80733"/>
    <w:rsid w:val="00B80C08"/>
    <w:rsid w:val="00B832D7"/>
    <w:rsid w:val="00B8554D"/>
    <w:rsid w:val="00B87510"/>
    <w:rsid w:val="00B87F69"/>
    <w:rsid w:val="00B87FC5"/>
    <w:rsid w:val="00B915D8"/>
    <w:rsid w:val="00B91A3D"/>
    <w:rsid w:val="00B9223C"/>
    <w:rsid w:val="00B938A1"/>
    <w:rsid w:val="00B94600"/>
    <w:rsid w:val="00B9507C"/>
    <w:rsid w:val="00B95851"/>
    <w:rsid w:val="00B96941"/>
    <w:rsid w:val="00BA14C7"/>
    <w:rsid w:val="00BA2501"/>
    <w:rsid w:val="00BA3321"/>
    <w:rsid w:val="00BA3DB6"/>
    <w:rsid w:val="00BA50E4"/>
    <w:rsid w:val="00BA6848"/>
    <w:rsid w:val="00BA68A3"/>
    <w:rsid w:val="00BB0613"/>
    <w:rsid w:val="00BB0905"/>
    <w:rsid w:val="00BB101C"/>
    <w:rsid w:val="00BB10B1"/>
    <w:rsid w:val="00BB1267"/>
    <w:rsid w:val="00BB2387"/>
    <w:rsid w:val="00BB2818"/>
    <w:rsid w:val="00BB28E6"/>
    <w:rsid w:val="00BB3EC7"/>
    <w:rsid w:val="00BB49D1"/>
    <w:rsid w:val="00BB671C"/>
    <w:rsid w:val="00BB68E2"/>
    <w:rsid w:val="00BB6BFD"/>
    <w:rsid w:val="00BB7833"/>
    <w:rsid w:val="00BC0F28"/>
    <w:rsid w:val="00BC14AC"/>
    <w:rsid w:val="00BC1BE0"/>
    <w:rsid w:val="00BC1F58"/>
    <w:rsid w:val="00BC2527"/>
    <w:rsid w:val="00BC2AF5"/>
    <w:rsid w:val="00BC519F"/>
    <w:rsid w:val="00BC5683"/>
    <w:rsid w:val="00BC5BA7"/>
    <w:rsid w:val="00BD1436"/>
    <w:rsid w:val="00BD3EED"/>
    <w:rsid w:val="00BD527B"/>
    <w:rsid w:val="00BD545C"/>
    <w:rsid w:val="00BD5AB2"/>
    <w:rsid w:val="00BD5D3D"/>
    <w:rsid w:val="00BD6269"/>
    <w:rsid w:val="00BD7B75"/>
    <w:rsid w:val="00BE041D"/>
    <w:rsid w:val="00BE0CC8"/>
    <w:rsid w:val="00BE267B"/>
    <w:rsid w:val="00BE317A"/>
    <w:rsid w:val="00BE3E06"/>
    <w:rsid w:val="00BE4B12"/>
    <w:rsid w:val="00BE5049"/>
    <w:rsid w:val="00BE6A33"/>
    <w:rsid w:val="00BE6E3C"/>
    <w:rsid w:val="00BE7884"/>
    <w:rsid w:val="00BF00BF"/>
    <w:rsid w:val="00BF0D2D"/>
    <w:rsid w:val="00BF67C0"/>
    <w:rsid w:val="00C00660"/>
    <w:rsid w:val="00C00EDA"/>
    <w:rsid w:val="00C01305"/>
    <w:rsid w:val="00C029C4"/>
    <w:rsid w:val="00C02E16"/>
    <w:rsid w:val="00C0339D"/>
    <w:rsid w:val="00C05DE2"/>
    <w:rsid w:val="00C066F2"/>
    <w:rsid w:val="00C10076"/>
    <w:rsid w:val="00C10D35"/>
    <w:rsid w:val="00C118B9"/>
    <w:rsid w:val="00C1325A"/>
    <w:rsid w:val="00C13534"/>
    <w:rsid w:val="00C14CA1"/>
    <w:rsid w:val="00C154A2"/>
    <w:rsid w:val="00C158CD"/>
    <w:rsid w:val="00C1660E"/>
    <w:rsid w:val="00C169D1"/>
    <w:rsid w:val="00C17CC6"/>
    <w:rsid w:val="00C209D0"/>
    <w:rsid w:val="00C21604"/>
    <w:rsid w:val="00C21B4C"/>
    <w:rsid w:val="00C25C1E"/>
    <w:rsid w:val="00C26AE8"/>
    <w:rsid w:val="00C26D01"/>
    <w:rsid w:val="00C30842"/>
    <w:rsid w:val="00C30B73"/>
    <w:rsid w:val="00C317CB"/>
    <w:rsid w:val="00C31899"/>
    <w:rsid w:val="00C3242A"/>
    <w:rsid w:val="00C32A9D"/>
    <w:rsid w:val="00C337DF"/>
    <w:rsid w:val="00C3438C"/>
    <w:rsid w:val="00C353F2"/>
    <w:rsid w:val="00C36703"/>
    <w:rsid w:val="00C367A3"/>
    <w:rsid w:val="00C368A7"/>
    <w:rsid w:val="00C37071"/>
    <w:rsid w:val="00C44658"/>
    <w:rsid w:val="00C50A91"/>
    <w:rsid w:val="00C50CEE"/>
    <w:rsid w:val="00C51275"/>
    <w:rsid w:val="00C5294D"/>
    <w:rsid w:val="00C531C7"/>
    <w:rsid w:val="00C541B6"/>
    <w:rsid w:val="00C55299"/>
    <w:rsid w:val="00C553A3"/>
    <w:rsid w:val="00C5686B"/>
    <w:rsid w:val="00C5721D"/>
    <w:rsid w:val="00C6181B"/>
    <w:rsid w:val="00C625B8"/>
    <w:rsid w:val="00C635D1"/>
    <w:rsid w:val="00C643BF"/>
    <w:rsid w:val="00C664DE"/>
    <w:rsid w:val="00C70056"/>
    <w:rsid w:val="00C70FB0"/>
    <w:rsid w:val="00C74024"/>
    <w:rsid w:val="00C80009"/>
    <w:rsid w:val="00C80784"/>
    <w:rsid w:val="00C80F37"/>
    <w:rsid w:val="00C82EBD"/>
    <w:rsid w:val="00C83B15"/>
    <w:rsid w:val="00C843B5"/>
    <w:rsid w:val="00C86559"/>
    <w:rsid w:val="00C870B9"/>
    <w:rsid w:val="00C91BE1"/>
    <w:rsid w:val="00C925C8"/>
    <w:rsid w:val="00C935E1"/>
    <w:rsid w:val="00C9431C"/>
    <w:rsid w:val="00C9577C"/>
    <w:rsid w:val="00C95B16"/>
    <w:rsid w:val="00C9603E"/>
    <w:rsid w:val="00C96A0E"/>
    <w:rsid w:val="00C9747B"/>
    <w:rsid w:val="00C97C70"/>
    <w:rsid w:val="00CA0B36"/>
    <w:rsid w:val="00CA19F7"/>
    <w:rsid w:val="00CA2DC8"/>
    <w:rsid w:val="00CA379C"/>
    <w:rsid w:val="00CA37CC"/>
    <w:rsid w:val="00CA45D4"/>
    <w:rsid w:val="00CA755D"/>
    <w:rsid w:val="00CA7C4B"/>
    <w:rsid w:val="00CB0BFF"/>
    <w:rsid w:val="00CB1044"/>
    <w:rsid w:val="00CB11A6"/>
    <w:rsid w:val="00CB6CB2"/>
    <w:rsid w:val="00CB75D9"/>
    <w:rsid w:val="00CB7747"/>
    <w:rsid w:val="00CB7F84"/>
    <w:rsid w:val="00CC07A5"/>
    <w:rsid w:val="00CC1ADC"/>
    <w:rsid w:val="00CC262A"/>
    <w:rsid w:val="00CC5387"/>
    <w:rsid w:val="00CC792A"/>
    <w:rsid w:val="00CC7B29"/>
    <w:rsid w:val="00CC7CED"/>
    <w:rsid w:val="00CD1D7D"/>
    <w:rsid w:val="00CD31D5"/>
    <w:rsid w:val="00CD3F39"/>
    <w:rsid w:val="00CD4F5F"/>
    <w:rsid w:val="00CD78FB"/>
    <w:rsid w:val="00CE1E5F"/>
    <w:rsid w:val="00CE278C"/>
    <w:rsid w:val="00CE31D8"/>
    <w:rsid w:val="00CE3DE1"/>
    <w:rsid w:val="00CE4B7D"/>
    <w:rsid w:val="00CF034C"/>
    <w:rsid w:val="00CF095C"/>
    <w:rsid w:val="00CF1B55"/>
    <w:rsid w:val="00CF2DD3"/>
    <w:rsid w:val="00CF35A9"/>
    <w:rsid w:val="00CF3DBD"/>
    <w:rsid w:val="00CF4440"/>
    <w:rsid w:val="00CF6C1B"/>
    <w:rsid w:val="00CF791C"/>
    <w:rsid w:val="00CF7C89"/>
    <w:rsid w:val="00D020FB"/>
    <w:rsid w:val="00D02F73"/>
    <w:rsid w:val="00D037BE"/>
    <w:rsid w:val="00D0430E"/>
    <w:rsid w:val="00D0508A"/>
    <w:rsid w:val="00D06EFA"/>
    <w:rsid w:val="00D10D3A"/>
    <w:rsid w:val="00D10DF5"/>
    <w:rsid w:val="00D10FE5"/>
    <w:rsid w:val="00D12B5F"/>
    <w:rsid w:val="00D13854"/>
    <w:rsid w:val="00D15609"/>
    <w:rsid w:val="00D15E4D"/>
    <w:rsid w:val="00D21FDC"/>
    <w:rsid w:val="00D223FB"/>
    <w:rsid w:val="00D24639"/>
    <w:rsid w:val="00D24993"/>
    <w:rsid w:val="00D2521B"/>
    <w:rsid w:val="00D2564F"/>
    <w:rsid w:val="00D26B6B"/>
    <w:rsid w:val="00D2718C"/>
    <w:rsid w:val="00D2755F"/>
    <w:rsid w:val="00D3027D"/>
    <w:rsid w:val="00D30AA2"/>
    <w:rsid w:val="00D3242C"/>
    <w:rsid w:val="00D3376A"/>
    <w:rsid w:val="00D37BEB"/>
    <w:rsid w:val="00D37E39"/>
    <w:rsid w:val="00D406F6"/>
    <w:rsid w:val="00D41219"/>
    <w:rsid w:val="00D451E7"/>
    <w:rsid w:val="00D45982"/>
    <w:rsid w:val="00D45EF1"/>
    <w:rsid w:val="00D46288"/>
    <w:rsid w:val="00D52A11"/>
    <w:rsid w:val="00D539D1"/>
    <w:rsid w:val="00D54AA6"/>
    <w:rsid w:val="00D5534F"/>
    <w:rsid w:val="00D5549A"/>
    <w:rsid w:val="00D56310"/>
    <w:rsid w:val="00D56F56"/>
    <w:rsid w:val="00D60A2D"/>
    <w:rsid w:val="00D6497F"/>
    <w:rsid w:val="00D64F5B"/>
    <w:rsid w:val="00D65191"/>
    <w:rsid w:val="00D663E2"/>
    <w:rsid w:val="00D6713A"/>
    <w:rsid w:val="00D67558"/>
    <w:rsid w:val="00D6782B"/>
    <w:rsid w:val="00D67F6D"/>
    <w:rsid w:val="00D71186"/>
    <w:rsid w:val="00D71356"/>
    <w:rsid w:val="00D719B6"/>
    <w:rsid w:val="00D72016"/>
    <w:rsid w:val="00D72BAC"/>
    <w:rsid w:val="00D73067"/>
    <w:rsid w:val="00D752CE"/>
    <w:rsid w:val="00D756CA"/>
    <w:rsid w:val="00D8171A"/>
    <w:rsid w:val="00D82AD5"/>
    <w:rsid w:val="00D84382"/>
    <w:rsid w:val="00D84FE6"/>
    <w:rsid w:val="00D85414"/>
    <w:rsid w:val="00D8555E"/>
    <w:rsid w:val="00D87346"/>
    <w:rsid w:val="00D90201"/>
    <w:rsid w:val="00D9127A"/>
    <w:rsid w:val="00D92BD1"/>
    <w:rsid w:val="00D9364B"/>
    <w:rsid w:val="00D961B5"/>
    <w:rsid w:val="00DA019C"/>
    <w:rsid w:val="00DA0F1D"/>
    <w:rsid w:val="00DA2671"/>
    <w:rsid w:val="00DA3AF2"/>
    <w:rsid w:val="00DA56DA"/>
    <w:rsid w:val="00DA69B5"/>
    <w:rsid w:val="00DB0D95"/>
    <w:rsid w:val="00DB23AF"/>
    <w:rsid w:val="00DB2E59"/>
    <w:rsid w:val="00DB3441"/>
    <w:rsid w:val="00DB358F"/>
    <w:rsid w:val="00DB3A01"/>
    <w:rsid w:val="00DB4013"/>
    <w:rsid w:val="00DB62F3"/>
    <w:rsid w:val="00DB7066"/>
    <w:rsid w:val="00DB7100"/>
    <w:rsid w:val="00DB749B"/>
    <w:rsid w:val="00DC0A10"/>
    <w:rsid w:val="00DC1902"/>
    <w:rsid w:val="00DC2801"/>
    <w:rsid w:val="00DC2900"/>
    <w:rsid w:val="00DC2BF3"/>
    <w:rsid w:val="00DC2E39"/>
    <w:rsid w:val="00DC44F1"/>
    <w:rsid w:val="00DC656B"/>
    <w:rsid w:val="00DC68B4"/>
    <w:rsid w:val="00DC6C90"/>
    <w:rsid w:val="00DC6EEC"/>
    <w:rsid w:val="00DC7FEB"/>
    <w:rsid w:val="00DD08A7"/>
    <w:rsid w:val="00DD125D"/>
    <w:rsid w:val="00DD12E1"/>
    <w:rsid w:val="00DD2D4B"/>
    <w:rsid w:val="00DD4B97"/>
    <w:rsid w:val="00DD4D9B"/>
    <w:rsid w:val="00DD5AE8"/>
    <w:rsid w:val="00DD7427"/>
    <w:rsid w:val="00DE4384"/>
    <w:rsid w:val="00DE568B"/>
    <w:rsid w:val="00DE5AAF"/>
    <w:rsid w:val="00DE5E2F"/>
    <w:rsid w:val="00DE6099"/>
    <w:rsid w:val="00DE6C27"/>
    <w:rsid w:val="00DE753D"/>
    <w:rsid w:val="00DF0844"/>
    <w:rsid w:val="00DF1273"/>
    <w:rsid w:val="00DF16F5"/>
    <w:rsid w:val="00DF1826"/>
    <w:rsid w:val="00DF1B76"/>
    <w:rsid w:val="00DF21A4"/>
    <w:rsid w:val="00DF4B10"/>
    <w:rsid w:val="00DF6D26"/>
    <w:rsid w:val="00DF7189"/>
    <w:rsid w:val="00E0061F"/>
    <w:rsid w:val="00E00DC9"/>
    <w:rsid w:val="00E01338"/>
    <w:rsid w:val="00E01F6F"/>
    <w:rsid w:val="00E03A6C"/>
    <w:rsid w:val="00E03B8B"/>
    <w:rsid w:val="00E04C1B"/>
    <w:rsid w:val="00E06D27"/>
    <w:rsid w:val="00E0720F"/>
    <w:rsid w:val="00E07BCE"/>
    <w:rsid w:val="00E10013"/>
    <w:rsid w:val="00E10512"/>
    <w:rsid w:val="00E10FAB"/>
    <w:rsid w:val="00E11678"/>
    <w:rsid w:val="00E11D29"/>
    <w:rsid w:val="00E124FE"/>
    <w:rsid w:val="00E12F33"/>
    <w:rsid w:val="00E13220"/>
    <w:rsid w:val="00E13317"/>
    <w:rsid w:val="00E138D4"/>
    <w:rsid w:val="00E13D92"/>
    <w:rsid w:val="00E232A2"/>
    <w:rsid w:val="00E24C3C"/>
    <w:rsid w:val="00E24D67"/>
    <w:rsid w:val="00E25627"/>
    <w:rsid w:val="00E277B2"/>
    <w:rsid w:val="00E32DE4"/>
    <w:rsid w:val="00E3585D"/>
    <w:rsid w:val="00E358F4"/>
    <w:rsid w:val="00E37DEA"/>
    <w:rsid w:val="00E44054"/>
    <w:rsid w:val="00E44301"/>
    <w:rsid w:val="00E46451"/>
    <w:rsid w:val="00E46875"/>
    <w:rsid w:val="00E53436"/>
    <w:rsid w:val="00E56684"/>
    <w:rsid w:val="00E603D3"/>
    <w:rsid w:val="00E60448"/>
    <w:rsid w:val="00E60872"/>
    <w:rsid w:val="00E60F6E"/>
    <w:rsid w:val="00E61394"/>
    <w:rsid w:val="00E62DCF"/>
    <w:rsid w:val="00E65116"/>
    <w:rsid w:val="00E66D75"/>
    <w:rsid w:val="00E7206A"/>
    <w:rsid w:val="00E72BBD"/>
    <w:rsid w:val="00E7305D"/>
    <w:rsid w:val="00E74177"/>
    <w:rsid w:val="00E74AD5"/>
    <w:rsid w:val="00E74BC0"/>
    <w:rsid w:val="00E77904"/>
    <w:rsid w:val="00E7791D"/>
    <w:rsid w:val="00E80BF2"/>
    <w:rsid w:val="00E812BF"/>
    <w:rsid w:val="00E83078"/>
    <w:rsid w:val="00E83F78"/>
    <w:rsid w:val="00E853FC"/>
    <w:rsid w:val="00E8543B"/>
    <w:rsid w:val="00E86186"/>
    <w:rsid w:val="00E863FB"/>
    <w:rsid w:val="00E8641F"/>
    <w:rsid w:val="00E9086A"/>
    <w:rsid w:val="00E90BD7"/>
    <w:rsid w:val="00E9651C"/>
    <w:rsid w:val="00E96601"/>
    <w:rsid w:val="00E96B3E"/>
    <w:rsid w:val="00E974E9"/>
    <w:rsid w:val="00EA0DD7"/>
    <w:rsid w:val="00EA2C68"/>
    <w:rsid w:val="00EA3898"/>
    <w:rsid w:val="00EA3B0A"/>
    <w:rsid w:val="00EA6EA0"/>
    <w:rsid w:val="00EA780C"/>
    <w:rsid w:val="00EB0A9F"/>
    <w:rsid w:val="00EB1BEB"/>
    <w:rsid w:val="00EB292C"/>
    <w:rsid w:val="00EB4A81"/>
    <w:rsid w:val="00EB5362"/>
    <w:rsid w:val="00EB5490"/>
    <w:rsid w:val="00EB566F"/>
    <w:rsid w:val="00EB5C91"/>
    <w:rsid w:val="00EB61CA"/>
    <w:rsid w:val="00EB6435"/>
    <w:rsid w:val="00EB69D3"/>
    <w:rsid w:val="00EB6C69"/>
    <w:rsid w:val="00EB7420"/>
    <w:rsid w:val="00EB7957"/>
    <w:rsid w:val="00EC0994"/>
    <w:rsid w:val="00EC13F1"/>
    <w:rsid w:val="00EC38BB"/>
    <w:rsid w:val="00EC3B4A"/>
    <w:rsid w:val="00EC4189"/>
    <w:rsid w:val="00EC4A3C"/>
    <w:rsid w:val="00EC66BE"/>
    <w:rsid w:val="00EC7494"/>
    <w:rsid w:val="00ED0F3A"/>
    <w:rsid w:val="00ED4C08"/>
    <w:rsid w:val="00ED5B59"/>
    <w:rsid w:val="00ED5CF1"/>
    <w:rsid w:val="00ED77DA"/>
    <w:rsid w:val="00EE00CF"/>
    <w:rsid w:val="00EE0D94"/>
    <w:rsid w:val="00EE379D"/>
    <w:rsid w:val="00EE57E2"/>
    <w:rsid w:val="00EE614F"/>
    <w:rsid w:val="00EE6169"/>
    <w:rsid w:val="00EF02AA"/>
    <w:rsid w:val="00EF0796"/>
    <w:rsid w:val="00EF1200"/>
    <w:rsid w:val="00EF3624"/>
    <w:rsid w:val="00EF4CC8"/>
    <w:rsid w:val="00EF60A8"/>
    <w:rsid w:val="00EF695C"/>
    <w:rsid w:val="00EF71C3"/>
    <w:rsid w:val="00EF7B09"/>
    <w:rsid w:val="00F00905"/>
    <w:rsid w:val="00F01F6B"/>
    <w:rsid w:val="00F0295C"/>
    <w:rsid w:val="00F02BCE"/>
    <w:rsid w:val="00F04B0C"/>
    <w:rsid w:val="00F056C5"/>
    <w:rsid w:val="00F11236"/>
    <w:rsid w:val="00F144A4"/>
    <w:rsid w:val="00F162D6"/>
    <w:rsid w:val="00F16C6F"/>
    <w:rsid w:val="00F2056E"/>
    <w:rsid w:val="00F21DE8"/>
    <w:rsid w:val="00F22C40"/>
    <w:rsid w:val="00F23719"/>
    <w:rsid w:val="00F2482E"/>
    <w:rsid w:val="00F25335"/>
    <w:rsid w:val="00F25EEF"/>
    <w:rsid w:val="00F27C8E"/>
    <w:rsid w:val="00F30665"/>
    <w:rsid w:val="00F31036"/>
    <w:rsid w:val="00F31D66"/>
    <w:rsid w:val="00F32925"/>
    <w:rsid w:val="00F332C0"/>
    <w:rsid w:val="00F341A6"/>
    <w:rsid w:val="00F363EC"/>
    <w:rsid w:val="00F3694D"/>
    <w:rsid w:val="00F40F42"/>
    <w:rsid w:val="00F40FB4"/>
    <w:rsid w:val="00F413AC"/>
    <w:rsid w:val="00F42F62"/>
    <w:rsid w:val="00F44019"/>
    <w:rsid w:val="00F455B0"/>
    <w:rsid w:val="00F46A04"/>
    <w:rsid w:val="00F46DA6"/>
    <w:rsid w:val="00F46E87"/>
    <w:rsid w:val="00F506F9"/>
    <w:rsid w:val="00F52B3C"/>
    <w:rsid w:val="00F53635"/>
    <w:rsid w:val="00F573A7"/>
    <w:rsid w:val="00F574CC"/>
    <w:rsid w:val="00F60187"/>
    <w:rsid w:val="00F61C4C"/>
    <w:rsid w:val="00F62B6A"/>
    <w:rsid w:val="00F62F25"/>
    <w:rsid w:val="00F645CE"/>
    <w:rsid w:val="00F6498A"/>
    <w:rsid w:val="00F64D2A"/>
    <w:rsid w:val="00F6500C"/>
    <w:rsid w:val="00F65015"/>
    <w:rsid w:val="00F730B7"/>
    <w:rsid w:val="00F73567"/>
    <w:rsid w:val="00F75C34"/>
    <w:rsid w:val="00F7629B"/>
    <w:rsid w:val="00F8124F"/>
    <w:rsid w:val="00F81A23"/>
    <w:rsid w:val="00F81B02"/>
    <w:rsid w:val="00F81CE9"/>
    <w:rsid w:val="00F82096"/>
    <w:rsid w:val="00F82751"/>
    <w:rsid w:val="00F83A19"/>
    <w:rsid w:val="00F83AA8"/>
    <w:rsid w:val="00F90C97"/>
    <w:rsid w:val="00F91982"/>
    <w:rsid w:val="00F92CE4"/>
    <w:rsid w:val="00F94196"/>
    <w:rsid w:val="00F95219"/>
    <w:rsid w:val="00F96F92"/>
    <w:rsid w:val="00FA00DA"/>
    <w:rsid w:val="00FA035B"/>
    <w:rsid w:val="00FA148B"/>
    <w:rsid w:val="00FA17A3"/>
    <w:rsid w:val="00FA3511"/>
    <w:rsid w:val="00FA3546"/>
    <w:rsid w:val="00FA4FC5"/>
    <w:rsid w:val="00FA5091"/>
    <w:rsid w:val="00FA6A9A"/>
    <w:rsid w:val="00FB069B"/>
    <w:rsid w:val="00FB1368"/>
    <w:rsid w:val="00FB1436"/>
    <w:rsid w:val="00FB261C"/>
    <w:rsid w:val="00FB5B11"/>
    <w:rsid w:val="00FB6BF7"/>
    <w:rsid w:val="00FB73FE"/>
    <w:rsid w:val="00FB7A57"/>
    <w:rsid w:val="00FB7F2D"/>
    <w:rsid w:val="00FC13B0"/>
    <w:rsid w:val="00FC1707"/>
    <w:rsid w:val="00FC3835"/>
    <w:rsid w:val="00FC3EA2"/>
    <w:rsid w:val="00FC40D7"/>
    <w:rsid w:val="00FC5281"/>
    <w:rsid w:val="00FC59DF"/>
    <w:rsid w:val="00FC6239"/>
    <w:rsid w:val="00FC6D5B"/>
    <w:rsid w:val="00FD0DA5"/>
    <w:rsid w:val="00FD0F58"/>
    <w:rsid w:val="00FD1868"/>
    <w:rsid w:val="00FD2741"/>
    <w:rsid w:val="00FD2A3B"/>
    <w:rsid w:val="00FD3006"/>
    <w:rsid w:val="00FD4505"/>
    <w:rsid w:val="00FE0238"/>
    <w:rsid w:val="00FE03DE"/>
    <w:rsid w:val="00FE5892"/>
    <w:rsid w:val="00FE725C"/>
    <w:rsid w:val="00FE7560"/>
    <w:rsid w:val="00FE77DE"/>
    <w:rsid w:val="00FF1314"/>
    <w:rsid w:val="00FF2319"/>
    <w:rsid w:val="00FF5B8F"/>
    <w:rsid w:val="00FF5CD4"/>
    <w:rsid w:val="00FF5F18"/>
    <w:rsid w:val="00FF5F6F"/>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35A9D9"/>
  <w15:chartTrackingRefBased/>
  <w15:docId w15:val="{654C8D0C-4856-4A7C-B40E-B8488B98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6"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1F35"/>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semiHidden/>
    <w:unhideWhenUsed/>
    <w:rsid w:val="008775BE"/>
    <w:rPr>
      <w:color w:val="0000FF"/>
      <w:u w:val="single"/>
    </w:rPr>
  </w:style>
  <w:style w:type="paragraph" w:styleId="Revision">
    <w:name w:val="Revision"/>
    <w:hidden/>
    <w:uiPriority w:val="99"/>
    <w:semiHidden/>
    <w:rsid w:val="00A23B7F"/>
    <w:pPr>
      <w:spacing w:line="240" w:lineRule="auto"/>
      <w:ind w:firstLine="0"/>
    </w:pPr>
  </w:style>
  <w:style w:type="paragraph" w:customStyle="1" w:styleId="bibitem">
    <w:name w:val="bibitem"/>
    <w:basedOn w:val="Normal"/>
    <w:uiPriority w:val="99"/>
    <w:rsid w:val="004F3890"/>
    <w:pPr>
      <w:widowControl w:val="0"/>
      <w:autoSpaceDE w:val="0"/>
      <w:autoSpaceDN w:val="0"/>
      <w:adjustRightInd w:val="0"/>
      <w:spacing w:line="240" w:lineRule="auto"/>
      <w:ind w:left="567" w:hanging="567"/>
    </w:pPr>
    <w:rPr>
      <w:rFonts w:ascii="Times New Roman" w:hAnsi="Times New Roman" w:cs="Times New Roman"/>
      <w:noProof/>
      <w:color w:val="auto"/>
      <w:sz w:val="20"/>
      <w:szCs w:val="20"/>
      <w:lang w:val="de-DE"/>
    </w:rPr>
  </w:style>
  <w:style w:type="character" w:customStyle="1" w:styleId="mo">
    <w:name w:val="mo"/>
    <w:basedOn w:val="DefaultParagraphFont"/>
    <w:rsid w:val="00F574CC"/>
  </w:style>
  <w:style w:type="character" w:customStyle="1" w:styleId="mjxassistivemathml">
    <w:name w:val="mjx_assistive_mathml"/>
    <w:basedOn w:val="DefaultParagraphFont"/>
    <w:rsid w:val="00F574CC"/>
  </w:style>
  <w:style w:type="character" w:customStyle="1" w:styleId="mixed-citation">
    <w:name w:val="mixed-citation"/>
    <w:basedOn w:val="DefaultParagraphFont"/>
    <w:rsid w:val="004B0FA0"/>
  </w:style>
  <w:style w:type="character" w:customStyle="1" w:styleId="ref-title">
    <w:name w:val="ref-title"/>
    <w:basedOn w:val="DefaultParagraphFont"/>
    <w:rsid w:val="004B0FA0"/>
  </w:style>
  <w:style w:type="character" w:customStyle="1" w:styleId="ref-journal">
    <w:name w:val="ref-journal"/>
    <w:basedOn w:val="DefaultParagraphFont"/>
    <w:rsid w:val="004B0FA0"/>
  </w:style>
  <w:style w:type="character" w:customStyle="1" w:styleId="ref-vol">
    <w:name w:val="ref-vol"/>
    <w:basedOn w:val="DefaultParagraphFont"/>
    <w:rsid w:val="004B0FA0"/>
  </w:style>
  <w:style w:type="character" w:styleId="HTMLCite">
    <w:name w:val="HTML Cite"/>
    <w:basedOn w:val="DefaultParagraphFont"/>
    <w:uiPriority w:val="99"/>
    <w:semiHidden/>
    <w:unhideWhenUsed/>
    <w:rsid w:val="004B0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99909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345565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arxiv.org/abs/cond-mat/0209450"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bmcneurosci.biomedcentral.com/articles/10.1186/1471-2202-10-55" TargetMode="External"/><Relationship Id="rId2" Type="http://schemas.openxmlformats.org/officeDocument/2006/relationships/customXml" Target="../customXml/item2.xml"/><Relationship Id="rId16" Type="http://schemas.openxmlformats.org/officeDocument/2006/relationships/hyperlink" Target="https://bmcneurosci.biomedcentral.com/articles/10.1186/1471-2202-10-5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sci\AppData\Roaming\Microsoft\Templates\APA%20style%20paper(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66802F070144AA9ED405C695A5D101"/>
        <w:category>
          <w:name w:val="General"/>
          <w:gallery w:val="placeholder"/>
        </w:category>
        <w:types>
          <w:type w:val="bbPlcHdr"/>
        </w:types>
        <w:behaviors>
          <w:behavior w:val="content"/>
        </w:behaviors>
        <w:guid w:val="{1EDAAFE4-7D3B-4BF1-814A-ED7B48988C6B}"/>
      </w:docPartPr>
      <w:docPartBody>
        <w:p w:rsidR="007F5DEB" w:rsidRDefault="004B7259">
          <w:pPr>
            <w:pStyle w:val="9866802F070144AA9ED405C695A5D101"/>
          </w:pPr>
          <w:r>
            <w:t>Author Name(s), First M. Last, Omit Titles and Degrees</w:t>
          </w:r>
        </w:p>
      </w:docPartBody>
    </w:docPart>
    <w:docPart>
      <w:docPartPr>
        <w:name w:val="5B3989CE85C44E7B80F231AEF5198B9C"/>
        <w:category>
          <w:name w:val="General"/>
          <w:gallery w:val="placeholder"/>
        </w:category>
        <w:types>
          <w:type w:val="bbPlcHdr"/>
        </w:types>
        <w:behaviors>
          <w:behavior w:val="content"/>
        </w:behaviors>
        <w:guid w:val="{A71AB365-75FC-4D6D-886B-9E1401050D67}"/>
      </w:docPartPr>
      <w:docPartBody>
        <w:p w:rsidR="007F5DEB" w:rsidRDefault="004B7259">
          <w:pPr>
            <w:pStyle w:val="5B3989CE85C44E7B80F231AEF5198B9C"/>
          </w:pPr>
          <w:r>
            <w:t>Institutional Affiliation(s)</w:t>
          </w:r>
        </w:p>
      </w:docPartBody>
    </w:docPart>
    <w:docPart>
      <w:docPartPr>
        <w:name w:val="7374A8105150465C9BE16BA458E7E842"/>
        <w:category>
          <w:name w:val="General"/>
          <w:gallery w:val="placeholder"/>
        </w:category>
        <w:types>
          <w:type w:val="bbPlcHdr"/>
        </w:types>
        <w:behaviors>
          <w:behavior w:val="content"/>
        </w:behaviors>
        <w:guid w:val="{89DB2559-3656-43DE-85CC-4725F07C4423}"/>
      </w:docPartPr>
      <w:docPartBody>
        <w:p w:rsidR="007F5DEB" w:rsidRDefault="004B7259">
          <w:pPr>
            <w:pStyle w:val="7374A8105150465C9BE16BA458E7E842"/>
          </w:pPr>
          <w:r>
            <w:t>Include any grant/funding information and a complete correspondence address.</w:t>
          </w:r>
        </w:p>
      </w:docPartBody>
    </w:docPart>
    <w:docPart>
      <w:docPartPr>
        <w:name w:val="0D21763707B94ABF82BAEEB6AD158BD4"/>
        <w:category>
          <w:name w:val="General"/>
          <w:gallery w:val="placeholder"/>
        </w:category>
        <w:types>
          <w:type w:val="bbPlcHdr"/>
        </w:types>
        <w:behaviors>
          <w:behavior w:val="content"/>
        </w:behaviors>
        <w:guid w:val="{06EC6E1B-B29B-4839-ABCC-603A8E3125DC}"/>
      </w:docPartPr>
      <w:docPartBody>
        <w:p w:rsidR="007F5DEB" w:rsidRDefault="004B7259">
          <w:pPr>
            <w:pStyle w:val="0D21763707B94ABF82BAEEB6AD158BD4"/>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docPartBody>
    </w:docPart>
    <w:docPart>
      <w:docPartPr>
        <w:name w:val="6E932D2222FB46C9803A69B534DCF1D5"/>
        <w:category>
          <w:name w:val="General"/>
          <w:gallery w:val="placeholder"/>
        </w:category>
        <w:types>
          <w:type w:val="bbPlcHdr"/>
        </w:types>
        <w:behaviors>
          <w:behavior w:val="content"/>
        </w:behaviors>
        <w:guid w:val="{C209BBE4-E1B0-4415-AB46-EB76A3BB5130}"/>
      </w:docPartPr>
      <w:docPartBody>
        <w:p w:rsidR="007F5DEB" w:rsidRDefault="004B7259">
          <w:pPr>
            <w:pStyle w:val="6E932D2222FB46C9803A69B534DCF1D5"/>
          </w:pPr>
          <w:r>
            <w:t>Add keywords here. To replace this (or any) tip text with your own, just select it and then start typing. Don’t include space to the right or left of the characters in your selection.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259"/>
    <w:rsid w:val="000F15C5"/>
    <w:rsid w:val="00193100"/>
    <w:rsid w:val="001B4DAF"/>
    <w:rsid w:val="00211CFA"/>
    <w:rsid w:val="002F422A"/>
    <w:rsid w:val="00325EBC"/>
    <w:rsid w:val="003A5D7B"/>
    <w:rsid w:val="003F197B"/>
    <w:rsid w:val="00476303"/>
    <w:rsid w:val="004B7259"/>
    <w:rsid w:val="004D028B"/>
    <w:rsid w:val="0062727C"/>
    <w:rsid w:val="006531CF"/>
    <w:rsid w:val="007C6991"/>
    <w:rsid w:val="007F5DEB"/>
    <w:rsid w:val="008147FB"/>
    <w:rsid w:val="009C7277"/>
    <w:rsid w:val="009E1CC8"/>
    <w:rsid w:val="00A02537"/>
    <w:rsid w:val="00A16AC4"/>
    <w:rsid w:val="00AD4761"/>
    <w:rsid w:val="00AF5B2D"/>
    <w:rsid w:val="00AF6DC2"/>
    <w:rsid w:val="00B15F56"/>
    <w:rsid w:val="00B21032"/>
    <w:rsid w:val="00B701C9"/>
    <w:rsid w:val="00BC3FB2"/>
    <w:rsid w:val="00C91B01"/>
    <w:rsid w:val="00C9576A"/>
    <w:rsid w:val="00D23BEB"/>
    <w:rsid w:val="00D310BA"/>
    <w:rsid w:val="00DD0F22"/>
    <w:rsid w:val="00E81151"/>
    <w:rsid w:val="00ED4587"/>
    <w:rsid w:val="00EE2DFD"/>
    <w:rsid w:val="00F10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91EBFDBF9E4C0FA019B56C1CC68771">
    <w:name w:val="CD91EBFDBF9E4C0FA019B56C1CC68771"/>
  </w:style>
  <w:style w:type="paragraph" w:customStyle="1" w:styleId="9866802F070144AA9ED405C695A5D101">
    <w:name w:val="9866802F070144AA9ED405C695A5D101"/>
  </w:style>
  <w:style w:type="paragraph" w:customStyle="1" w:styleId="5B3989CE85C44E7B80F231AEF5198B9C">
    <w:name w:val="5B3989CE85C44E7B80F231AEF5198B9C"/>
  </w:style>
  <w:style w:type="paragraph" w:customStyle="1" w:styleId="7374A8105150465C9BE16BA458E7E842">
    <w:name w:val="7374A8105150465C9BE16BA458E7E842"/>
  </w:style>
  <w:style w:type="character" w:styleId="Emphasis">
    <w:name w:val="Emphasis"/>
    <w:basedOn w:val="DefaultParagraphFont"/>
    <w:uiPriority w:val="4"/>
    <w:unhideWhenUsed/>
    <w:qFormat/>
    <w:rPr>
      <w:i/>
      <w:iCs/>
    </w:rPr>
  </w:style>
  <w:style w:type="paragraph" w:customStyle="1" w:styleId="0D21763707B94ABF82BAEEB6AD158BD4">
    <w:name w:val="0D21763707B94ABF82BAEEB6AD158BD4"/>
  </w:style>
  <w:style w:type="paragraph" w:customStyle="1" w:styleId="6E932D2222FB46C9803A69B534DCF1D5">
    <w:name w:val="6E932D2222FB46C9803A69B534DCF1D5"/>
  </w:style>
  <w:style w:type="paragraph" w:customStyle="1" w:styleId="DA0F523BB9294A448B1B97BA25B66BAD">
    <w:name w:val="DA0F523BB9294A448B1B97BA25B66BAD"/>
  </w:style>
  <w:style w:type="paragraph" w:customStyle="1" w:styleId="93329719D31D44CDA6C3288F30008477">
    <w:name w:val="93329719D31D44CDA6C3288F30008477"/>
  </w:style>
  <w:style w:type="paragraph" w:customStyle="1" w:styleId="022CAEF6F9DA471B915CE25498FCA525">
    <w:name w:val="022CAEF6F9DA471B915CE25498FCA525"/>
  </w:style>
  <w:style w:type="paragraph" w:customStyle="1" w:styleId="C2D75C4EFA82403D800D685EB799B0E1">
    <w:name w:val="C2D75C4EFA82403D800D685EB799B0E1"/>
  </w:style>
  <w:style w:type="character" w:styleId="FootnoteReference">
    <w:name w:val="footnote reference"/>
    <w:basedOn w:val="DefaultParagraphFont"/>
    <w:uiPriority w:val="99"/>
    <w:qFormat/>
    <w:rPr>
      <w:vertAlign w:val="superscript"/>
    </w:rPr>
  </w:style>
  <w:style w:type="paragraph" w:customStyle="1" w:styleId="D7016FC59B994479A840B2B86E6C17E8">
    <w:name w:val="D7016FC59B994479A840B2B86E6C17E8"/>
  </w:style>
  <w:style w:type="paragraph" w:customStyle="1" w:styleId="0BACBD60738349CE9012A45F3CB02A2E">
    <w:name w:val="0BACBD60738349CE9012A45F3CB02A2E"/>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779A66ACFEF44C338AE6F37F4565D62C">
    <w:name w:val="779A66ACFEF44C338AE6F37F4565D62C"/>
  </w:style>
  <w:style w:type="paragraph" w:customStyle="1" w:styleId="9EC7FFFC19C641B1818791A879B58838">
    <w:name w:val="9EC7FFFC19C641B1818791A879B58838"/>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506894ECB62E4E5C80C47EE6B2A768DF">
    <w:name w:val="506894ECB62E4E5C80C47EE6B2A768DF"/>
  </w:style>
  <w:style w:type="paragraph" w:customStyle="1" w:styleId="D4E72B29CF714B8C810ED9BC94FBEEC1">
    <w:name w:val="D4E72B29CF714B8C810ED9BC94FBEEC1"/>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5883CD88D28346F69FBD97BA6FB2114D">
    <w:name w:val="5883CD88D28346F69FBD97BA6FB2114D"/>
  </w:style>
  <w:style w:type="paragraph" w:customStyle="1" w:styleId="5C24F58A6EB548F0AF23400EB9197CB2">
    <w:name w:val="5C24F58A6EB548F0AF23400EB9197CB2"/>
  </w:style>
  <w:style w:type="paragraph" w:customStyle="1" w:styleId="4F120FCF476D4638ADF79482AB48FF46">
    <w:name w:val="4F120FCF476D4638ADF79482AB48FF46"/>
  </w:style>
  <w:style w:type="paragraph" w:customStyle="1" w:styleId="05A0315048FE4FA2820B026D2C46109A">
    <w:name w:val="05A0315048FE4FA2820B026D2C46109A"/>
  </w:style>
  <w:style w:type="paragraph" w:customStyle="1" w:styleId="D26E9358B333473F9B3303D84A0918FD">
    <w:name w:val="D26E9358B333473F9B3303D84A0918FD"/>
  </w:style>
  <w:style w:type="paragraph" w:customStyle="1" w:styleId="1566027BF070446382B7E24B0ADA9EB6">
    <w:name w:val="1566027BF070446382B7E24B0ADA9EB6"/>
  </w:style>
  <w:style w:type="paragraph" w:customStyle="1" w:styleId="5A518213E7404992A0143B8C916765E2">
    <w:name w:val="5A518213E7404992A0143B8C916765E2"/>
  </w:style>
  <w:style w:type="paragraph" w:customStyle="1" w:styleId="0BD74EDA94C24713B416FBC6A00406B1">
    <w:name w:val="0BD74EDA94C24713B416FBC6A00406B1"/>
  </w:style>
  <w:style w:type="paragraph" w:customStyle="1" w:styleId="929F06A3726E4B28BD3DDE2D5BE925B1">
    <w:name w:val="929F06A3726E4B28BD3DDE2D5BE925B1"/>
  </w:style>
  <w:style w:type="paragraph" w:customStyle="1" w:styleId="5DAB4E19C6364368B7EBAAAC2A599015">
    <w:name w:val="5DAB4E19C6364368B7EBAAAC2A599015"/>
  </w:style>
  <w:style w:type="paragraph" w:customStyle="1" w:styleId="B6D5DCCC457241C3863BF997393EC407">
    <w:name w:val="B6D5DCCC457241C3863BF997393EC407"/>
  </w:style>
  <w:style w:type="paragraph" w:customStyle="1" w:styleId="F9ED1DFF06FA446BA31DB2A6DB64762C">
    <w:name w:val="F9ED1DFF06FA446BA31DB2A6DB64762C"/>
  </w:style>
  <w:style w:type="paragraph" w:customStyle="1" w:styleId="87B31F70154046498A206D7F69A64ED0">
    <w:name w:val="87B31F70154046498A206D7F69A64ED0"/>
  </w:style>
  <w:style w:type="paragraph" w:customStyle="1" w:styleId="B289B6E1B5BC4355837A81B15F1D90EB">
    <w:name w:val="B289B6E1B5BC4355837A81B15F1D90EB"/>
  </w:style>
  <w:style w:type="paragraph" w:customStyle="1" w:styleId="5D447A7C4D1143DFBC4251897D72EA52">
    <w:name w:val="5D447A7C4D1143DFBC4251897D72EA52"/>
  </w:style>
  <w:style w:type="paragraph" w:customStyle="1" w:styleId="1D299607ABD9447DB00415BFA0DCCF49">
    <w:name w:val="1D299607ABD9447DB00415BFA0DCCF49"/>
  </w:style>
  <w:style w:type="paragraph" w:customStyle="1" w:styleId="1BB34C163F0D4418A21ECA102B4A3696">
    <w:name w:val="1BB34C163F0D4418A21ECA102B4A3696"/>
  </w:style>
  <w:style w:type="paragraph" w:customStyle="1" w:styleId="894591D5746B4E4094AB84B57B52D3CB">
    <w:name w:val="894591D5746B4E4094AB84B57B52D3CB"/>
  </w:style>
  <w:style w:type="paragraph" w:customStyle="1" w:styleId="C190A60C7C604B11911AC839462F9DA8">
    <w:name w:val="C190A60C7C604B11911AC839462F9DA8"/>
  </w:style>
  <w:style w:type="paragraph" w:customStyle="1" w:styleId="34783777D51C4A1D9AD3A13B9C137F0D">
    <w:name w:val="34783777D51C4A1D9AD3A13B9C137F0D"/>
  </w:style>
  <w:style w:type="paragraph" w:customStyle="1" w:styleId="149938F2076C49A88081DE951B571BE1">
    <w:name w:val="149938F2076C49A88081DE951B571BE1"/>
  </w:style>
  <w:style w:type="paragraph" w:customStyle="1" w:styleId="0D443B8FBE0247E7BB574C62F3A092B6">
    <w:name w:val="0D443B8FBE0247E7BB574C62F3A092B6"/>
  </w:style>
  <w:style w:type="paragraph" w:customStyle="1" w:styleId="5CC653B5DDD7407C89804DCCF730D212">
    <w:name w:val="5CC653B5DDD7407C89804DCCF730D212"/>
  </w:style>
  <w:style w:type="paragraph" w:customStyle="1" w:styleId="14A1FB6F53EE4B35AD9AAC07A55FFA6E">
    <w:name w:val="14A1FB6F53EE4B35AD9AAC07A55FFA6E"/>
  </w:style>
  <w:style w:type="paragraph" w:customStyle="1" w:styleId="E410F293171E40398F43E9827047E77F">
    <w:name w:val="E410F293171E40398F43E9827047E77F"/>
  </w:style>
  <w:style w:type="paragraph" w:customStyle="1" w:styleId="F8CD28E33BF24F7FB550DF10F5C70C37">
    <w:name w:val="F8CD28E33BF24F7FB550DF10F5C70C37"/>
  </w:style>
  <w:style w:type="paragraph" w:customStyle="1" w:styleId="F4E27F828974421E888822685BB42560">
    <w:name w:val="F4E27F828974421E888822685BB42560"/>
  </w:style>
  <w:style w:type="paragraph" w:customStyle="1" w:styleId="388EF07033E3450B99A3174989E703EA">
    <w:name w:val="388EF07033E3450B99A3174989E703EA"/>
  </w:style>
  <w:style w:type="paragraph" w:customStyle="1" w:styleId="E3277C80D68443408D5767E0D178CFA8">
    <w:name w:val="E3277C80D68443408D5767E0D178CFA8"/>
  </w:style>
  <w:style w:type="paragraph" w:customStyle="1" w:styleId="780D412FBD4D4FEC8AA51618A3B7D371">
    <w:name w:val="780D412FBD4D4FEC8AA51618A3B7D371"/>
  </w:style>
  <w:style w:type="paragraph" w:customStyle="1" w:styleId="5F24E2EBF6604961B51F7C4CF865F1F2">
    <w:name w:val="5F24E2EBF6604961B51F7C4CF865F1F2"/>
  </w:style>
  <w:style w:type="paragraph" w:customStyle="1" w:styleId="F86DF77A4D934AB98600C9BA8A32F682">
    <w:name w:val="F86DF77A4D934AB98600C9BA8A32F682"/>
  </w:style>
  <w:style w:type="paragraph" w:customStyle="1" w:styleId="885CF236E1BF483D9E4E26D6958F6BBF">
    <w:name w:val="885CF236E1BF483D9E4E26D6958F6BBF"/>
  </w:style>
  <w:style w:type="paragraph" w:customStyle="1" w:styleId="CAB5B2478F664FE790FC121BD6C02627">
    <w:name w:val="CAB5B2478F664FE790FC121BD6C02627"/>
  </w:style>
  <w:style w:type="paragraph" w:customStyle="1" w:styleId="676F1E5D815047178A2D94CC6A9C8073">
    <w:name w:val="676F1E5D815047178A2D94CC6A9C8073"/>
  </w:style>
  <w:style w:type="paragraph" w:customStyle="1" w:styleId="34444A780FDC48F5B45ABB2B501010E4">
    <w:name w:val="34444A780FDC48F5B45ABB2B501010E4"/>
  </w:style>
  <w:style w:type="paragraph" w:customStyle="1" w:styleId="C086E44D36CF44EBA3328CF96114311A">
    <w:name w:val="C086E44D36CF44EBA3328CF96114311A"/>
  </w:style>
  <w:style w:type="paragraph" w:customStyle="1" w:styleId="72B69782230B4E419B6A205E12BF157B">
    <w:name w:val="72B69782230B4E419B6A205E12BF157B"/>
  </w:style>
  <w:style w:type="paragraph" w:customStyle="1" w:styleId="B34C24ACC4D5449FBCC52218261D94F3">
    <w:name w:val="B34C24ACC4D5449FBCC52218261D94F3"/>
  </w:style>
  <w:style w:type="paragraph" w:customStyle="1" w:styleId="985D73B4FAD6470BAA505A2E8E836A16">
    <w:name w:val="985D73B4FAD6470BAA505A2E8E836A16"/>
  </w:style>
  <w:style w:type="paragraph" w:customStyle="1" w:styleId="A42ABC3673CD490A94E2E50ED1B7E0CF">
    <w:name w:val="A42ABC3673CD490A94E2E50ED1B7E0CF"/>
  </w:style>
  <w:style w:type="paragraph" w:customStyle="1" w:styleId="FCB5DE62E0494A949C03F920F23E2985">
    <w:name w:val="FCB5DE62E0494A949C03F920F23E2985"/>
  </w:style>
  <w:style w:type="paragraph" w:customStyle="1" w:styleId="2DE28612975D46AC9E73A9CE6380BD8D">
    <w:name w:val="2DE28612975D46AC9E73A9CE6380BD8D"/>
  </w:style>
  <w:style w:type="paragraph" w:customStyle="1" w:styleId="0235888E072C4DC3BE731546E0993560">
    <w:name w:val="0235888E072C4DC3BE731546E0993560"/>
  </w:style>
  <w:style w:type="character" w:styleId="PlaceholderText">
    <w:name w:val="Placeholder Text"/>
    <w:basedOn w:val="DefaultParagraphFont"/>
    <w:uiPriority w:val="99"/>
    <w:semiHidden/>
    <w:rsid w:val="00B701C9"/>
    <w:rPr>
      <w:color w:val="000000" w:themeColor="tex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w:rsidRDefault="00921160"&gt;&lt;w:r w:rsidRPr="00921160"&gt;&lt;w:t&gt;Adaptive Rewiring on Logistic Maps with Heterogeneous Parameters&lt;/w:t&gt;&lt;/w:r&gt;&lt;/w:p&gt;&lt;w:sectPr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3.xml><?xml version="1.0" encoding="utf-8"?>
<ct:contentTypeSchema xmlns:ct="http://schemas.microsoft.com/office/2006/metadata/contentType" xmlns:ma="http://schemas.microsoft.com/office/2006/metadata/properties/metaAttributes" ct:_="" ma:_="" ma:contentTypeName="Document" ma:contentTypeID="0x010100B0FE3DB7F9582E4589EB6EE11F53D497" ma:contentTypeVersion="11" ma:contentTypeDescription="Create a new document." ma:contentTypeScope="" ma:versionID="a8eee71a03a661226bb1b69150cc7522">
  <xsd:schema xmlns:xsd="http://www.w3.org/2001/XMLSchema" xmlns:xs="http://www.w3.org/2001/XMLSchema" xmlns:p="http://schemas.microsoft.com/office/2006/metadata/properties" xmlns:ns3="fb9a896c-a559-47ed-92af-7eebfb3245c5" xmlns:ns4="7616764c-e4ab-459e-9ec1-3eeda0498521" targetNamespace="http://schemas.microsoft.com/office/2006/metadata/properties" ma:root="true" ma:fieldsID="31a1136f847ce586cbfdf557c16e8832" ns3:_="" ns4:_="">
    <xsd:import namespace="fb9a896c-a559-47ed-92af-7eebfb3245c5"/>
    <xsd:import namespace="7616764c-e4ab-459e-9ec1-3eeda04985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a896c-a559-47ed-92af-7eebfb3245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6764c-e4ab-459e-9ec1-3eeda049852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Wil07</b:Tag>
    <b:SourceType>JournalArticle</b:SourceType>
    <b:Guid>{3897BA29-6732-4F7C-A14A-670B741A7C58}</b:Guid>
    <b:Author>
      <b:Author>
        <b:NameList xmlns:msxsl="urn:schemas-microsoft-com:xslt" xmlns:b="http://schemas.openxmlformats.org/officeDocument/2006/bibliography">
          <b:Person>
            <b:Last>Willoughby</b:Last>
            <b:First>Michael</b:First>
            <b:Middle>T.</b:Middle>
          </b:Person>
          <b:Person>
            <b:Last>Sideris</b:Last>
            <b:First>John</b:First>
            <b:Middle/>
          </b:Person>
        </b:NameList>
      </b:Author>
    </b:Author>
    <b:Title>Idiographic Measurement Invariance</b:Title>
    <b:JournalName>Measurement: Interdisciplinary Research &amp; Perspective</b:JournalName>
    <b:City/>
    <b:Year>2007</b:Year>
    <b:Month/>
    <b:Day/>
    <b:Pages>254-258</b:Pages>
    <b:Publisher/>
    <b:Volume>5</b:Volume>
    <b:Issue>4</b:Issue>
    <b:ShortTitle/>
    <b:StandardNumber/>
    <b:Comments/>
    <b:Medium/>
    <b:YearAccessed>2019</b:YearAccessed>
    <b:MonthAccessed>12</b:MonthAccessed>
    <b:DayAccessed>10</b:DayAccessed>
    <b:URL>https://eric.ed.gov/?id=ej829214</b:URL>
    <b:DOI/>
    <b:RefOrder>1</b:RefOrder>
  </b:Source>
</b:Sources>
</file>

<file path=customXml/itemProps1.xml><?xml version="1.0" encoding="utf-8"?>
<ds:datastoreItem xmlns:ds="http://schemas.openxmlformats.org/officeDocument/2006/customXml" ds:itemID="{048CACB9-EDE1-41CB-B480-D9C912C7CB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customXml/itemProps3.xml><?xml version="1.0" encoding="utf-8"?>
<ds:datastoreItem xmlns:ds="http://schemas.openxmlformats.org/officeDocument/2006/customXml" ds:itemID="{D1011F45-6707-4421-AA06-8B95AE28B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a896c-a559-47ed-92af-7eebfb3245c5"/>
    <ds:schemaRef ds:uri="7616764c-e4ab-459e-9ec1-3eeda0498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A74C19-6B07-4417-9879-498C5DECF0A0}">
  <ds:schemaRefs>
    <ds:schemaRef ds:uri="http://schemas.microsoft.com/sharepoint/v3/contenttype/forms"/>
  </ds:schemaRefs>
</ds:datastoreItem>
</file>

<file path=customXml/itemProps5.xml><?xml version="1.0" encoding="utf-8"?>
<ds:datastoreItem xmlns:ds="http://schemas.openxmlformats.org/officeDocument/2006/customXml" ds:itemID="{5C45C06F-6744-4D1F-86ED-1FB839EABE76}">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APA style paper(3).dotx</Template>
  <TotalTime>0</TotalTime>
  <Pages>1</Pages>
  <Words>11015</Words>
  <Characters>60585</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MohammadHossein Haqiqatkhah</dc:creator>
  <cp:keywords/>
  <dc:description/>
  <cp:lastModifiedBy>Cees van Leeuwen</cp:lastModifiedBy>
  <cp:revision>2</cp:revision>
  <cp:lastPrinted>2020-01-05T06:03:00Z</cp:lastPrinted>
  <dcterms:created xsi:type="dcterms:W3CDTF">2020-01-06T15:22:00Z</dcterms:created>
  <dcterms:modified xsi:type="dcterms:W3CDTF">2020-01-06T15:22:00Z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id="RzzXyqFu"/&gt;&lt;style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0x010100B0FE3DB7F9582E4589EB6EE11F53D497</vt:lpwstr>
  </property>
</Properties>
</file>