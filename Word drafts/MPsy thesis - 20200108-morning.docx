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54A63A" w14:textId="77777777" w:rsidR="004D6B86" w:rsidRDefault="00921160">
      <w:pPr>
        <w:pStyle w:val="Title"/>
      </w:pPr>
      <w:r w:rsidRPr="00921160">
        <w:t>Adaptive Rewiring on Logistic Maps with Heterogeneous Parameters</w:t>
      </w:r>
    </w:p>
    <w:p w14:paraId="7679B072" w14:textId="77777777" w:rsidR="004D6B86" w:rsidRDefault="005862EF">
      <w:pPr>
        <w:pStyle w:val="Title2"/>
      </w:pPr>
      <w:sdt>
        <w:sdtPr>
          <w:alias w:val="Enter Author Name(s), First M. Last, Omit Titles and Degrees:"/>
          <w:tag w:val="Enter Author Name(s), First M. Last, Omit Titles and Degrees:"/>
          <w:id w:val="-523712377"/>
          <w:placeholder>
            <w:docPart w:val="9866802F070144AA9ED405C695A5D101"/>
          </w:placeholder>
          <w:temporary/>
          <w:showingPlcHdr/>
          <w15:appearance w15:val="hidden"/>
        </w:sdtPr>
        <w:sdtEndPr/>
        <w:sdtContent>
          <w:r w:rsidR="00A4757D">
            <w:t>Author Name(s), First M. Last, Omit Titles and Degrees</w:t>
          </w:r>
        </w:sdtContent>
      </w:sdt>
    </w:p>
    <w:p w14:paraId="3572FA27" w14:textId="77777777" w:rsidR="004D6B86" w:rsidRDefault="005862EF">
      <w:pPr>
        <w:pStyle w:val="Title2"/>
      </w:pPr>
      <w:sdt>
        <w:sdtPr>
          <w:alias w:val="Enter institutional affiliation(s):"/>
          <w:tag w:val="Enter institutional affiliation(s):"/>
          <w:id w:val="2102991146"/>
          <w:placeholder>
            <w:docPart w:val="5B3989CE85C44E7B80F231AEF5198B9C"/>
          </w:placeholder>
          <w:temporary/>
          <w:showingPlcHdr/>
          <w15:appearance w15:val="hidden"/>
        </w:sdtPr>
        <w:sdtEndPr/>
        <w:sdtContent>
          <w:r w:rsidR="00A4757D">
            <w:t>Institutional Affiliation(s)</w:t>
          </w:r>
        </w:sdtContent>
      </w:sdt>
    </w:p>
    <w:p w14:paraId="16F38403" w14:textId="77777777" w:rsidR="004D6B86" w:rsidRDefault="00345333">
      <w:pPr>
        <w:pStyle w:val="Title"/>
      </w:pPr>
      <w:r>
        <w:t>Author Note</w:t>
      </w:r>
    </w:p>
    <w:sdt>
      <w:sdtPr>
        <w:alias w:val="Enter any grant/funding information &amp; complete corresponding address:"/>
        <w:tag w:val="Enter any grant/funding information &amp; complete corresponding address:"/>
        <w:id w:val="-1343462672"/>
        <w:placeholder>
          <w:docPart w:val="7374A8105150465C9BE16BA458E7E842"/>
        </w:placeholder>
        <w:temporary/>
        <w:showingPlcHdr/>
        <w15:appearance w15:val="hidden"/>
      </w:sdtPr>
      <w:sdtEndPr/>
      <w:sdtContent>
        <w:p w14:paraId="171C1267" w14:textId="77777777" w:rsidR="004D6B86" w:rsidRPr="00A4757D" w:rsidRDefault="00A4757D">
          <w:r>
            <w:t>Include any grant/funding information and a complete correspondence address.</w:t>
          </w:r>
        </w:p>
      </w:sdtContent>
    </w:sdt>
    <w:p w14:paraId="2AFAAC72" w14:textId="5E91E68D" w:rsidR="004D6B86" w:rsidRDefault="00E43E53">
      <w:pPr>
        <w:pStyle w:val="SectionTitle"/>
      </w:pPr>
      <w:commentRangeStart w:id="0"/>
      <w:r>
        <w:lastRenderedPageBreak/>
        <w:t>Summary</w:t>
      </w:r>
      <w:commentRangeEnd w:id="0"/>
      <w:r w:rsidR="00562945">
        <w:rPr>
          <w:rStyle w:val="CommentReference"/>
          <w:rFonts w:asciiTheme="minorHAnsi" w:eastAsiaTheme="minorEastAsia" w:hAnsiTheme="minorHAnsi" w:cstheme="minorBidi"/>
        </w:rPr>
        <w:commentReference w:id="0"/>
      </w:r>
    </w:p>
    <w:p w14:paraId="49CCAB7C" w14:textId="20BF2FF8" w:rsidR="00E43E53" w:rsidRDefault="009312C3" w:rsidP="00CA2B78">
      <w:pPr>
        <w:spacing w:line="360" w:lineRule="auto"/>
        <w:ind w:firstLine="0"/>
        <w:rPr>
          <w:rFonts w:ascii="Times New Roman" w:hAnsi="Times New Roman"/>
          <w:sz w:val="22"/>
        </w:rPr>
      </w:pPr>
      <w:commentRangeStart w:id="1"/>
      <w:ins w:id="2" w:author="MohammadHossein Manuel Haqiqatkhah" w:date="2020-01-08T08:31:00Z">
        <w:r>
          <w:rPr>
            <w:rFonts w:ascii="Times New Roman" w:hAnsi="Times New Roman"/>
            <w:sz w:val="22"/>
          </w:rPr>
          <w:t xml:space="preserve">Adaptive rewiring </w:t>
        </w:r>
      </w:ins>
      <w:ins w:id="3" w:author="MohammadHossein Manuel Haqiqatkhah" w:date="2020-01-08T08:27:00Z">
        <w:r w:rsidR="005A6401">
          <w:rPr>
            <w:rFonts w:ascii="Times New Roman" w:hAnsi="Times New Roman"/>
            <w:sz w:val="22"/>
          </w:rPr>
          <w:t xml:space="preserve">is </w:t>
        </w:r>
      </w:ins>
      <w:ins w:id="4" w:author="MohammadHossein Manuel Haqiqatkhah" w:date="2020-01-08T08:26:00Z">
        <w:r w:rsidR="005A6401">
          <w:rPr>
            <w:rFonts w:ascii="Times New Roman" w:hAnsi="Times New Roman"/>
            <w:sz w:val="22"/>
          </w:rPr>
          <w:t xml:space="preserve">the driving force </w:t>
        </w:r>
      </w:ins>
      <w:ins w:id="5" w:author="MohammadHossein Manuel Haqiqatkhah" w:date="2020-01-08T08:27:00Z">
        <w:r w:rsidR="005A6401">
          <w:rPr>
            <w:rFonts w:ascii="Times New Roman" w:hAnsi="Times New Roman"/>
            <w:sz w:val="22"/>
          </w:rPr>
          <w:t>of struc</w:t>
        </w:r>
      </w:ins>
      <w:ins w:id="6" w:author="MohammadHossein Manuel Haqiqatkhah" w:date="2020-01-08T08:29:00Z">
        <w:r>
          <w:rPr>
            <w:rFonts w:ascii="Times New Roman" w:hAnsi="Times New Roman"/>
            <w:sz w:val="22"/>
          </w:rPr>
          <w:t>tural plasticity in the brain</w:t>
        </w:r>
      </w:ins>
      <w:ins w:id="7" w:author="MohammadHossein Manuel Haqiqatkhah" w:date="2020-01-08T08:32:00Z">
        <w:r>
          <w:rPr>
            <w:rFonts w:ascii="Times New Roman" w:hAnsi="Times New Roman"/>
            <w:sz w:val="22"/>
          </w:rPr>
          <w:t xml:space="preserve">, </w:t>
        </w:r>
      </w:ins>
      <w:ins w:id="8" w:author="MohammadHossein Manuel Haqiqatkhah" w:date="2020-01-08T08:33:00Z">
        <w:r>
          <w:rPr>
            <w:rFonts w:ascii="Times New Roman" w:hAnsi="Times New Roman"/>
            <w:sz w:val="22"/>
          </w:rPr>
          <w:t xml:space="preserve">granting a leading role for </w:t>
        </w:r>
      </w:ins>
      <w:ins w:id="9" w:author="MohammadHossein Manuel Haqiqatkhah" w:date="2020-01-08T08:32:00Z">
        <w:r>
          <w:rPr>
            <w:rFonts w:ascii="Times New Roman" w:hAnsi="Times New Roman"/>
            <w:sz w:val="22"/>
          </w:rPr>
          <w:t xml:space="preserve">connectivity </w:t>
        </w:r>
      </w:ins>
      <w:ins w:id="10" w:author="MohammadHossein Manuel Haqiqatkhah" w:date="2020-01-08T08:29:00Z">
        <w:r>
          <w:rPr>
            <w:rFonts w:ascii="Times New Roman" w:hAnsi="Times New Roman"/>
            <w:sz w:val="22"/>
          </w:rPr>
          <w:t xml:space="preserve">to </w:t>
        </w:r>
      </w:ins>
      <w:ins w:id="11" w:author="MohammadHossein Manuel Haqiqatkhah" w:date="2020-01-08T08:33:00Z">
        <w:r>
          <w:rPr>
            <w:rFonts w:ascii="Times New Roman" w:hAnsi="Times New Roman"/>
            <w:sz w:val="22"/>
          </w:rPr>
          <w:t xml:space="preserve">form </w:t>
        </w:r>
      </w:ins>
      <w:ins w:id="12" w:author="MohammadHossein Manuel Haqiqatkhah" w:date="2020-01-08T08:29:00Z">
        <w:r>
          <w:rPr>
            <w:rFonts w:ascii="Times New Roman" w:hAnsi="Times New Roman"/>
            <w:sz w:val="22"/>
          </w:rPr>
          <w:t xml:space="preserve">modular, small-world architecture </w:t>
        </w:r>
      </w:ins>
      <w:ins w:id="13" w:author="MohammadHossein Manuel Haqiqatkhah" w:date="2020-01-08T09:53:00Z">
        <w:r w:rsidR="00CA2B78">
          <w:rPr>
            <w:rFonts w:ascii="Times New Roman" w:hAnsi="Times New Roman"/>
            <w:sz w:val="22"/>
          </w:rPr>
          <w:t>characteristic to the</w:t>
        </w:r>
      </w:ins>
      <w:ins w:id="14" w:author="MohammadHossein Manuel Haqiqatkhah" w:date="2020-01-08T08:29:00Z">
        <w:r>
          <w:rPr>
            <w:rFonts w:ascii="Times New Roman" w:hAnsi="Times New Roman"/>
            <w:sz w:val="22"/>
          </w:rPr>
          <w:t xml:space="preserve"> brain.</w:t>
        </w:r>
      </w:ins>
      <w:ins w:id="15" w:author="MohammadHossein Manuel Haqiqatkhah" w:date="2020-01-08T08:27:00Z">
        <w:r w:rsidR="005A6401">
          <w:rPr>
            <w:rFonts w:ascii="Times New Roman" w:hAnsi="Times New Roman"/>
            <w:sz w:val="22"/>
          </w:rPr>
          <w:t xml:space="preserve"> </w:t>
        </w:r>
      </w:ins>
      <w:ins w:id="16" w:author="MohammadHossein Manuel Haqiqatkhah" w:date="2020-01-08T08:25:00Z">
        <w:r w:rsidR="005A6401">
          <w:rPr>
            <w:rFonts w:ascii="Times New Roman" w:hAnsi="Times New Roman"/>
            <w:sz w:val="22"/>
          </w:rPr>
          <w:t>Coupled logistic maps</w:t>
        </w:r>
      </w:ins>
      <w:ins w:id="17" w:author="MohammadHossein Manuel Haqiqatkhah" w:date="2020-01-08T08:36:00Z">
        <w:r w:rsidR="007049A3">
          <w:rPr>
            <w:rFonts w:ascii="Times New Roman" w:hAnsi="Times New Roman"/>
            <w:sz w:val="22"/>
          </w:rPr>
          <w:t xml:space="preserve"> can be considered a highly simplified model</w:t>
        </w:r>
      </w:ins>
      <w:ins w:id="18" w:author="MohammadHossein Manuel Haqiqatkhah" w:date="2020-01-08T08:25:00Z">
        <w:r w:rsidR="005A6401">
          <w:rPr>
            <w:rFonts w:ascii="Times New Roman" w:hAnsi="Times New Roman"/>
            <w:sz w:val="22"/>
          </w:rPr>
          <w:t xml:space="preserve"> </w:t>
        </w:r>
      </w:ins>
      <w:ins w:id="19" w:author="MohammadHossein Manuel Haqiqatkhah" w:date="2020-01-08T08:36:00Z">
        <w:r w:rsidR="007049A3">
          <w:rPr>
            <w:rFonts w:ascii="Times New Roman" w:hAnsi="Times New Roman"/>
            <w:sz w:val="22"/>
          </w:rPr>
          <w:t xml:space="preserve">for </w:t>
        </w:r>
      </w:ins>
      <w:ins w:id="20" w:author="MohammadHossein Manuel Haqiqatkhah" w:date="2020-01-08T08:37:00Z">
        <w:r w:rsidR="007049A3">
          <w:rPr>
            <w:rFonts w:ascii="Times New Roman" w:hAnsi="Times New Roman"/>
            <w:sz w:val="22"/>
          </w:rPr>
          <w:t xml:space="preserve">the </w:t>
        </w:r>
      </w:ins>
      <w:ins w:id="21" w:author="MohammadHossein Manuel Haqiqatkhah" w:date="2020-01-08T08:58:00Z">
        <w:r w:rsidR="0096018F">
          <w:rPr>
            <w:rFonts w:ascii="Times New Roman" w:hAnsi="Times New Roman"/>
            <w:sz w:val="22"/>
          </w:rPr>
          <w:t xml:space="preserve">dynamic </w:t>
        </w:r>
      </w:ins>
      <w:ins w:id="22" w:author="MohammadHossein Manuel Haqiqatkhah" w:date="2020-01-08T08:36:00Z">
        <w:r w:rsidR="007049A3">
          <w:rPr>
            <w:rFonts w:ascii="Times New Roman" w:hAnsi="Times New Roman"/>
            <w:sz w:val="22"/>
          </w:rPr>
          <w:t xml:space="preserve">activity of </w:t>
        </w:r>
      </w:ins>
      <w:ins w:id="23" w:author="MohammadHossein Manuel Haqiqatkhah" w:date="2020-01-08T08:37:00Z">
        <w:r w:rsidR="007049A3">
          <w:rPr>
            <w:rFonts w:ascii="Times New Roman" w:hAnsi="Times New Roman"/>
            <w:sz w:val="22"/>
          </w:rPr>
          <w:t xml:space="preserve">neural mases and </w:t>
        </w:r>
      </w:ins>
      <w:ins w:id="24" w:author="MohammadHossein Manuel Haqiqatkhah" w:date="2020-01-08T08:25:00Z">
        <w:r w:rsidR="005A6401">
          <w:rPr>
            <w:rFonts w:ascii="Times New Roman" w:hAnsi="Times New Roman"/>
            <w:sz w:val="22"/>
          </w:rPr>
          <w:t xml:space="preserve">have been shown to </w:t>
        </w:r>
      </w:ins>
      <w:ins w:id="25" w:author="MohammadHossein Manuel Haqiqatkhah" w:date="2020-01-08T08:34:00Z">
        <w:r>
          <w:rPr>
            <w:rFonts w:ascii="Times New Roman" w:hAnsi="Times New Roman"/>
            <w:sz w:val="22"/>
          </w:rPr>
          <w:t xml:space="preserve">be </w:t>
        </w:r>
        <w:r w:rsidR="007049A3">
          <w:rPr>
            <w:rFonts w:ascii="Times New Roman" w:hAnsi="Times New Roman"/>
            <w:sz w:val="22"/>
          </w:rPr>
          <w:t xml:space="preserve">a </w:t>
        </w:r>
      </w:ins>
      <w:ins w:id="26" w:author="MohammadHossein Manuel Haqiqatkhah" w:date="2020-01-08T08:37:00Z">
        <w:r w:rsidR="007049A3">
          <w:rPr>
            <w:rFonts w:ascii="Times New Roman" w:hAnsi="Times New Roman"/>
            <w:sz w:val="22"/>
          </w:rPr>
          <w:t xml:space="preserve">powerful </w:t>
        </w:r>
      </w:ins>
      <w:ins w:id="27" w:author="MohammadHossein Manuel Haqiqatkhah" w:date="2020-01-08T08:34:00Z">
        <w:r w:rsidR="007049A3">
          <w:rPr>
            <w:rFonts w:ascii="Times New Roman" w:hAnsi="Times New Roman"/>
            <w:sz w:val="22"/>
          </w:rPr>
          <w:t>basis of</w:t>
        </w:r>
      </w:ins>
      <w:ins w:id="28" w:author="MohammadHossein Manuel Haqiqatkhah" w:date="2020-01-08T08:35:00Z">
        <w:r w:rsidR="007049A3">
          <w:rPr>
            <w:rFonts w:ascii="Times New Roman" w:hAnsi="Times New Roman"/>
            <w:sz w:val="22"/>
          </w:rPr>
          <w:t xml:space="preserve"> adaptive rewiring</w:t>
        </w:r>
      </w:ins>
      <w:ins w:id="29" w:author="MohammadHossein Manuel Haqiqatkhah" w:date="2020-01-08T08:39:00Z">
        <w:r w:rsidR="007049A3">
          <w:rPr>
            <w:rFonts w:ascii="Times New Roman" w:hAnsi="Times New Roman"/>
            <w:sz w:val="22"/>
          </w:rPr>
          <w:t xml:space="preserve"> algorithm</w:t>
        </w:r>
      </w:ins>
      <w:ins w:id="30" w:author="MohammadHossein Manuel Haqiqatkhah" w:date="2020-01-08T08:35:00Z">
        <w:r w:rsidR="007049A3">
          <w:rPr>
            <w:rFonts w:ascii="Times New Roman" w:hAnsi="Times New Roman"/>
            <w:sz w:val="22"/>
          </w:rPr>
          <w:t xml:space="preserve">. </w:t>
        </w:r>
      </w:ins>
      <w:ins w:id="31" w:author="MohammadHossein Manuel Haqiqatkhah" w:date="2020-01-08T08:40:00Z">
        <w:r w:rsidR="007049A3">
          <w:rPr>
            <w:rFonts w:ascii="Times New Roman" w:hAnsi="Times New Roman"/>
            <w:sz w:val="22"/>
          </w:rPr>
          <w:t>S</w:t>
        </w:r>
      </w:ins>
      <w:ins w:id="32" w:author="MohammadHossein Manuel Haqiqatkhah" w:date="2020-01-08T08:35:00Z">
        <w:r w:rsidR="007049A3">
          <w:rPr>
            <w:rFonts w:ascii="Times New Roman" w:hAnsi="Times New Roman"/>
            <w:sz w:val="22"/>
          </w:rPr>
          <w:t>tudies o</w:t>
        </w:r>
      </w:ins>
      <w:ins w:id="33" w:author="MohammadHossein Manuel Haqiqatkhah" w:date="2020-01-08T08:40:00Z">
        <w:r w:rsidR="007049A3">
          <w:rPr>
            <w:rFonts w:ascii="Times New Roman" w:hAnsi="Times New Roman"/>
            <w:sz w:val="22"/>
          </w:rPr>
          <w:t>n</w:t>
        </w:r>
      </w:ins>
      <w:ins w:id="34" w:author="MohammadHossein Manuel Haqiqatkhah" w:date="2020-01-08T08:35:00Z">
        <w:r w:rsidR="007049A3">
          <w:rPr>
            <w:rFonts w:ascii="Times New Roman" w:hAnsi="Times New Roman"/>
            <w:sz w:val="22"/>
          </w:rPr>
          <w:t xml:space="preserve"> adaptive rewiring </w:t>
        </w:r>
      </w:ins>
      <w:ins w:id="35" w:author="MohammadHossein Manuel Haqiqatkhah" w:date="2020-01-08T08:40:00Z">
        <w:r w:rsidR="007049A3">
          <w:rPr>
            <w:rFonts w:ascii="Times New Roman" w:hAnsi="Times New Roman"/>
            <w:sz w:val="22"/>
          </w:rPr>
          <w:t>of</w:t>
        </w:r>
      </w:ins>
      <w:ins w:id="36" w:author="MohammadHossein Manuel Haqiqatkhah" w:date="2020-01-08T08:35:00Z">
        <w:r w:rsidR="007049A3">
          <w:rPr>
            <w:rFonts w:ascii="Times New Roman" w:hAnsi="Times New Roman"/>
            <w:sz w:val="22"/>
          </w:rPr>
          <w:t xml:space="preserve"> </w:t>
        </w:r>
      </w:ins>
      <w:ins w:id="37" w:author="MohammadHossein Manuel Haqiqatkhah" w:date="2020-01-08T08:37:00Z">
        <w:r w:rsidR="007049A3">
          <w:rPr>
            <w:rFonts w:ascii="Times New Roman" w:hAnsi="Times New Roman"/>
            <w:sz w:val="22"/>
          </w:rPr>
          <w:t xml:space="preserve">coupled </w:t>
        </w:r>
      </w:ins>
      <w:ins w:id="38" w:author="MohammadHossein Manuel Haqiqatkhah" w:date="2020-01-08T08:35:00Z">
        <w:r w:rsidR="007049A3">
          <w:rPr>
            <w:rFonts w:ascii="Times New Roman" w:hAnsi="Times New Roman"/>
            <w:sz w:val="22"/>
          </w:rPr>
          <w:t>logistic maps</w:t>
        </w:r>
      </w:ins>
      <w:ins w:id="39" w:author="MohammadHossein Manuel Haqiqatkhah" w:date="2020-01-08T08:37:00Z">
        <w:r w:rsidR="007049A3">
          <w:rPr>
            <w:rFonts w:ascii="Times New Roman" w:hAnsi="Times New Roman"/>
            <w:sz w:val="22"/>
          </w:rPr>
          <w:t xml:space="preserve"> have thus</w:t>
        </w:r>
      </w:ins>
      <w:ins w:id="40" w:author="MohammadHossein Manuel Haqiqatkhah" w:date="2020-01-08T08:38:00Z">
        <w:r w:rsidR="007049A3">
          <w:rPr>
            <w:rFonts w:ascii="Times New Roman" w:hAnsi="Times New Roman"/>
            <w:sz w:val="22"/>
          </w:rPr>
          <w:t xml:space="preserve"> </w:t>
        </w:r>
      </w:ins>
      <w:ins w:id="41" w:author="MohammadHossein Manuel Haqiqatkhah" w:date="2020-01-08T08:37:00Z">
        <w:r w:rsidR="007049A3">
          <w:rPr>
            <w:rFonts w:ascii="Times New Roman" w:hAnsi="Times New Roman"/>
            <w:sz w:val="22"/>
          </w:rPr>
          <w:t xml:space="preserve">far </w:t>
        </w:r>
      </w:ins>
      <w:ins w:id="42" w:author="MohammadHossein Manuel Haqiqatkhah" w:date="2020-01-08T08:40:00Z">
        <w:r w:rsidR="007049A3">
          <w:rPr>
            <w:rFonts w:ascii="Times New Roman" w:hAnsi="Times New Roman"/>
            <w:sz w:val="22"/>
          </w:rPr>
          <w:t>modeled logistic maps with uniform distribution of p</w:t>
        </w:r>
        <w:r w:rsidR="00D5674E">
          <w:rPr>
            <w:rFonts w:ascii="Times New Roman" w:hAnsi="Times New Roman"/>
            <w:sz w:val="22"/>
          </w:rPr>
          <w:t>arameter over the whole system</w:t>
        </w:r>
      </w:ins>
      <w:ins w:id="43" w:author="MohammadHossein Manuel Haqiqatkhah" w:date="2020-01-08T08:45:00Z">
        <w:r w:rsidR="00D5674E">
          <w:rPr>
            <w:rFonts w:ascii="Times New Roman" w:hAnsi="Times New Roman"/>
            <w:sz w:val="22"/>
          </w:rPr>
          <w:t xml:space="preserve">, ergo constraining </w:t>
        </w:r>
      </w:ins>
      <w:ins w:id="44" w:author="MohammadHossein Manuel Haqiqatkhah" w:date="2020-01-08T08:46:00Z">
        <w:r w:rsidR="00D5674E">
          <w:rPr>
            <w:rFonts w:ascii="Times New Roman" w:hAnsi="Times New Roman"/>
            <w:sz w:val="22"/>
          </w:rPr>
          <w:t xml:space="preserve">their </w:t>
        </w:r>
      </w:ins>
      <w:ins w:id="45" w:author="MohammadHossein Manuel Haqiqatkhah" w:date="2020-01-08T08:42:00Z">
        <w:r w:rsidR="00D5674E">
          <w:rPr>
            <w:rFonts w:ascii="Times New Roman" w:hAnsi="Times New Roman"/>
            <w:sz w:val="22"/>
          </w:rPr>
          <w:t>cognitive function</w:t>
        </w:r>
      </w:ins>
      <w:ins w:id="46" w:author="MohammadHossein Manuel Haqiqatkhah" w:date="2020-01-08T08:45:00Z">
        <w:r w:rsidR="00D5674E">
          <w:rPr>
            <w:rFonts w:ascii="Times New Roman" w:hAnsi="Times New Roman"/>
            <w:sz w:val="22"/>
          </w:rPr>
          <w:t xml:space="preserve">ality </w:t>
        </w:r>
      </w:ins>
      <w:ins w:id="47" w:author="MohammadHossein Manuel Haqiqatkhah" w:date="2020-01-08T08:46:00Z">
        <w:r w:rsidR="00D5674E">
          <w:rPr>
            <w:rFonts w:ascii="Times New Roman" w:hAnsi="Times New Roman"/>
            <w:sz w:val="22"/>
          </w:rPr>
          <w:t xml:space="preserve">as </w:t>
        </w:r>
      </w:ins>
      <w:ins w:id="48" w:author="MohammadHossein Manuel Haqiqatkhah" w:date="2020-01-08T08:45:00Z">
        <w:r w:rsidR="00D5674E">
          <w:rPr>
            <w:rFonts w:ascii="Times New Roman" w:hAnsi="Times New Roman"/>
            <w:sz w:val="22"/>
          </w:rPr>
          <w:t>model</w:t>
        </w:r>
      </w:ins>
      <w:ins w:id="49" w:author="MohammadHossein Manuel Haqiqatkhah" w:date="2020-01-08T08:46:00Z">
        <w:r w:rsidR="00D5674E">
          <w:rPr>
            <w:rFonts w:ascii="Times New Roman" w:hAnsi="Times New Roman"/>
            <w:sz w:val="22"/>
          </w:rPr>
          <w:t xml:space="preserve">s of </w:t>
        </w:r>
      </w:ins>
      <w:ins w:id="50" w:author="MohammadHossein Manuel Haqiqatkhah" w:date="2020-01-08T08:42:00Z">
        <w:r w:rsidR="007049A3">
          <w:rPr>
            <w:rFonts w:ascii="Times New Roman" w:hAnsi="Times New Roman"/>
            <w:sz w:val="22"/>
          </w:rPr>
          <w:t>perception and memory</w:t>
        </w:r>
      </w:ins>
      <w:ins w:id="51" w:author="MohammadHossein Manuel Haqiqatkhah" w:date="2020-01-08T08:46:00Z">
        <w:r w:rsidR="00745330">
          <w:rPr>
            <w:rFonts w:ascii="Times New Roman" w:hAnsi="Times New Roman"/>
            <w:sz w:val="22"/>
          </w:rPr>
          <w:t>.</w:t>
        </w:r>
      </w:ins>
      <w:ins w:id="52" w:author="MohammadHossein Manuel Haqiqatkhah" w:date="2020-01-08T08:42:00Z">
        <w:r w:rsidR="007049A3">
          <w:rPr>
            <w:rFonts w:ascii="Times New Roman" w:hAnsi="Times New Roman"/>
            <w:sz w:val="22"/>
          </w:rPr>
          <w:t xml:space="preserve"> </w:t>
        </w:r>
      </w:ins>
      <w:ins w:id="53" w:author="MohammadHossein Manuel Haqiqatkhah" w:date="2020-01-08T08:51:00Z">
        <w:r w:rsidR="003E71B0">
          <w:rPr>
            <w:rFonts w:ascii="Times New Roman" w:hAnsi="Times New Roman"/>
            <w:sz w:val="22"/>
          </w:rPr>
          <w:t xml:space="preserve">In order to be a </w:t>
        </w:r>
      </w:ins>
      <w:ins w:id="54" w:author="MohammadHossein Manuel Haqiqatkhah" w:date="2020-01-08T08:52:00Z">
        <w:r w:rsidR="003E71B0">
          <w:rPr>
            <w:rFonts w:ascii="Times New Roman" w:hAnsi="Times New Roman"/>
            <w:sz w:val="22"/>
          </w:rPr>
          <w:t>mechanism responsible</w:t>
        </w:r>
      </w:ins>
      <w:ins w:id="55" w:author="MohammadHossein Manuel Haqiqatkhah" w:date="2020-01-08T08:51:00Z">
        <w:r w:rsidR="003E71B0">
          <w:rPr>
            <w:rFonts w:ascii="Times New Roman" w:hAnsi="Times New Roman"/>
            <w:sz w:val="22"/>
          </w:rPr>
          <w:t xml:space="preserve"> for cognitive</w:t>
        </w:r>
      </w:ins>
      <w:ins w:id="56" w:author="MohammadHossein Manuel Haqiqatkhah" w:date="2020-01-08T08:52:00Z">
        <w:r w:rsidR="003E71B0">
          <w:rPr>
            <w:rFonts w:ascii="Times New Roman" w:hAnsi="Times New Roman"/>
            <w:sz w:val="22"/>
          </w:rPr>
          <w:t xml:space="preserve"> functions, adaptive rewiring has to be robust to </w:t>
        </w:r>
      </w:ins>
      <w:ins w:id="57" w:author="MohammadHossein Manuel Haqiqatkhah" w:date="2020-01-08T08:51:00Z">
        <w:r w:rsidR="003E71B0">
          <w:rPr>
            <w:rFonts w:ascii="Times New Roman" w:hAnsi="Times New Roman"/>
            <w:sz w:val="22"/>
          </w:rPr>
          <w:t>non-uniform</w:t>
        </w:r>
      </w:ins>
      <w:ins w:id="58" w:author="MohammadHossein Manuel Haqiqatkhah" w:date="2020-01-08T08:52:00Z">
        <w:r w:rsidR="003E71B0">
          <w:rPr>
            <w:rFonts w:ascii="Times New Roman" w:hAnsi="Times New Roman"/>
            <w:sz w:val="22"/>
          </w:rPr>
          <w:t xml:space="preserve">ity </w:t>
        </w:r>
      </w:ins>
      <w:ins w:id="59" w:author="MohammadHossein Manuel Haqiqatkhah" w:date="2020-01-08T08:51:00Z">
        <w:r w:rsidR="003E71B0">
          <w:rPr>
            <w:rFonts w:ascii="Times New Roman" w:hAnsi="Times New Roman"/>
            <w:sz w:val="22"/>
          </w:rPr>
          <w:t>of parameters</w:t>
        </w:r>
      </w:ins>
      <w:ins w:id="60" w:author="MohammadHossein Manuel Haqiqatkhah" w:date="2020-01-08T08:53:00Z">
        <w:r w:rsidR="003E71B0">
          <w:rPr>
            <w:rFonts w:ascii="Times New Roman" w:hAnsi="Times New Roman"/>
            <w:sz w:val="22"/>
          </w:rPr>
          <w:t xml:space="preserve"> over the system. Moreover, it should </w:t>
        </w:r>
      </w:ins>
      <w:ins w:id="61" w:author="MohammadHossein Manuel Haqiqatkhah" w:date="2020-01-08T08:54:00Z">
        <w:r w:rsidR="0031788E">
          <w:rPr>
            <w:rFonts w:ascii="Times New Roman" w:hAnsi="Times New Roman"/>
            <w:sz w:val="22"/>
          </w:rPr>
          <w:t xml:space="preserve">let function-specific structures to </w:t>
        </w:r>
      </w:ins>
      <w:ins w:id="62" w:author="MohammadHossein Manuel Haqiqatkhah" w:date="2020-01-08T08:53:00Z">
        <w:r w:rsidR="003E71B0">
          <w:rPr>
            <w:rFonts w:ascii="Times New Roman" w:hAnsi="Times New Roman"/>
            <w:sz w:val="22"/>
          </w:rPr>
          <w:t xml:space="preserve">emerge </w:t>
        </w:r>
      </w:ins>
      <w:ins w:id="63" w:author="MohammadHossein Manuel Haqiqatkhah" w:date="2020-01-08T08:54:00Z">
        <w:r w:rsidR="0031788E">
          <w:rPr>
            <w:rFonts w:ascii="Times New Roman" w:hAnsi="Times New Roman"/>
            <w:sz w:val="22"/>
          </w:rPr>
          <w:t>from such paramet</w:t>
        </w:r>
      </w:ins>
      <w:ins w:id="64" w:author="MohammadHossein Manuel Haqiqatkhah" w:date="2020-01-08T08:55:00Z">
        <w:r w:rsidR="0031788E">
          <w:rPr>
            <w:rFonts w:ascii="Times New Roman" w:hAnsi="Times New Roman"/>
            <w:sz w:val="22"/>
          </w:rPr>
          <w:t>erization.</w:t>
        </w:r>
      </w:ins>
      <w:r w:rsidR="0031788E" w:rsidRPr="00650ADD">
        <w:rPr>
          <w:rFonts w:ascii="Times New Roman" w:hAnsi="Times New Roman"/>
          <w:sz w:val="22"/>
        </w:rPr>
        <w:t xml:space="preserve"> </w:t>
      </w:r>
      <w:commentRangeEnd w:id="1"/>
      <w:r w:rsidR="0031788E">
        <w:rPr>
          <w:rStyle w:val="CommentReference"/>
        </w:rPr>
        <w:commentReference w:id="1"/>
      </w:r>
    </w:p>
    <w:p w14:paraId="247259DD" w14:textId="77777777" w:rsidR="00E43E53" w:rsidRDefault="00E43E53">
      <w:pPr>
        <w:spacing w:line="360" w:lineRule="auto"/>
        <w:ind w:firstLine="0"/>
        <w:rPr>
          <w:rFonts w:ascii="Times New Roman" w:hAnsi="Times New Roman"/>
          <w:sz w:val="22"/>
        </w:rPr>
        <w:pPrChange w:id="65" w:author="MohammadHossein Manuel Haqiqatkhah" w:date="2020-01-08T08:43:00Z">
          <w:pPr/>
        </w:pPrChange>
      </w:pPr>
    </w:p>
    <w:p w14:paraId="1A6102B9" w14:textId="184109F3" w:rsidR="000038E9" w:rsidRDefault="0096018F">
      <w:pPr>
        <w:spacing w:line="360" w:lineRule="auto"/>
        <w:ind w:firstLine="0"/>
        <w:rPr>
          <w:ins w:id="66" w:author="MohammadHossein Manuel Haqiqatkhah" w:date="2020-01-08T09:03:00Z"/>
          <w:rFonts w:ascii="Times New Roman" w:hAnsi="Times New Roman"/>
          <w:sz w:val="22"/>
        </w:rPr>
        <w:pPrChange w:id="67" w:author="MohammadHossein Manuel Haqiqatkhah" w:date="2020-01-08T09:46:00Z">
          <w:pPr/>
        </w:pPrChange>
      </w:pPr>
      <w:commentRangeStart w:id="68"/>
      <w:ins w:id="69" w:author="MohammadHossein Manuel Haqiqatkhah" w:date="2020-01-08T08:57:00Z">
        <w:r>
          <w:rPr>
            <w:rFonts w:ascii="Times New Roman" w:hAnsi="Times New Roman"/>
            <w:sz w:val="22"/>
          </w:rPr>
          <w:t xml:space="preserve">Coupled logistic maps are characterized by two parameters, namely </w:t>
        </w:r>
      </w:ins>
      <w:ins w:id="70" w:author="MohammadHossein Manuel Haqiqatkhah" w:date="2020-01-08T08:58:00Z">
        <w:r w:rsidR="009E2363">
          <w:rPr>
            <w:rFonts w:ascii="Times New Roman" w:hAnsi="Times New Roman"/>
            <w:sz w:val="22"/>
          </w:rPr>
          <w:t>turbulence (</w:t>
        </w:r>
      </w:ins>
      <w:ins w:id="71" w:author="MohammadHossein Manuel Haqiqatkhah" w:date="2020-01-08T09:06:00Z">
        <w:r w:rsidR="000038E9">
          <w:rPr>
            <w:rFonts w:ascii="Times New Roman" w:hAnsi="Times New Roman"/>
            <w:sz w:val="22"/>
          </w:rPr>
          <w:t xml:space="preserve">denoted </w:t>
        </w:r>
        <w:proofErr w:type="gramStart"/>
        <w:r w:rsidR="000038E9">
          <w:rPr>
            <w:rFonts w:ascii="Times New Roman" w:hAnsi="Times New Roman"/>
            <w:sz w:val="22"/>
          </w:rPr>
          <w:t>by</w:t>
        </w:r>
        <w:r w:rsidR="000602D4">
          <w:rPr>
            <w:rFonts w:ascii="Times New Roman" w:hAnsi="Times New Roman"/>
            <w:sz w:val="22"/>
          </w:rPr>
          <w:t xml:space="preserve"> </w:t>
        </w:r>
        <w:proofErr w:type="gramEnd"/>
        <m:oMath>
          <m:r>
            <m:rPr>
              <m:sty m:val="p"/>
            </m:rPr>
            <w:rPr>
              <w:rFonts w:ascii="Cambria Math" w:hAnsi="Cambria Math"/>
              <w:lang w:bidi="fa-IR"/>
            </w:rPr>
            <m:t>α</m:t>
          </m:r>
        </m:oMath>
        <w:r w:rsidR="000602D4">
          <w:rPr>
            <w:rFonts w:ascii="Times New Roman" w:hAnsi="Times New Roman"/>
            <w:lang w:bidi="fa-IR"/>
          </w:rPr>
          <w:t>,</w:t>
        </w:r>
        <w:r w:rsidR="000038E9">
          <w:rPr>
            <w:rFonts w:ascii="Times New Roman" w:hAnsi="Times New Roman"/>
            <w:sz w:val="22"/>
          </w:rPr>
          <w:t xml:space="preserve"> </w:t>
        </w:r>
      </w:ins>
      <w:ins w:id="72" w:author="MohammadHossein Manuel Haqiqatkhah" w:date="2020-01-08T08:58:00Z">
        <w:r w:rsidR="009E2363">
          <w:rPr>
            <w:rFonts w:ascii="Times New Roman" w:hAnsi="Times New Roman"/>
            <w:sz w:val="22"/>
          </w:rPr>
          <w:t xml:space="preserve">controlling the range of </w:t>
        </w:r>
      </w:ins>
      <w:ins w:id="73" w:author="MohammadHossein Manuel Haqiqatkhah" w:date="2020-01-08T08:59:00Z">
        <w:r w:rsidR="009E2363">
          <w:rPr>
            <w:rFonts w:ascii="Times New Roman" w:hAnsi="Times New Roman"/>
            <w:sz w:val="22"/>
          </w:rPr>
          <w:t>node activation</w:t>
        </w:r>
      </w:ins>
      <w:ins w:id="74" w:author="MohammadHossein Manuel Haqiqatkhah" w:date="2020-01-08T08:58:00Z">
        <w:r w:rsidR="009E2363">
          <w:rPr>
            <w:rFonts w:ascii="Times New Roman" w:hAnsi="Times New Roman"/>
            <w:sz w:val="22"/>
          </w:rPr>
          <w:t xml:space="preserve">) </w:t>
        </w:r>
      </w:ins>
      <w:ins w:id="75" w:author="MohammadHossein Manuel Haqiqatkhah" w:date="2020-01-08T08:59:00Z">
        <w:r w:rsidR="009E2363">
          <w:rPr>
            <w:rFonts w:ascii="Times New Roman" w:hAnsi="Times New Roman"/>
            <w:sz w:val="22"/>
          </w:rPr>
          <w:t xml:space="preserve">and </w:t>
        </w:r>
      </w:ins>
      <w:ins w:id="76" w:author="MohammadHossein Manuel Haqiqatkhah" w:date="2020-01-08T08:57:00Z">
        <w:r>
          <w:rPr>
            <w:rFonts w:ascii="Times New Roman" w:hAnsi="Times New Roman"/>
            <w:sz w:val="22"/>
          </w:rPr>
          <w:t xml:space="preserve">coupling strength between </w:t>
        </w:r>
      </w:ins>
      <w:ins w:id="77" w:author="MohammadHossein Manuel Haqiqatkhah" w:date="2020-01-08T08:59:00Z">
        <w:r w:rsidR="009E2363">
          <w:rPr>
            <w:rFonts w:ascii="Times New Roman" w:hAnsi="Times New Roman"/>
            <w:sz w:val="22"/>
          </w:rPr>
          <w:t>the nodes</w:t>
        </w:r>
      </w:ins>
      <w:ins w:id="78" w:author="MohammadHossein Manuel Haqiqatkhah" w:date="2020-01-08T09:06:00Z">
        <w:r w:rsidR="000602D4">
          <w:rPr>
            <w:rFonts w:ascii="Times New Roman" w:hAnsi="Times New Roman"/>
            <w:sz w:val="22"/>
          </w:rPr>
          <w:t xml:space="preserve"> (denoted by </w:t>
        </w:r>
      </w:ins>
      <m:oMath>
        <m:r>
          <w:ins w:id="79" w:author="MohammadHossein Manuel Haqiqatkhah" w:date="2020-01-08T09:07:00Z">
            <m:rPr>
              <m:scr m:val="script"/>
            </m:rPr>
            <w:rPr>
              <w:rFonts w:ascii="Cambria Math" w:hAnsi="Cambria Math"/>
              <w:lang w:bidi="fa-IR"/>
            </w:rPr>
            <m:t>E</m:t>
          </w:ins>
        </m:r>
      </m:oMath>
      <w:ins w:id="80" w:author="MohammadHossein Manuel Haqiqatkhah" w:date="2020-01-08T09:06:00Z">
        <w:r w:rsidR="000602D4">
          <w:rPr>
            <w:rFonts w:ascii="Times New Roman" w:hAnsi="Times New Roman"/>
            <w:sz w:val="22"/>
          </w:rPr>
          <w:t>)</w:t>
        </w:r>
      </w:ins>
      <w:ins w:id="81" w:author="MohammadHossein Manuel Haqiqatkhah" w:date="2020-01-08T08:59:00Z">
        <w:r w:rsidR="009E2363">
          <w:rPr>
            <w:rFonts w:ascii="Times New Roman" w:hAnsi="Times New Roman"/>
            <w:sz w:val="22"/>
          </w:rPr>
          <w:t>. In this modeling study, five parameterization conditions of coupled logistic maps are studied</w:t>
        </w:r>
      </w:ins>
      <w:ins w:id="82" w:author="MohammadHossein Manuel Haqiqatkhah" w:date="2020-01-08T09:03:00Z">
        <w:r w:rsidR="000038E9">
          <w:rPr>
            <w:rFonts w:ascii="Times New Roman" w:hAnsi="Times New Roman"/>
            <w:sz w:val="22"/>
          </w:rPr>
          <w:t xml:space="preserve">. More specifically, the system is divided into two non-overlapping subsets of </w:t>
        </w:r>
        <w:r w:rsidR="0091160D">
          <w:rPr>
            <w:rFonts w:ascii="Times New Roman" w:hAnsi="Times New Roman"/>
            <w:sz w:val="22"/>
          </w:rPr>
          <w:t>units</w:t>
        </w:r>
      </w:ins>
      <w:ins w:id="83" w:author="MohammadHossein Manuel Haqiqatkhah" w:date="2020-01-08T09:07:00Z">
        <w:r w:rsidR="0091160D">
          <w:rPr>
            <w:rFonts w:ascii="Times New Roman" w:hAnsi="Times New Roman"/>
            <w:sz w:val="22"/>
          </w:rPr>
          <w:t xml:space="preserve">. The bigger subset </w:t>
        </w:r>
      </w:ins>
      <w:ins w:id="84" w:author="MohammadHossein Manuel Haqiqatkhah" w:date="2020-01-08T09:09:00Z">
        <w:r w:rsidR="0091160D">
          <w:rPr>
            <w:rFonts w:ascii="Times New Roman" w:hAnsi="Times New Roman"/>
            <w:sz w:val="22"/>
          </w:rPr>
          <w:t>(</w:t>
        </w:r>
      </w:ins>
      <w:ins w:id="85" w:author="MohammadHossein Manuel Haqiqatkhah" w:date="2020-01-08T09:07:00Z">
        <w:r w:rsidR="0091160D">
          <w:rPr>
            <w:rFonts w:ascii="Times New Roman" w:hAnsi="Times New Roman"/>
            <w:sz w:val="22"/>
          </w:rPr>
          <w:t>viz., majority subgraph</w:t>
        </w:r>
      </w:ins>
      <w:ins w:id="86" w:author="MohammadHossein Manuel Haqiqatkhah" w:date="2020-01-08T09:09:00Z">
        <w:r w:rsidR="0091160D">
          <w:rPr>
            <w:rFonts w:ascii="Times New Roman" w:hAnsi="Times New Roman"/>
            <w:sz w:val="22"/>
          </w:rPr>
          <w:t>)</w:t>
        </w:r>
      </w:ins>
      <w:ins w:id="87" w:author="MohammadHossein Manuel Haqiqatkhah" w:date="2020-01-08T09:07:00Z">
        <w:r w:rsidR="0091160D">
          <w:rPr>
            <w:rFonts w:ascii="Times New Roman" w:hAnsi="Times New Roman"/>
            <w:sz w:val="22"/>
          </w:rPr>
          <w:t xml:space="preserve"> has baseline values for </w:t>
        </w:r>
      </w:ins>
      <m:oMath>
        <m:r>
          <w:ins w:id="88" w:author="MohammadHossein Manuel Haqiqatkhah" w:date="2020-01-08T09:08:00Z">
            <m:rPr>
              <m:sty m:val="p"/>
            </m:rPr>
            <w:rPr>
              <w:rFonts w:ascii="Cambria Math" w:hAnsi="Cambria Math"/>
              <w:lang w:bidi="fa-IR"/>
            </w:rPr>
            <m:t>α</m:t>
          </w:ins>
        </m:r>
      </m:oMath>
      <w:ins w:id="89" w:author="MohammadHossein Manuel Haqiqatkhah" w:date="2020-01-08T09:03:00Z">
        <w:r w:rsidR="000038E9">
          <w:rPr>
            <w:rFonts w:ascii="Times New Roman" w:hAnsi="Times New Roman"/>
            <w:sz w:val="22"/>
          </w:rPr>
          <w:t xml:space="preserve"> </w:t>
        </w:r>
      </w:ins>
      <w:proofErr w:type="gramStart"/>
      <w:ins w:id="90" w:author="MohammadHossein Manuel Haqiqatkhah" w:date="2020-01-08T09:08:00Z">
        <w:r w:rsidR="0091160D">
          <w:rPr>
            <w:rFonts w:ascii="Times New Roman" w:hAnsi="Times New Roman"/>
            <w:sz w:val="22"/>
          </w:rPr>
          <w:t xml:space="preserve">and </w:t>
        </w:r>
        <w:proofErr w:type="gramEnd"/>
        <m:oMath>
          <m:r>
            <m:rPr>
              <m:scr m:val="script"/>
            </m:rPr>
            <w:rPr>
              <w:rFonts w:ascii="Cambria Math" w:hAnsi="Cambria Math"/>
              <w:lang w:bidi="fa-IR"/>
            </w:rPr>
            <m:t>E</m:t>
          </m:r>
        </m:oMath>
        <w:r w:rsidR="0091160D">
          <w:rPr>
            <w:rFonts w:ascii="Times New Roman" w:hAnsi="Times New Roman"/>
            <w:lang w:bidi="fa-IR"/>
          </w:rPr>
          <w:t>.</w:t>
        </w:r>
        <w:r w:rsidR="0091160D">
          <w:rPr>
            <w:rFonts w:ascii="Times New Roman" w:hAnsi="Times New Roman"/>
            <w:sz w:val="22"/>
          </w:rPr>
          <w:t xml:space="preserve"> T</w:t>
        </w:r>
      </w:ins>
      <w:ins w:id="91" w:author="MohammadHossein Manuel Haqiqatkhah" w:date="2020-01-08T09:03:00Z">
        <w:r w:rsidR="0091160D">
          <w:rPr>
            <w:rFonts w:ascii="Times New Roman" w:hAnsi="Times New Roman"/>
            <w:sz w:val="22"/>
          </w:rPr>
          <w:t>he</w:t>
        </w:r>
      </w:ins>
      <w:ins w:id="92" w:author="MohammadHossein Manuel Haqiqatkhah" w:date="2020-01-08T09:17:00Z">
        <w:r w:rsidR="001C1E1B">
          <w:rPr>
            <w:rFonts w:ascii="Times New Roman" w:hAnsi="Times New Roman"/>
            <w:sz w:val="22"/>
          </w:rPr>
          <w:t>se parameters deviate for the</w:t>
        </w:r>
      </w:ins>
      <w:ins w:id="93" w:author="MohammadHossein Manuel Haqiqatkhah" w:date="2020-01-08T09:03:00Z">
        <w:r w:rsidR="0091160D">
          <w:rPr>
            <w:rFonts w:ascii="Times New Roman" w:hAnsi="Times New Roman"/>
            <w:sz w:val="22"/>
          </w:rPr>
          <w:t xml:space="preserve"> smaller subset</w:t>
        </w:r>
        <w:r w:rsidR="000038E9">
          <w:rPr>
            <w:rFonts w:ascii="Times New Roman" w:hAnsi="Times New Roman"/>
            <w:sz w:val="22"/>
          </w:rPr>
          <w:t xml:space="preserve"> </w:t>
        </w:r>
      </w:ins>
      <w:ins w:id="94" w:author="MohammadHossein Manuel Haqiqatkhah" w:date="2020-01-08T09:09:00Z">
        <w:r w:rsidR="0091160D">
          <w:rPr>
            <w:rFonts w:ascii="Times New Roman" w:hAnsi="Times New Roman"/>
            <w:sz w:val="22"/>
          </w:rPr>
          <w:t>(</w:t>
        </w:r>
      </w:ins>
      <w:ins w:id="95" w:author="MohammadHossein Manuel Haqiqatkhah" w:date="2020-01-08T09:03:00Z">
        <w:r w:rsidR="000038E9">
          <w:rPr>
            <w:rFonts w:ascii="Times New Roman" w:hAnsi="Times New Roman"/>
            <w:sz w:val="22"/>
          </w:rPr>
          <w:t>viz., minority</w:t>
        </w:r>
      </w:ins>
      <w:ins w:id="96" w:author="MohammadHossein Manuel Haqiqatkhah" w:date="2020-01-08T09:09:00Z">
        <w:r w:rsidR="0091160D">
          <w:rPr>
            <w:rFonts w:ascii="Times New Roman" w:hAnsi="Times New Roman"/>
            <w:sz w:val="22"/>
          </w:rPr>
          <w:t xml:space="preserve"> subgraph),</w:t>
        </w:r>
      </w:ins>
      <w:ins w:id="97" w:author="MohammadHossein Manuel Haqiqatkhah" w:date="2020-01-08T09:03:00Z">
        <w:r w:rsidR="000038E9">
          <w:rPr>
            <w:rFonts w:ascii="Times New Roman" w:hAnsi="Times New Roman"/>
            <w:sz w:val="22"/>
          </w:rPr>
          <w:t xml:space="preserve"> </w:t>
        </w:r>
      </w:ins>
      <w:ins w:id="98" w:author="MohammadHossein Manuel Haqiqatkhah" w:date="2020-01-08T09:10:00Z">
        <w:r w:rsidR="0091160D">
          <w:rPr>
            <w:rFonts w:ascii="Times New Roman" w:hAnsi="Times New Roman"/>
            <w:lang w:bidi="fa-IR"/>
          </w:rPr>
          <w:t>thus comprising</w:t>
        </w:r>
      </w:ins>
      <w:ins w:id="99" w:author="MohammadHossein Manuel Haqiqatkhah" w:date="2020-01-08T09:05:00Z">
        <w:r w:rsidR="000038E9">
          <w:rPr>
            <w:lang w:bidi="fa-IR"/>
          </w:rPr>
          <w:t xml:space="preserve"> </w:t>
        </w:r>
      </w:ins>
      <w:ins w:id="100" w:author="MohammadHossein Manuel Haqiqatkhah" w:date="2020-01-08T09:10:00Z">
        <w:r w:rsidR="0091160D">
          <w:rPr>
            <w:lang w:bidi="fa-IR"/>
          </w:rPr>
          <w:t>fo</w:t>
        </w:r>
      </w:ins>
      <w:ins w:id="101" w:author="MohammadHossein Manuel Haqiqatkhah" w:date="2020-01-08T09:12:00Z">
        <w:r w:rsidR="0091160D">
          <w:rPr>
            <w:lang w:bidi="fa-IR"/>
          </w:rPr>
          <w:t>u</w:t>
        </w:r>
      </w:ins>
      <w:ins w:id="102" w:author="MohammadHossein Manuel Haqiqatkhah" w:date="2020-01-08T09:10:00Z">
        <w:r w:rsidR="0091160D">
          <w:rPr>
            <w:lang w:bidi="fa-IR"/>
          </w:rPr>
          <w:t>r condition</w:t>
        </w:r>
      </w:ins>
      <w:ins w:id="103" w:author="MohammadHossein Manuel Haqiqatkhah" w:date="2020-01-08T09:11:00Z">
        <w:r w:rsidR="0091160D">
          <w:rPr>
            <w:lang w:bidi="fa-IR"/>
          </w:rPr>
          <w:t xml:space="preserve">s; </w:t>
        </w:r>
      </w:ins>
      <w:ins w:id="104" w:author="MohammadHossein Manuel Haqiqatkhah" w:date="2020-01-08T09:04:00Z">
        <w:r w:rsidR="000038E9">
          <w:rPr>
            <w:lang w:bidi="fa-IR"/>
          </w:rPr>
          <w:t>under-turbulent (UT)</w:t>
        </w:r>
      </w:ins>
      <w:ins w:id="105" w:author="MohammadHossein Manuel Haqiqatkhah" w:date="2020-01-08T09:11:00Z">
        <w:r w:rsidR="0091160D">
          <w:rPr>
            <w:lang w:bidi="fa-IR"/>
          </w:rPr>
          <w:t xml:space="preserve"> and over-turbulent (OT)</w:t>
        </w:r>
      </w:ins>
      <w:ins w:id="106" w:author="MohammadHossein Manuel Haqiqatkhah" w:date="2020-01-08T09:04:00Z">
        <w:r w:rsidR="000038E9">
          <w:rPr>
            <w:lang w:bidi="fa-IR"/>
          </w:rPr>
          <w:t>,</w:t>
        </w:r>
      </w:ins>
      <w:ins w:id="107" w:author="MohammadHossein Manuel Haqiqatkhah" w:date="2020-01-08T09:11:00Z">
        <w:r w:rsidR="0091160D">
          <w:rPr>
            <w:lang w:bidi="fa-IR"/>
          </w:rPr>
          <w:t xml:space="preserve"> respectively with lowered and </w:t>
        </w:r>
      </w:ins>
      <w:ins w:id="108" w:author="MohammadHossein Manuel Haqiqatkhah" w:date="2020-01-08T09:12:00Z">
        <w:r w:rsidR="0091160D">
          <w:rPr>
            <w:lang w:bidi="fa-IR"/>
          </w:rPr>
          <w:t xml:space="preserve">elevated turbulence parameter </w:t>
        </w:r>
        <m:oMath>
          <m:r>
            <m:rPr>
              <m:sty m:val="p"/>
            </m:rPr>
            <w:rPr>
              <w:rFonts w:ascii="Cambria Math" w:hAnsi="Cambria Math"/>
              <w:lang w:bidi="fa-IR"/>
            </w:rPr>
            <m:t>α</m:t>
          </m:r>
        </m:oMath>
        <w:r w:rsidR="0091160D">
          <w:rPr>
            <w:lang w:bidi="fa-IR"/>
          </w:rPr>
          <w:t>; and</w:t>
        </w:r>
      </w:ins>
      <w:ins w:id="109" w:author="MohammadHossein Manuel Haqiqatkhah" w:date="2020-01-08T09:15:00Z">
        <w:r w:rsidR="005A5C2A">
          <w:rPr>
            <w:lang w:bidi="fa-IR"/>
          </w:rPr>
          <w:t xml:space="preserve"> under-coupled (UC) over-coupled (OC), respectively </w:t>
        </w:r>
      </w:ins>
      <w:ins w:id="110" w:author="MohammadHossein Manuel Haqiqatkhah" w:date="2020-01-08T09:04:00Z">
        <w:r w:rsidR="000038E9">
          <w:rPr>
            <w:lang w:bidi="fa-IR"/>
          </w:rPr>
          <w:t xml:space="preserve">with </w:t>
        </w:r>
      </w:ins>
      <w:ins w:id="111" w:author="MohammadHossein Manuel Haqiqatkhah" w:date="2020-01-08T09:16:00Z">
        <w:r w:rsidR="005A5C2A">
          <w:rPr>
            <w:lang w:bidi="fa-IR"/>
          </w:rPr>
          <w:t xml:space="preserve">decreased or </w:t>
        </w:r>
      </w:ins>
      <w:ins w:id="112" w:author="MohammadHossein Manuel Haqiqatkhah" w:date="2020-01-08T09:04:00Z">
        <w:r w:rsidR="000038E9">
          <w:rPr>
            <w:lang w:bidi="fa-IR"/>
          </w:rPr>
          <w:t>increased values</w:t>
        </w:r>
      </w:ins>
      <w:ins w:id="113" w:author="MohammadHossein Manuel Haqiqatkhah" w:date="2020-01-08T09:16:00Z">
        <w:r w:rsidR="005A5C2A">
          <w:rPr>
            <w:lang w:bidi="fa-IR"/>
          </w:rPr>
          <w:t xml:space="preserve"> of </w:t>
        </w:r>
        <w:r w:rsidR="001C1E1B">
          <w:rPr>
            <w:lang w:bidi="fa-IR"/>
          </w:rPr>
          <w:t xml:space="preserve">coupling strengths </w:t>
        </w:r>
        <m:oMath>
          <m:r>
            <m:rPr>
              <m:scr m:val="script"/>
            </m:rPr>
            <w:rPr>
              <w:rFonts w:ascii="Cambria Math" w:hAnsi="Cambria Math"/>
              <w:lang w:bidi="fa-IR"/>
            </w:rPr>
            <m:t>E</m:t>
          </m:r>
        </m:oMath>
        <w:r w:rsidR="001C1E1B">
          <w:rPr>
            <w:lang w:bidi="fa-IR"/>
          </w:rPr>
          <w:t xml:space="preserve">. A fifth condition is </w:t>
        </w:r>
      </w:ins>
      <w:ins w:id="114" w:author="MohammadHossein Manuel Haqiqatkhah" w:date="2020-01-08T09:18:00Z">
        <w:r w:rsidR="00167C0B">
          <w:rPr>
            <w:lang w:bidi="fa-IR"/>
          </w:rPr>
          <w:t xml:space="preserve">defined by </w:t>
        </w:r>
        <w:r w:rsidR="005E2D87">
          <w:rPr>
            <w:lang w:bidi="fa-IR"/>
          </w:rPr>
          <w:t>keeping model pa</w:t>
        </w:r>
      </w:ins>
      <w:ins w:id="115" w:author="MohammadHossein Manuel Haqiqatkhah" w:date="2020-01-08T09:19:00Z">
        <w:r w:rsidR="005E2D87">
          <w:rPr>
            <w:lang w:bidi="fa-IR"/>
          </w:rPr>
          <w:t xml:space="preserve">rameters at baseline level, hence denoted by BL. For each condition, 10 model instantiations are simulated </w:t>
        </w:r>
      </w:ins>
      <w:ins w:id="116" w:author="MohammadHossein Manuel Haqiqatkhah" w:date="2020-01-08T09:20:00Z">
        <w:r w:rsidR="0095283E">
          <w:rPr>
            <w:lang w:bidi="fa-IR"/>
          </w:rPr>
          <w:t xml:space="preserve">that undergo </w:t>
        </w:r>
        <w:r w:rsidR="005E2D87">
          <w:rPr>
            <w:lang w:bidi="fa-IR"/>
          </w:rPr>
          <w:t>one million rewiring steps</w:t>
        </w:r>
      </w:ins>
      <w:ins w:id="117" w:author="MohammadHossein Manuel Haqiqatkhah" w:date="2020-01-08T09:04:00Z">
        <w:r w:rsidR="000038E9">
          <w:rPr>
            <w:lang w:bidi="fa-IR"/>
          </w:rPr>
          <w:t>.</w:t>
        </w:r>
      </w:ins>
      <w:ins w:id="118" w:author="MohammadHossein Manuel Haqiqatkhah" w:date="2020-01-08T09:20:00Z">
        <w:r w:rsidR="0056617C">
          <w:rPr>
            <w:lang w:bidi="fa-IR"/>
          </w:rPr>
          <w:t xml:space="preserve"> </w:t>
        </w:r>
      </w:ins>
      <w:ins w:id="119" w:author="MohammadHossein Manuel Haqiqatkhah" w:date="2020-01-08T09:21:00Z">
        <w:r w:rsidR="0056617C">
          <w:rPr>
            <w:lang w:bidi="fa-IR"/>
          </w:rPr>
          <w:t xml:space="preserve">Various qualitative and quantitative measures are derived to describe the network structure of the models. </w:t>
        </w:r>
      </w:ins>
      <w:ins w:id="120" w:author="MohammadHossein Manuel Haqiqatkhah" w:date="2020-01-08T09:22:00Z">
        <w:r w:rsidR="0056617C">
          <w:rPr>
            <w:lang w:bidi="fa-IR"/>
          </w:rPr>
          <w:t xml:space="preserve">Among the </w:t>
        </w:r>
      </w:ins>
      <w:ins w:id="121" w:author="MohammadHossein Manuel Haqiqatkhah" w:date="2020-01-08T09:21:00Z">
        <w:r w:rsidR="0056617C">
          <w:rPr>
            <w:lang w:bidi="fa-IR"/>
          </w:rPr>
          <w:t xml:space="preserve">qualitative measures, </w:t>
        </w:r>
      </w:ins>
      <w:ins w:id="122" w:author="MohammadHossein Manuel Haqiqatkhah" w:date="2020-01-08T09:23:00Z">
        <w:r w:rsidR="0056617C">
          <w:rPr>
            <w:lang w:bidi="fa-IR"/>
          </w:rPr>
          <w:t xml:space="preserve">the evolution of </w:t>
        </w:r>
      </w:ins>
      <w:ins w:id="123" w:author="MohammadHossein Manuel Haqiqatkhah" w:date="2020-01-08T09:21:00Z">
        <w:r w:rsidR="0056617C">
          <w:rPr>
            <w:lang w:bidi="fa-IR"/>
          </w:rPr>
          <w:t xml:space="preserve">clustering coefficient, </w:t>
        </w:r>
      </w:ins>
      <w:ins w:id="124" w:author="MohammadHossein Manuel Haqiqatkhah" w:date="2020-01-08T09:22:00Z">
        <w:r w:rsidR="0056617C">
          <w:rPr>
            <w:lang w:bidi="fa-IR"/>
          </w:rPr>
          <w:t xml:space="preserve">average path length, small-worldness, modularity, degree assortativity, and </w:t>
        </w:r>
      </w:ins>
      <w:ins w:id="125" w:author="MohammadHossein Manuel Haqiqatkhah" w:date="2020-01-08T09:23:00Z">
        <w:r w:rsidR="0056617C">
          <w:rPr>
            <w:lang w:bidi="fa-IR"/>
          </w:rPr>
          <w:t xml:space="preserve">edge density are studied for the </w:t>
        </w:r>
      </w:ins>
      <w:ins w:id="126" w:author="MohammadHossein Manuel Haqiqatkhah" w:date="2020-01-08T09:24:00Z">
        <w:r w:rsidR="0056617C">
          <w:rPr>
            <w:lang w:bidi="fa-IR"/>
          </w:rPr>
          <w:t>wh</w:t>
        </w:r>
      </w:ins>
      <w:ins w:id="127" w:author="MohammadHossein Manuel Haqiqatkhah" w:date="2020-01-08T09:23:00Z">
        <w:r w:rsidR="0056617C">
          <w:rPr>
            <w:lang w:bidi="fa-IR"/>
          </w:rPr>
          <w:t xml:space="preserve">ole network and </w:t>
        </w:r>
      </w:ins>
      <w:ins w:id="128" w:author="MohammadHossein Manuel Haqiqatkhah" w:date="2020-01-08T09:24:00Z">
        <w:r w:rsidR="00D9489E">
          <w:rPr>
            <w:lang w:bidi="fa-IR"/>
          </w:rPr>
          <w:t xml:space="preserve">its </w:t>
        </w:r>
        <w:r w:rsidR="0056617C">
          <w:rPr>
            <w:lang w:bidi="fa-IR"/>
          </w:rPr>
          <w:t>minority and majority subgraphs.</w:t>
        </w:r>
        <w:r w:rsidR="00D9489E">
          <w:rPr>
            <w:lang w:bidi="fa-IR"/>
          </w:rPr>
          <w:t xml:space="preserve"> Moreover, </w:t>
        </w:r>
        <w:r w:rsidR="004D4987">
          <w:rPr>
            <w:lang w:bidi="fa-IR"/>
          </w:rPr>
          <w:t>the rich club coefficient is calculated for the final state of the network. Adaptive rewiring is shown to improve these measures subst</w:t>
        </w:r>
        <w:r w:rsidR="00CA1AB7">
          <w:rPr>
            <w:lang w:bidi="fa-IR"/>
          </w:rPr>
          <w:t>antially</w:t>
        </w:r>
      </w:ins>
      <w:ins w:id="129" w:author="MohammadHossein Manuel Haqiqatkhah" w:date="2020-01-08T09:27:00Z">
        <w:r w:rsidR="00CA1AB7">
          <w:rPr>
            <w:lang w:bidi="fa-IR"/>
          </w:rPr>
          <w:t xml:space="preserve"> (</w:t>
        </w:r>
      </w:ins>
      <w:ins w:id="130" w:author="MohammadHossein Manuel Haqiqatkhah" w:date="2020-01-08T09:24:00Z">
        <w:r w:rsidR="004D4987">
          <w:rPr>
            <w:lang w:bidi="fa-IR"/>
          </w:rPr>
          <w:t>exce</w:t>
        </w:r>
      </w:ins>
      <w:ins w:id="131" w:author="MohammadHossein Manuel Haqiqatkhah" w:date="2020-01-08T09:26:00Z">
        <w:r w:rsidR="004D4987">
          <w:rPr>
            <w:lang w:bidi="fa-IR"/>
          </w:rPr>
          <w:t>p</w:t>
        </w:r>
      </w:ins>
      <w:ins w:id="132" w:author="MohammadHossein Manuel Haqiqatkhah" w:date="2020-01-08T09:24:00Z">
        <w:r w:rsidR="004D4987">
          <w:rPr>
            <w:lang w:bidi="fa-IR"/>
          </w:rPr>
          <w:t xml:space="preserve">t for average path length which is </w:t>
        </w:r>
      </w:ins>
      <w:ins w:id="133" w:author="MohammadHossein Manuel Haqiqatkhah" w:date="2020-01-08T09:26:00Z">
        <w:r w:rsidR="00CA1AB7">
          <w:rPr>
            <w:lang w:bidi="fa-IR"/>
          </w:rPr>
          <w:t xml:space="preserve">increased as a tradeoff </w:t>
        </w:r>
      </w:ins>
      <w:ins w:id="134" w:author="MohammadHossein Manuel Haqiqatkhah" w:date="2020-01-08T09:28:00Z">
        <w:r w:rsidR="00E65F39">
          <w:rPr>
            <w:lang w:bidi="fa-IR"/>
          </w:rPr>
          <w:t xml:space="preserve">cost of </w:t>
        </w:r>
      </w:ins>
      <w:ins w:id="135" w:author="MohammadHossein Manuel Haqiqatkhah" w:date="2020-01-08T09:26:00Z">
        <w:r w:rsidR="00CA1AB7">
          <w:rPr>
            <w:lang w:bidi="fa-IR"/>
          </w:rPr>
          <w:t>the optimization</w:t>
        </w:r>
      </w:ins>
      <w:ins w:id="136" w:author="MohammadHossein Manuel Haqiqatkhah" w:date="2020-01-08T09:28:00Z">
        <w:r w:rsidR="00E65F39">
          <w:rPr>
            <w:lang w:bidi="fa-IR"/>
          </w:rPr>
          <w:t xml:space="preserve"> process</w:t>
        </w:r>
      </w:ins>
      <w:ins w:id="137" w:author="MohammadHossein Manuel Haqiqatkhah" w:date="2020-01-08T09:27:00Z">
        <w:r w:rsidR="00CA1AB7">
          <w:rPr>
            <w:lang w:bidi="fa-IR"/>
          </w:rPr>
          <w:t>) and let highly modular, small-worl</w:t>
        </w:r>
      </w:ins>
      <w:ins w:id="138" w:author="MohammadHossein Manuel Haqiqatkhah" w:date="2020-01-08T09:28:00Z">
        <w:r w:rsidR="00CA1AB7">
          <w:rPr>
            <w:lang w:bidi="fa-IR"/>
          </w:rPr>
          <w:t xml:space="preserve">d </w:t>
        </w:r>
      </w:ins>
      <w:ins w:id="139" w:author="MohammadHossein Manuel Haqiqatkhah" w:date="2020-01-08T09:27:00Z">
        <w:r w:rsidR="00CA1AB7">
          <w:rPr>
            <w:lang w:bidi="fa-IR"/>
          </w:rPr>
          <w:t>structures emerge from random network</w:t>
        </w:r>
      </w:ins>
      <w:ins w:id="140" w:author="MohammadHossein Manuel Haqiqatkhah" w:date="2020-01-08T09:28:00Z">
        <w:r w:rsidR="00CA1AB7">
          <w:rPr>
            <w:lang w:bidi="fa-IR"/>
          </w:rPr>
          <w:t>s.</w:t>
        </w:r>
      </w:ins>
      <w:ins w:id="141" w:author="MohammadHossein Manuel Haqiqatkhah" w:date="2020-01-08T09:35:00Z">
        <w:r w:rsidR="000828AF">
          <w:rPr>
            <w:lang w:bidi="fa-IR"/>
          </w:rPr>
          <w:t xml:space="preserve"> This outcome is evident in the visualizations of network connectivities and structure.</w:t>
        </w:r>
      </w:ins>
      <w:ins w:id="142" w:author="MohammadHossein Manuel Haqiqatkhah" w:date="2020-01-08T09:28:00Z">
        <w:r w:rsidR="00625326">
          <w:rPr>
            <w:lang w:bidi="fa-IR"/>
          </w:rPr>
          <w:t xml:space="preserve"> Moreover, </w:t>
        </w:r>
      </w:ins>
      <w:ins w:id="143" w:author="MohammadHossein Manuel Haqiqatkhah" w:date="2020-01-08T09:36:00Z">
        <w:r w:rsidR="0041167E">
          <w:rPr>
            <w:lang w:bidi="fa-IR"/>
          </w:rPr>
          <w:t xml:space="preserve">the structural and functional connectivities of </w:t>
        </w:r>
      </w:ins>
      <w:ins w:id="144" w:author="MohammadHossein Manuel Haqiqatkhah" w:date="2020-01-08T09:28:00Z">
        <w:r w:rsidR="00625326">
          <w:rPr>
            <w:lang w:bidi="fa-IR"/>
          </w:rPr>
          <w:t xml:space="preserve">models belonging to various conditions </w:t>
        </w:r>
      </w:ins>
      <w:ins w:id="145" w:author="MohammadHossein Manuel Haqiqatkhah" w:date="2020-01-08T09:29:00Z">
        <w:r w:rsidR="00625326">
          <w:rPr>
            <w:lang w:bidi="fa-IR"/>
          </w:rPr>
          <w:t xml:space="preserve">are compared </w:t>
        </w:r>
      </w:ins>
      <w:ins w:id="146" w:author="MohammadHossein Manuel Haqiqatkhah" w:date="2020-01-08T09:30:00Z">
        <w:r w:rsidR="00CA5A0C">
          <w:rPr>
            <w:lang w:bidi="fa-IR"/>
          </w:rPr>
          <w:t>via N</w:t>
        </w:r>
      </w:ins>
      <w:ins w:id="147" w:author="MohammadHossein Manuel Haqiqatkhah" w:date="2020-01-08T09:29:00Z">
        <w:r w:rsidR="00625326">
          <w:rPr>
            <w:lang w:bidi="fa-IR"/>
          </w:rPr>
          <w:t>etSimile algorithm</w:t>
        </w:r>
      </w:ins>
      <w:ins w:id="148" w:author="MohammadHossein Manuel Haqiqatkhah" w:date="2020-01-08T09:30:00Z">
        <w:r w:rsidR="00CA5A0C">
          <w:rPr>
            <w:lang w:bidi="fa-IR"/>
          </w:rPr>
          <w:t xml:space="preserve"> by means of </w:t>
        </w:r>
      </w:ins>
      <w:ins w:id="149" w:author="MohammadHossein Manuel Haqiqatkhah" w:date="2020-01-08T09:31:00Z">
        <w:r w:rsidR="00C733EF">
          <w:rPr>
            <w:lang w:bidi="fa-IR"/>
          </w:rPr>
          <w:t xml:space="preserve">modeling </w:t>
        </w:r>
      </w:ins>
      <w:ins w:id="150" w:author="MohammadHossein Manuel Haqiqatkhah" w:date="2020-01-08T09:30:00Z">
        <w:r w:rsidR="00DF4F55">
          <w:rPr>
            <w:lang w:bidi="fa-IR"/>
          </w:rPr>
          <w:t>network</w:t>
        </w:r>
      </w:ins>
      <w:ins w:id="151" w:author="MohammadHossein Manuel Haqiqatkhah" w:date="2020-01-08T09:32:00Z">
        <w:r w:rsidR="00DF4F55">
          <w:rPr>
            <w:lang w:bidi="fa-IR"/>
          </w:rPr>
          <w:t>s</w:t>
        </w:r>
      </w:ins>
      <w:ins w:id="152" w:author="MohammadHossein Manuel Haqiqatkhah" w:date="2020-01-08T09:30:00Z">
        <w:r w:rsidR="00CA5A0C">
          <w:rPr>
            <w:lang w:bidi="fa-IR"/>
          </w:rPr>
          <w:t xml:space="preserve"> as </w:t>
        </w:r>
      </w:ins>
      <w:ins w:id="153" w:author="MohammadHossein Manuel Haqiqatkhah" w:date="2020-01-08T09:31:00Z">
        <w:r w:rsidR="00CA5A0C">
          <w:rPr>
            <w:lang w:bidi="fa-IR"/>
          </w:rPr>
          <w:t>multivariate d</w:t>
        </w:r>
      </w:ins>
      <w:ins w:id="154" w:author="MohammadHossein Manuel Haqiqatkhah" w:date="2020-01-08T09:30:00Z">
        <w:r w:rsidR="00CA5A0C">
          <w:rPr>
            <w:lang w:bidi="fa-IR"/>
          </w:rPr>
          <w:t>istribution</w:t>
        </w:r>
      </w:ins>
      <w:ins w:id="155" w:author="MohammadHossein Manuel Haqiqatkhah" w:date="2020-01-08T09:32:00Z">
        <w:r w:rsidR="00DF4F55">
          <w:rPr>
            <w:lang w:bidi="fa-IR"/>
          </w:rPr>
          <w:t>s</w:t>
        </w:r>
      </w:ins>
      <w:ins w:id="156" w:author="MohammadHossein Manuel Haqiqatkhah" w:date="2020-01-08T09:30:00Z">
        <w:r w:rsidR="00CA5A0C">
          <w:rPr>
            <w:lang w:bidi="fa-IR"/>
          </w:rPr>
          <w:t xml:space="preserve"> </w:t>
        </w:r>
      </w:ins>
      <w:ins w:id="157" w:author="MohammadHossein Manuel Haqiqatkhah" w:date="2020-01-08T09:31:00Z">
        <w:r w:rsidR="00DF4F55">
          <w:rPr>
            <w:lang w:bidi="fa-IR"/>
          </w:rPr>
          <w:t xml:space="preserve">of </w:t>
        </w:r>
        <w:r w:rsidR="00CA5A0C">
          <w:rPr>
            <w:lang w:bidi="fa-IR"/>
          </w:rPr>
          <w:t>local network statistics.</w:t>
        </w:r>
      </w:ins>
      <w:ins w:id="158" w:author="MohammadHossein Manuel Haqiqatkhah" w:date="2020-01-08T09:32:00Z">
        <w:r w:rsidR="00DF4F55">
          <w:rPr>
            <w:lang w:bidi="fa-IR"/>
          </w:rPr>
          <w:t xml:space="preserve"> Additionally, the HHG algorithm is used to specify </w:t>
        </w:r>
      </w:ins>
      <w:ins w:id="159" w:author="MohammadHossein Manuel Haqiqatkhah" w:date="2020-01-08T09:33:00Z">
        <w:r w:rsidR="00907D75">
          <w:rPr>
            <w:lang w:bidi="fa-IR"/>
          </w:rPr>
          <w:t>significance levels for network dissimilarity</w:t>
        </w:r>
      </w:ins>
      <w:ins w:id="160" w:author="MohammadHossein Manuel Haqiqatkhah" w:date="2020-01-08T09:37:00Z">
        <w:r w:rsidR="00D431AF">
          <w:rPr>
            <w:lang w:bidi="fa-IR"/>
          </w:rPr>
          <w:t xml:space="preserve"> measured using NetSimile</w:t>
        </w:r>
      </w:ins>
      <w:ins w:id="161" w:author="MohammadHossein Manuel Haqiqatkhah" w:date="2020-01-08T09:33:00Z">
        <w:r w:rsidR="00907D75">
          <w:rPr>
            <w:lang w:bidi="fa-IR"/>
          </w:rPr>
          <w:t xml:space="preserve">. Furthermore, aggregate </w:t>
        </w:r>
      </w:ins>
      <w:ins w:id="162" w:author="MohammadHossein Manuel Haqiqatkhah" w:date="2020-01-08T09:42:00Z">
        <w:r w:rsidR="00A066D2">
          <w:rPr>
            <w:lang w:bidi="fa-IR"/>
          </w:rPr>
          <w:t>scores</w:t>
        </w:r>
      </w:ins>
      <w:ins w:id="163" w:author="MohammadHossein Manuel Haqiqatkhah" w:date="2020-01-08T09:33:00Z">
        <w:r w:rsidR="00907D75">
          <w:rPr>
            <w:lang w:bidi="fa-IR"/>
          </w:rPr>
          <w:t xml:space="preserve"> of within- and </w:t>
        </w:r>
        <w:r w:rsidR="00907D75">
          <w:rPr>
            <w:lang w:bidi="fa-IR"/>
          </w:rPr>
          <w:lastRenderedPageBreak/>
          <w:t>between-condition</w:t>
        </w:r>
      </w:ins>
      <w:ins w:id="164" w:author="MohammadHossein Manuel Haqiqatkhah" w:date="2020-01-08T09:34:00Z">
        <w:r w:rsidR="00907D75">
          <w:rPr>
            <w:lang w:bidi="fa-IR"/>
          </w:rPr>
          <w:t xml:space="preserve"> </w:t>
        </w:r>
      </w:ins>
      <w:ins w:id="165" w:author="MohammadHossein Manuel Haqiqatkhah" w:date="2020-01-08T09:40:00Z">
        <w:r w:rsidR="002830B4">
          <w:rPr>
            <w:lang w:bidi="fa-IR"/>
          </w:rPr>
          <w:t>c</w:t>
        </w:r>
      </w:ins>
      <w:ins w:id="166" w:author="MohammadHossein Manuel Haqiqatkhah" w:date="2020-01-08T09:34:00Z">
        <w:r w:rsidR="00907D75">
          <w:rPr>
            <w:lang w:bidi="fa-IR"/>
          </w:rPr>
          <w:t>ontrast</w:t>
        </w:r>
      </w:ins>
      <w:ins w:id="167" w:author="MohammadHossein Manuel Haqiqatkhah" w:date="2020-01-08T09:40:00Z">
        <w:r w:rsidR="002830B4">
          <w:rPr>
            <w:lang w:bidi="fa-IR"/>
          </w:rPr>
          <w:t xml:space="preserve"> </w:t>
        </w:r>
      </w:ins>
      <w:ins w:id="168" w:author="MohammadHossein Manuel Haqiqatkhah" w:date="2020-01-08T09:35:00Z">
        <w:r w:rsidR="002F6E98">
          <w:rPr>
            <w:lang w:bidi="fa-IR"/>
          </w:rPr>
          <w:t xml:space="preserve">are defined to </w:t>
        </w:r>
      </w:ins>
      <w:ins w:id="169" w:author="MohammadHossein Manuel Haqiqatkhah" w:date="2020-01-08T09:42:00Z">
        <w:r w:rsidR="00A066D2">
          <w:rPr>
            <w:lang w:bidi="fa-IR"/>
          </w:rPr>
          <w:t>measure</w:t>
        </w:r>
        <w:r w:rsidR="002D6953">
          <w:rPr>
            <w:lang w:bidi="fa-IR"/>
          </w:rPr>
          <w:t xml:space="preserve"> of </w:t>
        </w:r>
      </w:ins>
      <w:ins w:id="170" w:author="MohammadHossein Manuel Haqiqatkhah" w:date="2020-01-08T09:40:00Z">
        <w:r w:rsidR="002830B4">
          <w:rPr>
            <w:lang w:bidi="fa-IR"/>
          </w:rPr>
          <w:t xml:space="preserve">dissimilarity amongst conditions. Finally, a score </w:t>
        </w:r>
      </w:ins>
      <w:ins w:id="171" w:author="MohammadHossein Manuel Haqiqatkhah" w:date="2020-01-08T09:41:00Z">
        <w:r w:rsidR="002D6953">
          <w:rPr>
            <w:lang w:bidi="fa-IR"/>
          </w:rPr>
          <w:t xml:space="preserve">for condition differentiation is defined to </w:t>
        </w:r>
      </w:ins>
      <w:ins w:id="172" w:author="MohammadHossein Manuel Haqiqatkhah" w:date="2020-01-08T09:42:00Z">
        <w:r w:rsidR="00A066D2">
          <w:rPr>
            <w:lang w:bidi="fa-IR"/>
          </w:rPr>
          <w:t xml:space="preserve">quantify </w:t>
        </w:r>
      </w:ins>
      <w:ins w:id="173" w:author="MohammadHossein Manuel Haqiqatkhah" w:date="2020-01-08T09:43:00Z">
        <w:r w:rsidR="00786EF9">
          <w:rPr>
            <w:lang w:bidi="fa-IR"/>
          </w:rPr>
          <w:t>the degree to which deviation</w:t>
        </w:r>
      </w:ins>
      <w:ins w:id="174" w:author="MohammadHossein Manuel Haqiqatkhah" w:date="2020-01-08T09:45:00Z">
        <w:r w:rsidR="00786EF9">
          <w:rPr>
            <w:lang w:bidi="fa-IR"/>
          </w:rPr>
          <w:t xml:space="preserve"> </w:t>
        </w:r>
      </w:ins>
      <w:ins w:id="175" w:author="MohammadHossein Manuel Haqiqatkhah" w:date="2020-01-08T09:43:00Z">
        <w:r w:rsidR="00786EF9">
          <w:rPr>
            <w:lang w:bidi="fa-IR"/>
          </w:rPr>
          <w:t xml:space="preserve">in model parameters </w:t>
        </w:r>
      </w:ins>
      <w:ins w:id="176" w:author="MohammadHossein Manuel Haqiqatkhah" w:date="2020-01-08T09:44:00Z">
        <w:r w:rsidR="00786EF9">
          <w:rPr>
            <w:lang w:bidi="fa-IR"/>
          </w:rPr>
          <w:t xml:space="preserve">causes structural </w:t>
        </w:r>
      </w:ins>
      <w:ins w:id="177" w:author="MohammadHossein Manuel Haqiqatkhah" w:date="2020-01-08T09:45:00Z">
        <w:r w:rsidR="00786EF9">
          <w:rPr>
            <w:lang w:bidi="fa-IR"/>
          </w:rPr>
          <w:t xml:space="preserve">diversity </w:t>
        </w:r>
      </w:ins>
      <w:ins w:id="178" w:author="MohammadHossein Manuel Haqiqatkhah" w:date="2020-01-08T09:46:00Z">
        <w:r w:rsidR="00786EF9">
          <w:rPr>
            <w:lang w:bidi="fa-IR"/>
          </w:rPr>
          <w:t>in the evolved network.</w:t>
        </w:r>
        <w:commentRangeEnd w:id="68"/>
        <w:r w:rsidR="0017449E">
          <w:rPr>
            <w:rStyle w:val="CommentReference"/>
          </w:rPr>
          <w:commentReference w:id="68"/>
        </w:r>
      </w:ins>
    </w:p>
    <w:p w14:paraId="30175FA9" w14:textId="77777777" w:rsidR="00E43E53" w:rsidRDefault="00E43E53">
      <w:pPr>
        <w:spacing w:line="360" w:lineRule="auto"/>
        <w:ind w:firstLine="0"/>
        <w:rPr>
          <w:rFonts w:ascii="Times New Roman" w:hAnsi="Times New Roman"/>
          <w:sz w:val="22"/>
        </w:rPr>
        <w:pPrChange w:id="179" w:author="MohammadHossein Manuel Haqiqatkhah" w:date="2020-01-08T08:43:00Z">
          <w:pPr/>
        </w:pPrChange>
      </w:pPr>
    </w:p>
    <w:p w14:paraId="6DB65FA3" w14:textId="439EA9FF" w:rsidR="004D6B86" w:rsidRPr="004D4F8C" w:rsidRDefault="007D4914" w:rsidP="007A5B11">
      <w:pPr>
        <w:pStyle w:val="NoSpacing"/>
        <w:spacing w:line="360" w:lineRule="auto"/>
      </w:pPr>
      <w:commentRangeStart w:id="180"/>
      <w:ins w:id="181" w:author="MohammadHossein Manuel Haqiqatkhah" w:date="2020-01-08T09:47:00Z">
        <w:r>
          <w:rPr>
            <w:rFonts w:ascii="Times New Roman" w:hAnsi="Times New Roman"/>
            <w:sz w:val="22"/>
          </w:rPr>
          <w:t xml:space="preserve">This study </w:t>
        </w:r>
      </w:ins>
      <w:ins w:id="182" w:author="MohammadHossein Manuel Haqiqatkhah" w:date="2020-01-08T09:48:00Z">
        <w:r>
          <w:rPr>
            <w:rFonts w:ascii="Times New Roman" w:hAnsi="Times New Roman"/>
            <w:sz w:val="22"/>
          </w:rPr>
          <w:t>provides</w:t>
        </w:r>
      </w:ins>
      <w:ins w:id="183" w:author="MohammadHossein Manuel Haqiqatkhah" w:date="2020-01-08T09:49:00Z">
        <w:r w:rsidR="00CA2B78">
          <w:rPr>
            <w:rFonts w:ascii="Times New Roman" w:hAnsi="Times New Roman"/>
            <w:sz w:val="22"/>
          </w:rPr>
          <w:t xml:space="preserve"> computational</w:t>
        </w:r>
      </w:ins>
      <w:ins w:id="184" w:author="MohammadHossein Manuel Haqiqatkhah" w:date="2020-01-08T09:48:00Z">
        <w:r>
          <w:rPr>
            <w:rFonts w:ascii="Times New Roman" w:hAnsi="Times New Roman"/>
            <w:sz w:val="22"/>
          </w:rPr>
          <w:t xml:space="preserve"> support for robustness of</w:t>
        </w:r>
      </w:ins>
      <w:ins w:id="185" w:author="MohammadHossein Manuel Haqiqatkhah" w:date="2020-01-08T09:47:00Z">
        <w:r>
          <w:rPr>
            <w:rFonts w:ascii="Times New Roman" w:hAnsi="Times New Roman"/>
            <w:sz w:val="22"/>
          </w:rPr>
          <w:t xml:space="preserve"> adaptive rewiring </w:t>
        </w:r>
      </w:ins>
      <w:ins w:id="186" w:author="MohammadHossein Manuel Haqiqatkhah" w:date="2020-01-08T09:48:00Z">
        <w:r>
          <w:rPr>
            <w:rFonts w:ascii="Times New Roman" w:hAnsi="Times New Roman"/>
            <w:sz w:val="22"/>
          </w:rPr>
          <w:t>algorithm under symmetry-breaking condi</w:t>
        </w:r>
      </w:ins>
      <w:ins w:id="187" w:author="MohammadHossein Manuel Haqiqatkhah" w:date="2020-01-08T09:49:00Z">
        <w:r>
          <w:rPr>
            <w:rFonts w:ascii="Times New Roman" w:hAnsi="Times New Roman"/>
            <w:sz w:val="22"/>
          </w:rPr>
          <w:t xml:space="preserve">tions. </w:t>
        </w:r>
        <w:r w:rsidR="00CA2B78">
          <w:rPr>
            <w:rFonts w:ascii="Times New Roman" w:hAnsi="Times New Roman"/>
            <w:sz w:val="22"/>
          </w:rPr>
          <w:t>Furthermore, we show that</w:t>
        </w:r>
      </w:ins>
      <w:ins w:id="188" w:author="MohammadHossein Manuel Haqiqatkhah" w:date="2020-01-08T09:50:00Z">
        <w:r w:rsidR="00CA2B78">
          <w:rPr>
            <w:rFonts w:ascii="Times New Roman" w:hAnsi="Times New Roman"/>
            <w:sz w:val="22"/>
          </w:rPr>
          <w:t xml:space="preserve"> function-specific structures and functional behaviors </w:t>
        </w:r>
      </w:ins>
      <w:ins w:id="189" w:author="MohammadHossein Manuel Haqiqatkhah" w:date="2020-01-08T09:49:00Z">
        <w:r w:rsidR="00CA2B78">
          <w:rPr>
            <w:rFonts w:ascii="Times New Roman" w:hAnsi="Times New Roman"/>
            <w:sz w:val="22"/>
          </w:rPr>
          <w:t>emerge</w:t>
        </w:r>
      </w:ins>
      <w:ins w:id="190" w:author="MohammadHossein Manuel Haqiqatkhah" w:date="2020-01-08T09:56:00Z">
        <w:r w:rsidR="000F1D9C">
          <w:rPr>
            <w:rFonts w:ascii="Times New Roman" w:hAnsi="Times New Roman"/>
            <w:sz w:val="22"/>
          </w:rPr>
          <w:t xml:space="preserve"> </w:t>
        </w:r>
      </w:ins>
      <w:ins w:id="191" w:author="MohammadHossein Manuel Haqiqatkhah" w:date="2020-01-08T09:50:00Z">
        <w:r w:rsidR="00CA2B78">
          <w:rPr>
            <w:rFonts w:ascii="Times New Roman" w:hAnsi="Times New Roman"/>
            <w:sz w:val="22"/>
          </w:rPr>
          <w:t xml:space="preserve">from such </w:t>
        </w:r>
      </w:ins>
      <w:ins w:id="192" w:author="MohammadHossein Manuel Haqiqatkhah" w:date="2020-01-08T10:00:00Z">
        <w:r w:rsidR="0038094F">
          <w:rPr>
            <w:rFonts w:ascii="Times New Roman" w:hAnsi="Times New Roman"/>
            <w:sz w:val="22"/>
          </w:rPr>
          <w:t>deviations</w:t>
        </w:r>
      </w:ins>
      <w:ins w:id="193" w:author="MohammadHossein Manuel Haqiqatkhah" w:date="2020-01-08T09:52:00Z">
        <w:r w:rsidR="00CA2B78">
          <w:rPr>
            <w:rFonts w:ascii="Times New Roman" w:hAnsi="Times New Roman"/>
            <w:sz w:val="22"/>
          </w:rPr>
          <w:t xml:space="preserve"> whilst maintaining </w:t>
        </w:r>
      </w:ins>
      <w:ins w:id="194" w:author="MohammadHossein Manuel Haqiqatkhah" w:date="2020-01-08T09:53:00Z">
        <w:r w:rsidR="00D809F8">
          <w:rPr>
            <w:rFonts w:ascii="Times New Roman" w:hAnsi="Times New Roman"/>
            <w:sz w:val="22"/>
          </w:rPr>
          <w:t xml:space="preserve">high clustering, </w:t>
        </w:r>
      </w:ins>
      <w:ins w:id="195" w:author="MohammadHossein Manuel Haqiqatkhah" w:date="2020-01-08T09:52:00Z">
        <w:r w:rsidR="00CA2B78">
          <w:rPr>
            <w:rFonts w:ascii="Times New Roman" w:hAnsi="Times New Roman"/>
            <w:sz w:val="22"/>
          </w:rPr>
          <w:t>modularity</w:t>
        </w:r>
      </w:ins>
      <w:ins w:id="196" w:author="MohammadHossein Manuel Haqiqatkhah" w:date="2020-01-08T09:53:00Z">
        <w:r w:rsidR="00D809F8">
          <w:rPr>
            <w:rFonts w:ascii="Times New Roman" w:hAnsi="Times New Roman"/>
            <w:sz w:val="22"/>
          </w:rPr>
          <w:t>,</w:t>
        </w:r>
      </w:ins>
      <w:ins w:id="197" w:author="MohammadHossein Manuel Haqiqatkhah" w:date="2020-01-08T09:52:00Z">
        <w:r w:rsidR="00CA2B78">
          <w:rPr>
            <w:rFonts w:ascii="Times New Roman" w:hAnsi="Times New Roman"/>
            <w:sz w:val="22"/>
          </w:rPr>
          <w:t xml:space="preserve"> and small-world</w:t>
        </w:r>
      </w:ins>
      <w:ins w:id="198" w:author="MohammadHossein Manuel Haqiqatkhah" w:date="2020-01-08T09:53:00Z">
        <w:r w:rsidR="00D809F8">
          <w:rPr>
            <w:rFonts w:ascii="Times New Roman" w:hAnsi="Times New Roman"/>
            <w:sz w:val="22"/>
          </w:rPr>
          <w:t>ness</w:t>
        </w:r>
      </w:ins>
      <w:ins w:id="199" w:author="MohammadHossein Manuel Haqiqatkhah" w:date="2020-01-08T09:54:00Z">
        <w:r w:rsidR="00D809F8">
          <w:rPr>
            <w:rFonts w:ascii="Times New Roman" w:hAnsi="Times New Roman"/>
            <w:sz w:val="22"/>
          </w:rPr>
          <w:t xml:space="preserve"> and </w:t>
        </w:r>
        <w:r w:rsidR="005046CE">
          <w:rPr>
            <w:rFonts w:ascii="Times New Roman" w:hAnsi="Times New Roman"/>
            <w:sz w:val="22"/>
          </w:rPr>
          <w:t>including rich clubs</w:t>
        </w:r>
      </w:ins>
      <w:ins w:id="200" w:author="MohammadHossein Manuel Haqiqatkhah" w:date="2020-01-08T10:08:00Z">
        <w:r w:rsidR="00B01DBD">
          <w:rPr>
            <w:rFonts w:ascii="Times New Roman" w:hAnsi="Times New Roman"/>
            <w:sz w:val="22"/>
          </w:rPr>
          <w:t xml:space="preserve">—structural properties </w:t>
        </w:r>
      </w:ins>
      <w:ins w:id="201" w:author="MohammadHossein Manuel Haqiqatkhah" w:date="2020-01-08T09:55:00Z">
        <w:r w:rsidR="0021648E">
          <w:rPr>
            <w:rFonts w:ascii="Times New Roman" w:hAnsi="Times New Roman"/>
            <w:sz w:val="22"/>
          </w:rPr>
          <w:t>characteristic to brain networks</w:t>
        </w:r>
      </w:ins>
      <w:ins w:id="202" w:author="MohammadHossein Manuel Haqiqatkhah" w:date="2020-01-08T09:50:00Z">
        <w:r w:rsidR="00CA2B78">
          <w:rPr>
            <w:rFonts w:ascii="Times New Roman" w:hAnsi="Times New Roman"/>
            <w:sz w:val="22"/>
          </w:rPr>
          <w:t xml:space="preserve">. </w:t>
        </w:r>
      </w:ins>
      <w:ins w:id="203" w:author="MohammadHossein Manuel Haqiqatkhah" w:date="2020-01-08T10:00:00Z">
        <w:r w:rsidR="004D3C70">
          <w:rPr>
            <w:rFonts w:ascii="Times New Roman" w:hAnsi="Times New Roman"/>
            <w:sz w:val="22"/>
          </w:rPr>
          <w:t>This</w:t>
        </w:r>
      </w:ins>
      <w:ins w:id="204" w:author="MohammadHossein Manuel Haqiqatkhah" w:date="2020-01-08T10:02:00Z">
        <w:r w:rsidR="00573513">
          <w:rPr>
            <w:rFonts w:ascii="Times New Roman" w:hAnsi="Times New Roman"/>
            <w:sz w:val="22"/>
          </w:rPr>
          <w:t xml:space="preserve"> </w:t>
        </w:r>
      </w:ins>
      <w:ins w:id="205" w:author="MohammadHossein Manuel Haqiqatkhah" w:date="2020-01-08T10:04:00Z">
        <w:r w:rsidR="00573513">
          <w:rPr>
            <w:rFonts w:ascii="Times New Roman" w:hAnsi="Times New Roman"/>
            <w:sz w:val="22"/>
          </w:rPr>
          <w:t xml:space="preserve">implies </w:t>
        </w:r>
        <w:r w:rsidR="00573513" w:rsidRPr="00343C08">
          <w:rPr>
            <w:rFonts w:ascii="Times New Roman" w:hAnsi="Times New Roman"/>
            <w:sz w:val="22"/>
          </w:rPr>
          <w:t>that functional and structural differentiation can be used to identify functional components in a network</w:t>
        </w:r>
        <w:r w:rsidR="00573513">
          <w:rPr>
            <w:rFonts w:ascii="Times New Roman" w:hAnsi="Times New Roman"/>
            <w:sz w:val="22"/>
          </w:rPr>
          <w:t xml:space="preserve">, </w:t>
        </w:r>
      </w:ins>
      <w:ins w:id="206" w:author="MohammadHossein Manuel Haqiqatkhah" w:date="2020-01-08T10:03:00Z">
        <w:r w:rsidR="00573513">
          <w:rPr>
            <w:rFonts w:ascii="Times New Roman" w:hAnsi="Times New Roman"/>
            <w:sz w:val="22"/>
          </w:rPr>
          <w:t>uphold</w:t>
        </w:r>
      </w:ins>
      <w:ins w:id="207" w:author="MohammadHossein Manuel Haqiqatkhah" w:date="2020-01-08T10:04:00Z">
        <w:r w:rsidR="00573513">
          <w:rPr>
            <w:rFonts w:ascii="Times New Roman" w:hAnsi="Times New Roman"/>
            <w:sz w:val="22"/>
          </w:rPr>
          <w:t>ing</w:t>
        </w:r>
      </w:ins>
      <w:ins w:id="208" w:author="MohammadHossein Manuel Haqiqatkhah" w:date="2020-01-08T10:02:00Z">
        <w:r w:rsidR="00573513" w:rsidRPr="00343C08">
          <w:rPr>
            <w:rFonts w:ascii="Times New Roman" w:hAnsi="Times New Roman"/>
            <w:sz w:val="22"/>
          </w:rPr>
          <w:t xml:space="preserve"> the use of structural and functional connectivity measures in neuroimaging</w:t>
        </w:r>
      </w:ins>
      <w:ins w:id="209" w:author="MohammadHossein Manuel Haqiqatkhah" w:date="2020-01-08T10:05:00Z">
        <w:r w:rsidR="007A5B11">
          <w:rPr>
            <w:rFonts w:ascii="Times New Roman" w:hAnsi="Times New Roman"/>
            <w:sz w:val="22"/>
          </w:rPr>
          <w:t>.</w:t>
        </w:r>
        <w:commentRangeEnd w:id="180"/>
        <w:r w:rsidR="007A5B11">
          <w:rPr>
            <w:rStyle w:val="CommentReference"/>
          </w:rPr>
          <w:commentReference w:id="180"/>
        </w:r>
      </w:ins>
    </w:p>
    <w:p w14:paraId="3AC0430E" w14:textId="77777777" w:rsidR="007A5B11" w:rsidRDefault="007A5B11" w:rsidP="00343C08">
      <w:pPr>
        <w:spacing w:line="360" w:lineRule="auto"/>
        <w:rPr>
          <w:ins w:id="210" w:author="MohammadHossein Manuel Haqiqatkhah" w:date="2020-01-08T10:05:00Z"/>
          <w:rStyle w:val="Emphasis"/>
        </w:rPr>
      </w:pPr>
    </w:p>
    <w:p w14:paraId="087FE256" w14:textId="01A4154D" w:rsidR="004D6B86" w:rsidRDefault="00345333" w:rsidP="009F2CD9">
      <w:pPr>
        <w:spacing w:line="360" w:lineRule="auto"/>
      </w:pPr>
      <w:commentRangeStart w:id="211"/>
      <w:r>
        <w:rPr>
          <w:rStyle w:val="Emphasis"/>
        </w:rPr>
        <w:t>Keywords</w:t>
      </w:r>
      <w:commentRangeEnd w:id="211"/>
      <w:r w:rsidR="00713ADA">
        <w:rPr>
          <w:rStyle w:val="CommentReference"/>
        </w:rPr>
        <w:commentReference w:id="211"/>
      </w:r>
      <w:r w:rsidR="004D4F8C">
        <w:t xml:space="preserve">: </w:t>
      </w:r>
      <w:ins w:id="212" w:author="MohammadHossein Manuel Haqiqatkhah" w:date="2020-01-08T10:06:00Z">
        <w:r w:rsidR="009F2CD9">
          <w:t xml:space="preserve">adaptive rewiring; structural plasticity; structural and functional connectivity; coupled logistic maps; </w:t>
        </w:r>
      </w:ins>
    </w:p>
    <w:p w14:paraId="2D1AA2EF" w14:textId="77777777" w:rsidR="006D7EE9" w:rsidRDefault="00921160" w:rsidP="006D7EE9">
      <w:pPr>
        <w:pStyle w:val="SectionTitle"/>
      </w:pPr>
      <w:r w:rsidRPr="00921160">
        <w:lastRenderedPageBreak/>
        <w:t>Adaptive Rewiring on Logistic Maps with Heterogeneous Parameters</w:t>
      </w:r>
    </w:p>
    <w:p w14:paraId="71E96C4F" w14:textId="77777777" w:rsidR="00921160" w:rsidRDefault="00822477" w:rsidP="00822477">
      <w:pPr>
        <w:pStyle w:val="Heading1"/>
      </w:pPr>
      <w:r>
        <w:t>Introduction</w:t>
      </w:r>
      <w:r w:rsidR="006D7EE9">
        <w:t xml:space="preserve"> </w:t>
      </w:r>
    </w:p>
    <w:p w14:paraId="22ED0976" w14:textId="36EA58D7" w:rsidR="004F3890" w:rsidRPr="00B15503" w:rsidRDefault="00BA2501" w:rsidP="001F28D6">
      <w:r>
        <w:rPr>
          <w:lang w:bidi="fa-IR"/>
        </w:rPr>
        <w:t>B</w:t>
      </w:r>
      <w:r w:rsidR="004F3890">
        <w:rPr>
          <w:lang w:bidi="fa-IR"/>
        </w:rPr>
        <w:t xml:space="preserve">rain </w:t>
      </w:r>
      <w:r w:rsidR="009655A5">
        <w:rPr>
          <w:lang w:bidi="fa-IR"/>
        </w:rPr>
        <w:t xml:space="preserve">network </w:t>
      </w:r>
      <w:r w:rsidR="004F3890">
        <w:rPr>
          <w:lang w:bidi="fa-IR"/>
        </w:rPr>
        <w:t xml:space="preserve">architecture </w:t>
      </w:r>
      <w:r w:rsidR="009655A5">
        <w:rPr>
          <w:lang w:bidi="fa-IR"/>
        </w:rPr>
        <w:t xml:space="preserve">is shaped dynamically </w:t>
      </w:r>
      <w:r w:rsidR="004F3890">
        <w:rPr>
          <w:lang w:bidi="fa-IR"/>
        </w:rPr>
        <w:t>through structural plasticity</w:t>
      </w:r>
      <w:r w:rsidR="001F28D6">
        <w:rPr>
          <w:lang w:bidi="fa-IR"/>
        </w:rPr>
        <w:t xml:space="preserve"> </w:t>
      </w:r>
      <w:r w:rsidR="001F28D6">
        <w:rPr>
          <w:lang w:bidi="fa-IR"/>
        </w:rPr>
        <w:fldChar w:fldCharType="begin"/>
      </w:r>
      <w:r w:rsidR="001F28D6">
        <w:rPr>
          <w:lang w:bidi="fa-IR"/>
        </w:rPr>
        <w:instrText xml:space="preserve"> ADDIN ZOTERO_ITEM CSL_CITATION {"citationID":"m3hu9y9z","properties":{"formattedCitation":"(Butz et al., 2009)","plainCitation":"(Butz et al., 2009)","noteIndex":0},"citationItems":[{"id":1780,"uris":["http://zotero.org/users/5652293/items/ZT42TYFP"],"uri":["http://zotero.org/users/5652293/items/ZT42TYFP"],"itemData":{"id":1780,"type":"article-journal","abstract":"Plasticity in the brain reaches far beyond a mere changing of synaptic strengths. Recent time-lapse imaging in the living brain reveals ongoing structural plasticity by forming or breaking of synapses, motile spines, and re-routing of axonal branches in the developing and adult brain. Some forms of structural plasticity do not follow Hebbian- or anti-Hebbian paradigms of plasticity but rather appear to contribute to the homeostasis of network activity. Four decades of lesion studies have brought up a wealth of data on the mutual interdependence of neuronal activity, neurotransmitter release and neuronal morphogenesis and network formation. Here, we review these former studies on structural plasticity in the context of recent experimental studies. We compare spontaneous and experience-dependent structural plasticity with lesion-induced (reactive) structural plasticity that occurs during development and in the adult brain. Understanding the principles of neural network reorganization on a structural level is relevant for a deeper understanding of long-term memory formation as well as for the treatment of neurological diseases such as stroke.","container-title":"Brain Research Reviews","DOI":"10.1016/j.brainresrev.2008.12.023","ISSN":"0165-0173","issue":"2","journalAbbreviation":"Brain Research Reviews","language":"en","page":"287-305","source":"ScienceDirect","title":"Activity-dependent structural plasticity","volume":"60","author":[{"family":"Butz","given":"Markus"},{"family":"Wörgötter","given":"Florentin"},{"family":"Ooyen","given":"Arjen","non-dropping-particle":"van"}],"issued":{"date-parts":[["2009",5,1]]}}}],"schema":"https://github.com/citation-style-language/schema/raw/master/csl-citation.json"} </w:instrText>
      </w:r>
      <w:r w:rsidR="001F28D6">
        <w:rPr>
          <w:lang w:bidi="fa-IR"/>
        </w:rPr>
        <w:fldChar w:fldCharType="separate"/>
      </w:r>
      <w:r w:rsidR="001F28D6" w:rsidRPr="001F28D6">
        <w:rPr>
          <w:rFonts w:ascii="Times New Roman" w:hAnsi="Times New Roman" w:cs="Times New Roman"/>
        </w:rPr>
        <w:t>(Butz et al., 2009)</w:t>
      </w:r>
      <w:r w:rsidR="001F28D6">
        <w:rPr>
          <w:lang w:bidi="fa-IR"/>
        </w:rPr>
        <w:fldChar w:fldCharType="end"/>
      </w:r>
      <w:r w:rsidR="004F3890" w:rsidRPr="00B15503">
        <w:rPr>
          <w:lang w:bidi="fa-IR"/>
        </w:rPr>
        <w:t xml:space="preserve">. </w:t>
      </w:r>
      <w:r w:rsidR="00DE5E2F">
        <w:rPr>
          <w:lang w:bidi="fa-IR"/>
        </w:rPr>
        <w:t>Structural plasticity encompasses a variety of mechanisms, all</w:t>
      </w:r>
      <w:r w:rsidR="003A7A80">
        <w:rPr>
          <w:lang w:bidi="fa-IR"/>
        </w:rPr>
        <w:t xml:space="preserve"> of which</w:t>
      </w:r>
      <w:r w:rsidR="00DE5E2F">
        <w:rPr>
          <w:lang w:bidi="fa-IR"/>
        </w:rPr>
        <w:t xml:space="preserve"> </w:t>
      </w:r>
      <w:r w:rsidR="00BC2527">
        <w:rPr>
          <w:lang w:bidi="fa-IR"/>
        </w:rPr>
        <w:t>incorporate</w:t>
      </w:r>
      <w:r w:rsidR="00DE5E2F" w:rsidRPr="00B2251E">
        <w:rPr>
          <w:lang w:bidi="fa-IR"/>
        </w:rPr>
        <w:t xml:space="preserve"> the  </w:t>
      </w:r>
      <w:r w:rsidR="00DE5E2F" w:rsidRPr="00BE5049">
        <w:rPr>
          <w:i/>
          <w:lang w:bidi="fa-IR"/>
        </w:rPr>
        <w:t>functional connectivity</w:t>
      </w:r>
      <w:r w:rsidR="00BC2527" w:rsidRPr="00BC2527">
        <w:rPr>
          <w:lang w:bidi="fa-IR"/>
        </w:rPr>
        <w:t xml:space="preserve"> </w:t>
      </w:r>
      <w:r w:rsidR="00BC2527" w:rsidRPr="00B2251E">
        <w:rPr>
          <w:lang w:bidi="fa-IR"/>
        </w:rPr>
        <w:t xml:space="preserve">between </w:t>
      </w:r>
      <w:r w:rsidR="00BC2527">
        <w:rPr>
          <w:lang w:bidi="fa-IR"/>
        </w:rPr>
        <w:t>network</w:t>
      </w:r>
      <w:r w:rsidR="00BC2527" w:rsidRPr="00B2251E">
        <w:rPr>
          <w:lang w:bidi="fa-IR"/>
        </w:rPr>
        <w:t xml:space="preserve"> </w:t>
      </w:r>
      <w:r w:rsidR="00BC2527">
        <w:rPr>
          <w:lang w:bidi="fa-IR"/>
        </w:rPr>
        <w:t>components</w:t>
      </w:r>
      <w:r w:rsidR="00DE5E2F" w:rsidRPr="00B2251E">
        <w:rPr>
          <w:lang w:bidi="fa-IR"/>
        </w:rPr>
        <w:t>, i.e. the</w:t>
      </w:r>
      <w:r w:rsidR="003A7A80">
        <w:rPr>
          <w:lang w:bidi="fa-IR"/>
        </w:rPr>
        <w:t>ir</w:t>
      </w:r>
      <w:r w:rsidR="00DE5E2F" w:rsidRPr="00B2251E">
        <w:rPr>
          <w:lang w:bidi="fa-IR"/>
        </w:rPr>
        <w:t xml:space="preserve"> </w:t>
      </w:r>
      <w:r w:rsidR="003A7A80">
        <w:rPr>
          <w:lang w:bidi="fa-IR"/>
        </w:rPr>
        <w:t xml:space="preserve">mutual </w:t>
      </w:r>
      <w:r w:rsidR="00DE5E2F" w:rsidRPr="00B2251E">
        <w:rPr>
          <w:lang w:bidi="fa-IR"/>
        </w:rPr>
        <w:t xml:space="preserve">statistical dependencies </w:t>
      </w:r>
      <w:r>
        <w:rPr>
          <w:lang w:bidi="fa-IR"/>
        </w:rPr>
        <w:t>in neural activity</w:t>
      </w:r>
      <w:r w:rsidR="00DE5E2F" w:rsidRPr="00B2251E">
        <w:rPr>
          <w:lang w:bidi="fa-IR"/>
        </w:rPr>
        <w:t xml:space="preserve"> </w:t>
      </w:r>
      <w:r w:rsidR="008E5775">
        <w:rPr>
          <w:lang w:bidi="fa-IR"/>
        </w:rPr>
        <w:fldChar w:fldCharType="begin"/>
      </w:r>
      <w:r w:rsidR="00514223">
        <w:rPr>
          <w:lang w:bidi="fa-IR"/>
        </w:rPr>
        <w:instrText xml:space="preserve"> ADDIN ZOTERO_ITEM CSL_CITATION {"citationID":"GylWoJOq","properties":{"formattedCitation":"(Avena-Koenigsberger et al., 2018; Rubinov et al., 2009)","plainCitation":"(Avena-Koenigsberger et al., 2018; Rubinov et al., 2009)","noteIndex":0},"citationItems":[{"id":"8VDOGaVD/wz2GlxVa","uris":["http://zotero.org/users/3736923/items/NZZAGW3M"],"uri":["http://zotero.org/users/3736923/items/NZZAGW3M"],"itemData":{"id":"8VDOGaVD/wz2GlxVa","type":"article-journal","container-title":"Nature Reviews Neuroscience","issue":"1","page":"17","source":"Google Scholar","title":"Communication dynamics in complex brain networks","volume":"19","author":[{"family":"Avena-Koenigsberger","given":"Andrea"},{"family":"Misic","given":"Bratislav"},{"family":"Sporns","given":"Olaf"}],"issued":{"date-parts":[["2018"]]}}},{"id":1744,"uris":["http://zotero.org/users/5652293/items/IC67TU8X"],"uri":["http://zotero.org/users/5652293/items/IC67TU8X"],"itemData":{"id":1744,"type":"article-journal","abstract":"Brain structure and dynamics are interdependent through processes such as activity-dependent neuroplasticity. In this study, we aim to theoretically examine this interdependence in a model of spontaneous cortical activity. To this end, we simulate spontaneous brain dynamics on structural connectivity networks, using coupled nonlinear maps. On slow time scales structural connectivity is gradually adjusted towards the resulting functional patterns via an unsupervised, activity-dependent rewiring rule. The present model has been previously shown to generate cortical-like, modular small-world structural topology from initially random connectivity. We provide further biophysical justification for this model and quantitatively characterize the relationship between structure, function and dynamics that accompanies the ensuing self-organization.","container-title":"BMC Neuroscience","DOI":"10.1186/1471-2202-10-55","ISSN":"1471-2202","issue":"1","journalAbbreviation":"BMC Neuroscience","page":"55","source":"BioMed Central","title":"Symbiotic relationship between brain structure and dynamics","volume":"10","author":[{"family":"Rubinov","given":"Mikail"},{"family":"Sporns","given":"Olaf"},{"family":"Leeuwen","given":"Cees","non-dropping-particle":"van"},{"family":"Breakspear","given":"Michael"}],"issued":{"date-parts":[["2009",6,2]]}}}],"schema":"https://github.com/citation-style-language/schema/raw/master/csl-citation.json"} </w:instrText>
      </w:r>
      <w:r w:rsidR="008E5775">
        <w:rPr>
          <w:lang w:bidi="fa-IR"/>
        </w:rPr>
        <w:fldChar w:fldCharType="separate"/>
      </w:r>
      <w:r w:rsidR="00514223" w:rsidRPr="00514223">
        <w:rPr>
          <w:rFonts w:ascii="Times New Roman" w:hAnsi="Times New Roman" w:cs="Times New Roman"/>
        </w:rPr>
        <w:t>(Avena-Koenigsberger et al., 2018; Rubinov et al., 2009)</w:t>
      </w:r>
      <w:r w:rsidR="008E5775">
        <w:rPr>
          <w:lang w:bidi="fa-IR"/>
        </w:rPr>
        <w:fldChar w:fldCharType="end"/>
      </w:r>
      <w:r w:rsidR="009655A5">
        <w:rPr>
          <w:lang w:bidi="fa-IR"/>
        </w:rPr>
        <w:t>.</w:t>
      </w:r>
      <w:r w:rsidR="009655A5" w:rsidRPr="00B2251E">
        <w:rPr>
          <w:lang w:bidi="fa-IR"/>
        </w:rPr>
        <w:t xml:space="preserve"> </w:t>
      </w:r>
      <w:r w:rsidR="004F3890" w:rsidRPr="00B15503">
        <w:rPr>
          <w:lang w:bidi="fa-IR"/>
        </w:rPr>
        <w:t>Th</w:t>
      </w:r>
      <w:r w:rsidR="001D2BF5">
        <w:rPr>
          <w:lang w:bidi="fa-IR"/>
        </w:rPr>
        <w:t xml:space="preserve">e role of </w:t>
      </w:r>
      <w:r w:rsidR="00344D2A">
        <w:rPr>
          <w:lang w:bidi="fa-IR"/>
        </w:rPr>
        <w:t xml:space="preserve">functional connectivity in driving structural plasticity </w:t>
      </w:r>
      <w:r w:rsidR="004F3890" w:rsidRPr="00B15503">
        <w:rPr>
          <w:lang w:bidi="fa-IR"/>
        </w:rPr>
        <w:t xml:space="preserve">is </w:t>
      </w:r>
      <w:r w:rsidR="00344D2A">
        <w:rPr>
          <w:lang w:bidi="fa-IR"/>
        </w:rPr>
        <w:t xml:space="preserve">a </w:t>
      </w:r>
      <w:r w:rsidR="009655A5">
        <w:rPr>
          <w:lang w:bidi="fa-IR"/>
        </w:rPr>
        <w:t xml:space="preserve">common </w:t>
      </w:r>
      <w:r w:rsidR="004F3890" w:rsidRPr="00B15503">
        <w:rPr>
          <w:lang w:bidi="fa-IR"/>
        </w:rPr>
        <w:t>principle</w:t>
      </w:r>
      <w:r w:rsidR="00344D2A">
        <w:rPr>
          <w:lang w:bidi="fa-IR"/>
        </w:rPr>
        <w:t xml:space="preserve"> that</w:t>
      </w:r>
      <w:r w:rsidR="004F3890" w:rsidRPr="00B15503">
        <w:rPr>
          <w:lang w:bidi="fa-IR"/>
        </w:rPr>
        <w:t xml:space="preserve"> has become known as </w:t>
      </w:r>
      <w:r w:rsidR="004F3890" w:rsidRPr="00BE5049">
        <w:rPr>
          <w:i/>
          <w:lang w:bidi="fa-IR"/>
        </w:rPr>
        <w:t>adaptive rewiring</w:t>
      </w:r>
      <w:r w:rsidR="004F3890" w:rsidRPr="00B15503">
        <w:rPr>
          <w:lang w:bidi="fa-IR"/>
        </w:rPr>
        <w:t xml:space="preserve"> </w:t>
      </w:r>
      <w:r w:rsidR="008E5775">
        <w:rPr>
          <w:lang w:bidi="fa-IR"/>
        </w:rPr>
        <w:fldChar w:fldCharType="begin"/>
      </w:r>
      <w:r w:rsidR="001F28D6">
        <w:rPr>
          <w:lang w:bidi="fa-IR"/>
        </w:rPr>
        <w:instrText xml:space="preserve"> ADDIN ZOTERO_ITEM CSL_CITATION {"citationID":"gUrG9uOc","properties":{"formattedCitation":"(Gong &amp; van Leeuwen, 2003, 2004; Papadopoulos et al., 2017)","plainCitation":"(Gong &amp; van Leeuwen, 2003, 2004; Papadopoulos et al., 2017)","noteIndex":0},"citationItems":[{"id":1751,"uris":["http://zotero.org/users/5652293/items/ZGMYKBXX"],"uri":["http://zotero.org/users/5652293/items/ZGMYKBXX"],"itemData":{"id":1751,"type":"article-journal","container-title":"EPL (Europhysics Letters)","DOI":"10.1209/epl/i2003-10287-7","ISSN":"0295-5075","issue":"2","journalAbbreviation":"EPL","language":"en","page":"328","source":"iopscience.iop.org","title":"Evolution to a small-world network with chaotic units","volume":"67","author":[{"family":"Gong","given":"Pulin"},{"family":"Leeuwen","given":"Cees","non-dropping-particle":"van"}],"issued":{"date-parts":[["2004",7]]}}},{"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1749,"uris":["http://zotero.org/users/5652293/items/7IVVPIQ2"],"uri":["http://zotero.org/users/5652293/items/7IVVPIQ2"],"itemData":{"id":1749,"type":"article-journal","container-title":"Chaos: An Interdisciplinary Journal of Nonlinear Science","DOI":"10.1063/1.4994819","ISSN":"1054-1500, 1089-7682","issue":"7","journalAbbreviation":"Chaos","language":"en","page":"073115","source":"DOI.org (Crossref)","title":"Development of structural correlations and synchronization from adaptive rewiring in networks of Kuramoto oscillators","volume":"27","author":[{"family":"Papadopoulos","given":"Lia"},{"family":"Kim","given":"Jason Z."},{"family":"Kurths","given":"Jürgen"},{"family":"Bassett","given":"Danielle S."}],"issued":{"date-parts":[["2017",7]]}}}],"schema":"https://github.com/citation-style-language/schema/raw/master/csl-citation.json"} </w:instrText>
      </w:r>
      <w:r w:rsidR="008E5775">
        <w:rPr>
          <w:lang w:bidi="fa-IR"/>
        </w:rPr>
        <w:fldChar w:fldCharType="separate"/>
      </w:r>
      <w:r w:rsidR="001F28D6" w:rsidRPr="001F28D6">
        <w:rPr>
          <w:rFonts w:ascii="Times New Roman" w:hAnsi="Times New Roman" w:cs="Times New Roman"/>
        </w:rPr>
        <w:t>(Gong &amp; van Leeuwen, 2003, 2004; Papadopoulos et al., 2017)</w:t>
      </w:r>
      <w:r w:rsidR="008E5775">
        <w:rPr>
          <w:lang w:bidi="fa-IR"/>
        </w:rPr>
        <w:fldChar w:fldCharType="end"/>
      </w:r>
      <w:r w:rsidR="004F3890" w:rsidRPr="00B15503">
        <w:rPr>
          <w:lang w:bidi="fa-IR"/>
        </w:rPr>
        <w:t>.</w:t>
      </w:r>
      <w:r w:rsidR="004F3890" w:rsidRPr="00B15503">
        <w:t xml:space="preserve"> </w:t>
      </w:r>
      <w:r w:rsidR="004B0FA0">
        <w:t xml:space="preserve">Adaptive rewiring implements the Hebbian principle of </w:t>
      </w:r>
      <w:r w:rsidR="006E64B5">
        <w:t>"</w:t>
      </w:r>
      <w:r w:rsidR="004B0FA0">
        <w:t>what fires together, wires together</w:t>
      </w:r>
      <w:r w:rsidR="006E64B5">
        <w:t>"</w:t>
      </w:r>
      <w:r w:rsidR="004B0FA0">
        <w:t xml:space="preserve"> </w:t>
      </w:r>
      <w:r w:rsidR="00BC2527">
        <w:t>at</w:t>
      </w:r>
      <w:r w:rsidR="004B0FA0">
        <w:t xml:space="preserve"> </w:t>
      </w:r>
      <w:r w:rsidR="00BC2527">
        <w:t xml:space="preserve">the level of network </w:t>
      </w:r>
      <w:r w:rsidR="004B0FA0">
        <w:t>dynamics</w:t>
      </w:r>
      <w:r w:rsidR="008E5775">
        <w:t xml:space="preserve"> </w:t>
      </w:r>
      <w:fldSimple w:instr=" ADDIN ZOTERO_TEMP ">
        <w:r w:rsidR="008E5775" w:rsidRPr="0088014C">
          <w:rPr>
            <w:rFonts w:ascii="Times New Roman" w:hAnsi="Times New Roman" w:cs="Times New Roman"/>
          </w:rPr>
          <w:t>(Hebb, 1949)</w:t>
        </w:r>
      </w:fldSimple>
      <w:r w:rsidR="00BC2527">
        <w:t>.</w:t>
      </w:r>
      <w:r w:rsidR="004B0FA0">
        <w:t xml:space="preserve"> </w:t>
      </w:r>
    </w:p>
    <w:p w14:paraId="7A90C9F5" w14:textId="68A62595" w:rsidR="00151023" w:rsidRDefault="009655A5" w:rsidP="000A7BD0">
      <w:r>
        <w:rPr>
          <w:lang w:bidi="fa-IR"/>
        </w:rPr>
        <w:t xml:space="preserve">Adaptive rewiring can be modeled in </w:t>
      </w:r>
      <w:r w:rsidR="00BA2501">
        <w:rPr>
          <w:lang w:bidi="fa-IR"/>
        </w:rPr>
        <w:t xml:space="preserve">dynamical </w:t>
      </w:r>
      <w:r>
        <w:rPr>
          <w:lang w:bidi="fa-IR"/>
        </w:rPr>
        <w:t>systems, in which</w:t>
      </w:r>
      <w:r w:rsidR="004F3890">
        <w:rPr>
          <w:lang w:bidi="fa-IR"/>
        </w:rPr>
        <w:t xml:space="preserve"> </w:t>
      </w:r>
      <w:r w:rsidR="00BC2527">
        <w:rPr>
          <w:lang w:bidi="fa-IR"/>
        </w:rPr>
        <w:t xml:space="preserve">the network components </w:t>
      </w:r>
      <w:r w:rsidR="003A7A80">
        <w:rPr>
          <w:lang w:bidi="fa-IR"/>
        </w:rPr>
        <w:t>may represent</w:t>
      </w:r>
      <w:r w:rsidR="00BC2527">
        <w:rPr>
          <w:lang w:bidi="fa-IR"/>
        </w:rPr>
        <w:t xml:space="preserve"> units at the scale of single neurons</w:t>
      </w:r>
      <w:r w:rsidR="00903801">
        <w:rPr>
          <w:lang w:bidi="fa-IR"/>
        </w:rPr>
        <w:t xml:space="preserve"> </w:t>
      </w:r>
      <w:r w:rsidR="00903801">
        <w:rPr>
          <w:lang w:bidi="fa-IR"/>
        </w:rPr>
        <w:fldChar w:fldCharType="begin"/>
      </w:r>
      <w:r w:rsidR="008E5775">
        <w:rPr>
          <w:lang w:bidi="fa-IR"/>
        </w:rPr>
        <w:instrText xml:space="preserve"> ADDIN ZOTERO_ITEM CSL_CITATION {"citationID":"SJaxVfcc","properties":{"formattedCitation":"(Bi &amp; Poo, 2001)","plainCitation":"(Bi &amp; Poo, 2001)","noteIndex":0},"citationItems":[{"id":1738,"uris":["http://zotero.org/users/5652293/items/SFYX9MNX"],"uri":["http://zotero.org/users/5652293/items/SFYX9MNX"],"itemData":{"id":1738,"type":"article-journal","container-title":"Annual Review of Neuroscience","DOI":"10.1146/annurev.neuro.24.1.139","ISSN":"0147-006X, 1545-4126","issue":"1","journalAbbreviation":"Annu. Rev. Neurosci.","language":"en","page":"139-166","source":"DOI.org (Crossref)","title":"Synaptic Modification by Correlated Activity: Hebb's Postulate Revisited","title-short":"Synaptic Modification by Correlated Activity","volume":"24","author":[{"family":"Bi","given":"Guo-qiang"},{"family":"Poo","given":"Mu-ming"}],"issued":{"date-parts":[["2001",3]]}}}],"schema":"https://github.com/citation-style-language/schema/raw/master/csl-citation.json"} </w:instrText>
      </w:r>
      <w:r w:rsidR="00903801">
        <w:rPr>
          <w:lang w:bidi="fa-IR"/>
        </w:rPr>
        <w:fldChar w:fldCharType="separate"/>
      </w:r>
      <w:r w:rsidR="00903801" w:rsidRPr="0088014C">
        <w:rPr>
          <w:rFonts w:ascii="Times New Roman" w:hAnsi="Times New Roman" w:cs="Times New Roman"/>
        </w:rPr>
        <w:t>(Bi &amp; Poo, 2001)</w:t>
      </w:r>
      <w:r w:rsidR="00903801">
        <w:rPr>
          <w:lang w:bidi="fa-IR"/>
        </w:rPr>
        <w:fldChar w:fldCharType="end"/>
      </w:r>
      <w:r w:rsidR="00BC2527">
        <w:rPr>
          <w:lang w:bidi="fa-IR"/>
        </w:rPr>
        <w:t xml:space="preserve"> </w:t>
      </w:r>
      <w:r w:rsidR="00BC2527">
        <w:t xml:space="preserve">or </w:t>
      </w:r>
      <w:r>
        <w:rPr>
          <w:lang w:bidi="fa-IR"/>
        </w:rPr>
        <w:t>neural mass</w:t>
      </w:r>
      <w:r w:rsidR="00BC2527">
        <w:rPr>
          <w:lang w:bidi="fa-IR"/>
        </w:rPr>
        <w:t>es</w:t>
      </w:r>
      <w:r w:rsidR="008E5775">
        <w:rPr>
          <w:lang w:bidi="fa-IR"/>
        </w:rPr>
        <w:t xml:space="preserve"> </w:t>
      </w:r>
      <w:r w:rsidR="008E5775">
        <w:rPr>
          <w:lang w:bidi="fa-IR"/>
        </w:rPr>
        <w:fldChar w:fldCharType="begin"/>
      </w:r>
      <w:r w:rsidR="008E5775">
        <w:rPr>
          <w:lang w:bidi="fa-IR"/>
        </w:rPr>
        <w:instrText xml:space="preserve"> ADDIN ZOTERO_ITEM CSL_CITATION {"citationID":"ZXdzKck3","properties":{"formattedCitation":"(Breakspear et al., 2003)","plainCitation":"(Breakspear et al., 2003)","noteIndex":0},"citationItems":[{"id":1681,"uris":["http://zotero.org/users/5652293/items/EE2WRPIA"],"uri":["http://zotero.org/users/5652293/items/EE2WRPIA"],"itemData":{"id":1681,"type":"article-journal","container-title":"Network: Computation in Neural Systems","DOI":"10.1088/0954-898X_14_4_305","ISSN":"0954-898X, 1361-6536","issue":"4","journalAbbreviation":"Network: Computation in Neural Systems","language":"en","page":"703-732","source":"DOI.org (Crossref)","title":"Modulation of excitatory synaptic coupling facilitates synchronization and complex dynamics in a biophysical model of neuronal dynamics","volume":"14","author":[{"family":"Breakspear","given":"Michael"},{"family":"Terry","given":"John R"},{"family":"Friston","given":"Karl J"}],"issued":{"date-parts":[["2003",1]]}}}],"schema":"https://github.com/citation-style-language/schema/raw/master/csl-citation.json"} </w:instrText>
      </w:r>
      <w:r w:rsidR="008E5775">
        <w:rPr>
          <w:lang w:bidi="fa-IR"/>
        </w:rPr>
        <w:fldChar w:fldCharType="separate"/>
      </w:r>
      <w:r w:rsidR="008E5775" w:rsidRPr="0088014C">
        <w:rPr>
          <w:rFonts w:ascii="Times New Roman" w:hAnsi="Times New Roman" w:cs="Times New Roman"/>
        </w:rPr>
        <w:t>(Breakspear et al., 2003)</w:t>
      </w:r>
      <w:r w:rsidR="008E5775">
        <w:rPr>
          <w:lang w:bidi="fa-IR"/>
        </w:rPr>
        <w:fldChar w:fldCharType="end"/>
      </w:r>
      <w:r w:rsidR="00AB55EA">
        <w:rPr>
          <w:lang w:bidi="fa-IR"/>
        </w:rPr>
        <w:t xml:space="preserve">. </w:t>
      </w:r>
      <w:r w:rsidR="003A7A80">
        <w:rPr>
          <w:lang w:bidi="fa-IR"/>
        </w:rPr>
        <w:t xml:space="preserve">In the latter case, the activity </w:t>
      </w:r>
      <w:r w:rsidR="00BD7B75">
        <w:rPr>
          <w:lang w:bidi="fa-IR"/>
        </w:rPr>
        <w:t xml:space="preserve">may be abstractly </w:t>
      </w:r>
      <w:r w:rsidR="003A7A80">
        <w:rPr>
          <w:lang w:bidi="fa-IR"/>
        </w:rPr>
        <w:t>described</w:t>
      </w:r>
      <w:r w:rsidR="00344D2A">
        <w:rPr>
          <w:lang w:bidi="fa-IR"/>
        </w:rPr>
        <w:t xml:space="preserve"> based on </w:t>
      </w:r>
      <w:r w:rsidR="003A7A80">
        <w:rPr>
          <w:lang w:bidi="fa-IR"/>
        </w:rPr>
        <w:t>a chaotic oscillator</w:t>
      </w:r>
      <w:r w:rsidR="00344D2A">
        <w:rPr>
          <w:lang w:bidi="fa-IR"/>
        </w:rPr>
        <w:t>, for instance the one</w:t>
      </w:r>
      <w:r w:rsidR="003A7A80">
        <w:rPr>
          <w:lang w:bidi="fa-IR"/>
        </w:rPr>
        <w:t xml:space="preserve"> governed by the attractor in Figure S1A in the supplementary materials. </w:t>
      </w:r>
      <w:r w:rsidR="00AB55EA">
        <w:rPr>
          <w:lang w:bidi="fa-IR"/>
        </w:rPr>
        <w:t>Dimensional reduction via Poincar</w:t>
      </w:r>
      <w:r w:rsidR="000174C6">
        <w:rPr>
          <w:rFonts w:cstheme="minorHAnsi"/>
          <w:lang w:bidi="fa-IR"/>
        </w:rPr>
        <w:t>é</w:t>
      </w:r>
      <w:r w:rsidR="00AB55EA">
        <w:rPr>
          <w:lang w:bidi="fa-IR"/>
        </w:rPr>
        <w:t xml:space="preserve"> section yields the</w:t>
      </w:r>
      <w:r w:rsidR="000A7BD0">
        <w:rPr>
          <w:lang w:bidi="fa-IR"/>
        </w:rPr>
        <w:t xml:space="preserve"> </w:t>
      </w:r>
      <w:r w:rsidR="00AB55EA">
        <w:rPr>
          <w:lang w:bidi="fa-IR"/>
        </w:rPr>
        <w:t xml:space="preserve">relationship in </w:t>
      </w:r>
      <w:r w:rsidR="003A7A80">
        <w:rPr>
          <w:lang w:bidi="fa-IR"/>
        </w:rPr>
        <w:t xml:space="preserve">Figure </w:t>
      </w:r>
      <w:r w:rsidR="000174C6">
        <w:rPr>
          <w:lang w:bidi="fa-IR"/>
        </w:rPr>
        <w:t>S</w:t>
      </w:r>
      <w:r w:rsidR="00AB55EA">
        <w:rPr>
          <w:lang w:bidi="fa-IR"/>
        </w:rPr>
        <w:t>1B that can approximately be described</w:t>
      </w:r>
      <w:r w:rsidR="000174C6">
        <w:rPr>
          <w:lang w:bidi="fa-IR"/>
        </w:rPr>
        <w:t>, minus the noise,</w:t>
      </w:r>
      <w:r w:rsidR="00AB55EA">
        <w:rPr>
          <w:lang w:bidi="fa-IR"/>
        </w:rPr>
        <w:t xml:space="preserve"> by a logistic map </w:t>
      </w:r>
      <w:r w:rsidR="00CA4FF9">
        <w:rPr>
          <w:lang w:bidi="fa-IR"/>
        </w:rPr>
        <w:t>(</w:t>
      </w:r>
      <w:r w:rsidR="000174C6">
        <w:rPr>
          <w:lang w:bidi="fa-IR"/>
        </w:rPr>
        <w:t>Fig</w:t>
      </w:r>
      <w:r w:rsidR="00CA4FF9">
        <w:rPr>
          <w:lang w:bidi="fa-IR"/>
        </w:rPr>
        <w:t xml:space="preserve">ure </w:t>
      </w:r>
      <w:r w:rsidR="000174C6">
        <w:rPr>
          <w:lang w:bidi="fa-IR"/>
        </w:rPr>
        <w:t>S</w:t>
      </w:r>
      <w:r w:rsidR="00AB55EA">
        <w:rPr>
          <w:lang w:bidi="fa-IR"/>
        </w:rPr>
        <w:t>1C).</w:t>
      </w:r>
      <w:r w:rsidR="003A7A80">
        <w:rPr>
          <w:lang w:bidi="fa-IR"/>
        </w:rPr>
        <w:t xml:space="preserve"> Thus, the logistic map is the simplest possible </w:t>
      </w:r>
      <w:r w:rsidR="00E61394">
        <w:rPr>
          <w:lang w:bidi="fa-IR"/>
        </w:rPr>
        <w:t xml:space="preserve">abstract </w:t>
      </w:r>
      <w:r w:rsidR="003A7A80">
        <w:rPr>
          <w:lang w:bidi="fa-IR"/>
        </w:rPr>
        <w:t xml:space="preserve">representation of neural mass activity. </w:t>
      </w:r>
      <w:r w:rsidR="00151023">
        <w:t>Logistic maps are known to exhibit universal dynamical properties</w:t>
      </w:r>
      <w:r w:rsidR="00CA4FF9">
        <w:t xml:space="preserve"> </w:t>
      </w:r>
      <w:r w:rsidR="00CA4FF9">
        <w:fldChar w:fldCharType="begin"/>
      </w:r>
      <w:r w:rsidR="00CA4FF9">
        <w:instrText xml:space="preserve"> ADDIN ZOTERO_ITEM CSL_CITATION {"citationID":"51uBW9CF","properties":{"formattedCitation":"(van Strien, 1987)","plainCitation":"(van Strien, 1987)","noteIndex":0},"citationItems":[{"id":1680,"uris":["http://zotero.org/users/5652293/items/FNE7IUU5"],"uri":["http://zotero.org/users/5652293/items/FNE7IUU5"],"itemData":{"id":1680,"type":"book","language":"en","note":"Google-Books-ID: age9GwAACAAJ","number-of-pages":"67","publisher":"Delft University of Technology","source":"Google Books","title":"Smooth Dynamics on the Interval (with an Emphasis on Unimodal Maps)","title-short":"Smooth Dynamics on the Interval","author":[{"family":"Strien","given":"Sebastian J.","non-dropping-particle":"van"}],"issued":{"date-parts":[["1987"]]}}}],"schema":"https://github.com/citation-style-language/schema/raw/master/csl-citation.json"} </w:instrText>
      </w:r>
      <w:r w:rsidR="00CA4FF9">
        <w:fldChar w:fldCharType="separate"/>
      </w:r>
      <w:r w:rsidR="00CA4FF9" w:rsidRPr="00CA4FF9">
        <w:rPr>
          <w:rFonts w:ascii="Times New Roman" w:hAnsi="Times New Roman" w:cs="Times New Roman"/>
        </w:rPr>
        <w:t>(van Strien, 1987)</w:t>
      </w:r>
      <w:r w:rsidR="00CA4FF9">
        <w:fldChar w:fldCharType="end"/>
      </w:r>
      <w:r w:rsidR="00CA4FF9">
        <w:t>.</w:t>
      </w:r>
    </w:p>
    <w:p w14:paraId="1FA0B0E5" w14:textId="77777777" w:rsidR="00AB55EA" w:rsidRDefault="00151023" w:rsidP="00BE5049">
      <w:pPr>
        <w:rPr>
          <w:lang w:bidi="fa-IR"/>
        </w:rPr>
      </w:pPr>
      <w:r>
        <w:t xml:space="preserve"> </w:t>
      </w:r>
      <w:r w:rsidR="00AB55EA">
        <w:rPr>
          <w:lang w:bidi="fa-IR"/>
        </w:rPr>
        <w:t>The logistic map is of the form shown in Equation 1.</w:t>
      </w:r>
    </w:p>
    <w:p w14:paraId="72AF0274" w14:textId="20DD3D2E" w:rsidR="00AB55EA" w:rsidRDefault="00AB55EA" w:rsidP="00AB55EA">
      <w:pPr>
        <w:rPr>
          <w:lang w:bidi="fa-IR"/>
        </w:rPr>
      </w:pPr>
      <w:r>
        <w:rPr>
          <w:lang w:bidi="fa-IR"/>
        </w:rPr>
        <w:t>EQ</w:t>
      </w:r>
      <w:r w:rsidR="004668C4">
        <w:rPr>
          <w:lang w:bidi="fa-IR"/>
        </w:rPr>
        <w:t xml:space="preserve"> </w:t>
      </w:r>
      <w:r>
        <w:rPr>
          <w:lang w:bidi="fa-IR"/>
        </w:rPr>
        <w:t>1</w:t>
      </w:r>
      <w:r>
        <w:rPr>
          <w:lang w:bidi="fa-IR"/>
        </w:rPr>
        <w:tab/>
      </w:r>
      <w:r>
        <w:rPr>
          <w:lang w:bidi="fa-IR"/>
        </w:rPr>
        <w:tab/>
      </w:r>
      <w:r w:rsidR="00151023">
        <w:rPr>
          <w:lang w:bidi="fa-IR"/>
        </w:rPr>
        <w:t xml:space="preserve"> </w:t>
      </w:r>
      <w:r>
        <w:rPr>
          <w:lang w:bidi="fa-IR"/>
        </w:rPr>
        <w:tab/>
      </w:r>
      <w:r>
        <w:rPr>
          <w:lang w:bidi="fa-IR"/>
        </w:rPr>
        <w:tab/>
        <w:t xml:space="preserve"> </w:t>
      </w:r>
      <m:oMath>
        <m:sSub>
          <m:sSubPr>
            <m:ctrlPr>
              <w:ins w:id="213" w:author="MohammadHossein Manuel Haqiqatkhah" w:date="2020-01-08T11:35:00Z">
                <w:rPr>
                  <w:rFonts w:ascii="Cambria Math" w:hAnsi="Cambria Math"/>
                  <w:i/>
                  <w:lang w:bidi="fa-IR"/>
                </w:rPr>
              </w:ins>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 xml:space="preserve">= 1 - </m:t>
        </m:r>
        <m:r>
          <m:rPr>
            <m:sty m:val="p"/>
          </m:rPr>
          <w:rPr>
            <w:rFonts w:ascii="Cambria Math" w:hAnsi="Cambria Math"/>
            <w:lang w:bidi="fa-IR"/>
          </w:rPr>
          <m:t>α</m:t>
        </m:r>
        <m:sSubSup>
          <m:sSubSupPr>
            <m:ctrlPr>
              <w:ins w:id="214" w:author="MohammadHossein Manuel Haqiqatkhah" w:date="2020-01-08T11:35:00Z">
                <w:rPr>
                  <w:rFonts w:ascii="Cambria Math" w:hAnsi="Cambria Math"/>
                  <w:i/>
                  <w:lang w:bidi="fa-IR"/>
                </w:rPr>
              </w:ins>
            </m:ctrlPr>
          </m:sSubSupPr>
          <m:e>
            <m:r>
              <w:rPr>
                <w:rFonts w:ascii="Cambria Math" w:hAnsi="Cambria Math"/>
                <w:lang w:bidi="fa-IR"/>
              </w:rPr>
              <m:t>x</m:t>
            </m:r>
          </m:e>
          <m:sub>
            <m:r>
              <w:rPr>
                <w:rFonts w:ascii="Cambria Math" w:hAnsi="Cambria Math"/>
                <w:lang w:bidi="fa-IR"/>
              </w:rPr>
              <m:t>t</m:t>
            </m:r>
          </m:sub>
          <m:sup>
            <m:r>
              <w:rPr>
                <w:rFonts w:ascii="Cambria Math" w:hAnsi="Cambria Math"/>
                <w:lang w:bidi="fa-IR"/>
              </w:rPr>
              <m:t>2</m:t>
            </m:r>
          </m:sup>
        </m:sSubSup>
      </m:oMath>
      <w:r w:rsidR="00151023">
        <w:rPr>
          <w:lang w:bidi="fa-IR"/>
        </w:rPr>
        <w:t>,</w:t>
      </w:r>
    </w:p>
    <w:p w14:paraId="3EFDFDFF" w14:textId="1E1A60F2" w:rsidR="004D6B86" w:rsidRDefault="00151023" w:rsidP="003A09E9">
      <w:pPr>
        <w:ind w:firstLine="0"/>
        <w:rPr>
          <w:lang w:bidi="fa-IR"/>
        </w:rPr>
      </w:pPr>
      <w:proofErr w:type="gramStart"/>
      <w:r>
        <w:rPr>
          <w:lang w:bidi="fa-IR"/>
        </w:rPr>
        <w:t>in</w:t>
      </w:r>
      <w:proofErr w:type="gramEnd"/>
      <w:r>
        <w:rPr>
          <w:lang w:bidi="fa-IR"/>
        </w:rPr>
        <w:t xml:space="preserve"> which </w:t>
      </w:r>
      <w:r w:rsidRPr="00BE5049">
        <w:rPr>
          <w:i/>
          <w:lang w:bidi="fa-IR"/>
        </w:rPr>
        <w:t>x</w:t>
      </w:r>
      <w:r>
        <w:rPr>
          <w:lang w:bidi="fa-IR"/>
        </w:rPr>
        <w:t xml:space="preserve"> is a c</w:t>
      </w:r>
      <w:r w:rsidR="003A09E9">
        <w:rPr>
          <w:lang w:bidi="fa-IR"/>
        </w:rPr>
        <w:t>ontinuous variable in the range</w:t>
      </w:r>
      <w:r>
        <w:rPr>
          <w:lang w:bidi="fa-IR"/>
        </w:rPr>
        <w:t xml:space="preserve"> &lt;</w:t>
      </w:r>
      <w:r w:rsidR="0054723E">
        <w:rPr>
          <w:lang w:bidi="fa-IR"/>
        </w:rPr>
        <w:t>-1</w:t>
      </w:r>
      <w:r>
        <w:rPr>
          <w:lang w:bidi="fa-IR"/>
        </w:rPr>
        <w:t xml:space="preserve">,1&gt; which is updated in discrete time </w:t>
      </w:r>
      <w:r w:rsidRPr="00BE5049">
        <w:rPr>
          <w:i/>
          <w:lang w:bidi="fa-IR"/>
        </w:rPr>
        <w:t>t</w:t>
      </w:r>
      <w:r>
        <w:rPr>
          <w:lang w:bidi="fa-IR"/>
        </w:rPr>
        <w:t xml:space="preserve">,  and </w:t>
      </w:r>
      <m:oMath>
        <m:r>
          <m:rPr>
            <m:sty m:val="p"/>
          </m:rPr>
          <w:rPr>
            <w:rFonts w:ascii="Cambria Math" w:hAnsi="Cambria Math"/>
            <w:lang w:bidi="fa-IR"/>
          </w:rPr>
          <m:t>α</m:t>
        </m:r>
      </m:oMath>
      <w:r w:rsidDel="00151023">
        <w:t xml:space="preserve"> </w:t>
      </w:r>
      <w:r>
        <w:t xml:space="preserve">is </w:t>
      </w:r>
      <w:r>
        <w:rPr>
          <w:lang w:bidi="fa-IR"/>
        </w:rPr>
        <w:t xml:space="preserve">the </w:t>
      </w:r>
      <w:r w:rsidRPr="00BE5049">
        <w:rPr>
          <w:i/>
          <w:lang w:bidi="fa-IR"/>
        </w:rPr>
        <w:t>turbulence parameter</w:t>
      </w:r>
      <w:r>
        <w:rPr>
          <w:lang w:bidi="fa-IR"/>
        </w:rPr>
        <w:t xml:space="preserve">. </w:t>
      </w:r>
      <w:r w:rsidR="00AB55EA">
        <w:rPr>
          <w:lang w:bidi="fa-IR"/>
        </w:rPr>
        <w:t xml:space="preserve">For certain regimes </w:t>
      </w:r>
      <w:r w:rsidR="003A09E9">
        <w:rPr>
          <w:lang w:bidi="fa-IR"/>
        </w:rPr>
        <w:t xml:space="preserve">of </w:t>
      </w:r>
      <m:oMath>
        <m:r>
          <m:rPr>
            <m:sty m:val="p"/>
          </m:rPr>
          <w:rPr>
            <w:rFonts w:ascii="Cambria Math" w:hAnsi="Cambria Math"/>
            <w:lang w:bidi="fa-IR"/>
          </w:rPr>
          <m:t>α</m:t>
        </m:r>
      </m:oMath>
      <w:r w:rsidR="00AB55EA">
        <w:rPr>
          <w:lang w:bidi="fa-IR"/>
        </w:rPr>
        <w:t>, the behavior of the logistic map converges to one or more</w:t>
      </w:r>
      <w:r w:rsidR="00E61394">
        <w:rPr>
          <w:lang w:bidi="fa-IR"/>
        </w:rPr>
        <w:t xml:space="preserve"> limit-cycle</w:t>
      </w:r>
      <w:r w:rsidR="00AB55EA">
        <w:rPr>
          <w:lang w:bidi="fa-IR"/>
        </w:rPr>
        <w:t xml:space="preserve"> attractors, but otherwise it exhibits chaotic behavior. In </w:t>
      </w:r>
      <w:r w:rsidR="00AB55EA">
        <w:rPr>
          <w:lang w:bidi="fa-IR"/>
        </w:rPr>
        <w:lastRenderedPageBreak/>
        <w:t>these regimes, logistic maps produce deterministic</w:t>
      </w:r>
      <w:r w:rsidR="0054723E">
        <w:rPr>
          <w:lang w:bidi="fa-IR"/>
        </w:rPr>
        <w:t xml:space="preserve"> </w:t>
      </w:r>
      <w:r w:rsidR="00AB55EA">
        <w:rPr>
          <w:lang w:bidi="fa-IR"/>
        </w:rPr>
        <w:t>bounded time series that</w:t>
      </w:r>
      <w:r w:rsidR="00E61394">
        <w:rPr>
          <w:lang w:bidi="fa-IR"/>
        </w:rPr>
        <w:t>, indeed,</w:t>
      </w:r>
      <w:r w:rsidR="00AB55EA">
        <w:rPr>
          <w:lang w:bidi="fa-IR"/>
        </w:rPr>
        <w:t xml:space="preserve"> </w:t>
      </w:r>
      <w:r w:rsidR="000174C6">
        <w:rPr>
          <w:lang w:bidi="fa-IR"/>
        </w:rPr>
        <w:t>qualitatively resemble</w:t>
      </w:r>
      <w:r w:rsidR="00AB55EA">
        <w:rPr>
          <w:lang w:bidi="fa-IR"/>
        </w:rPr>
        <w:t xml:space="preserve"> </w:t>
      </w:r>
      <w:r w:rsidR="00E61394">
        <w:rPr>
          <w:lang w:bidi="fa-IR"/>
        </w:rPr>
        <w:t xml:space="preserve">the oscillations of </w:t>
      </w:r>
      <w:r w:rsidR="00AB55EA">
        <w:rPr>
          <w:lang w:bidi="fa-IR"/>
        </w:rPr>
        <w:t>neural mass</w:t>
      </w:r>
      <w:r w:rsidR="000174C6" w:rsidRPr="000174C6">
        <w:rPr>
          <w:lang w:bidi="fa-IR"/>
        </w:rPr>
        <w:t xml:space="preserve"> </w:t>
      </w:r>
      <w:r w:rsidR="000174C6">
        <w:rPr>
          <w:lang w:bidi="fa-IR"/>
        </w:rPr>
        <w:t>activity (see Fig</w:t>
      </w:r>
      <w:r w:rsidR="003A09E9">
        <w:rPr>
          <w:lang w:bidi="fa-IR"/>
        </w:rPr>
        <w:t>ure</w:t>
      </w:r>
      <w:r w:rsidR="000174C6">
        <w:rPr>
          <w:lang w:bidi="fa-IR"/>
        </w:rPr>
        <w:t xml:space="preserve"> S1)</w:t>
      </w:r>
      <w:r w:rsidR="00AB55EA">
        <w:rPr>
          <w:lang w:bidi="fa-IR"/>
        </w:rPr>
        <w:t xml:space="preserve">. </w:t>
      </w:r>
    </w:p>
    <w:p w14:paraId="3106022B" w14:textId="5C5EBF95" w:rsidR="00057054" w:rsidRDefault="00057054" w:rsidP="003A09E9">
      <w:pPr>
        <w:rPr>
          <w:lang w:bidi="fa-IR"/>
        </w:rPr>
      </w:pPr>
      <w:r>
        <w:rPr>
          <w:lang w:bidi="fa-IR"/>
        </w:rPr>
        <w:t xml:space="preserve">Whereas the logistic map could be considered as an abstract representation of neural mass </w:t>
      </w:r>
      <w:r w:rsidR="00E61394">
        <w:rPr>
          <w:lang w:bidi="fa-IR"/>
        </w:rPr>
        <w:t>activity</w:t>
      </w:r>
      <w:r>
        <w:rPr>
          <w:lang w:bidi="fa-IR"/>
        </w:rPr>
        <w:t>, systems of coupled neural mass oscillators may be represented by coupled logistic maps.</w:t>
      </w:r>
      <w:r>
        <w:t xml:space="preserve"> Because of the universal dynamics of logistic maps, networks of such simple maps may capture generic properties of interacting nonlinear systems</w:t>
      </w:r>
      <w:r w:rsidRPr="00B50058">
        <w:rPr>
          <w:lang w:bidi="fa-IR"/>
        </w:rPr>
        <w:t xml:space="preserve"> </w:t>
      </w:r>
      <w:r w:rsidR="00514223">
        <w:rPr>
          <w:lang w:bidi="fa-IR"/>
        </w:rPr>
        <w:fldChar w:fldCharType="begin"/>
      </w:r>
      <w:r w:rsidR="00514223">
        <w:rPr>
          <w:lang w:bidi="fa-IR"/>
        </w:rPr>
        <w:instrText xml:space="preserve"> ADDIN ZOTERO_ITEM CSL_CITATION {"citationID":"0hcb8tWg","properties":{"formattedCitation":"(Kaneko, 1992)","plainCitation":"(Kaneko, 1992)","noteIndex":0},"citationItems":[{"id":1757,"uris":["http://zotero.org/users/5652293/items/364WIPDJ"],"uri":["http://zotero.org/users/5652293/items/364WIPDJ"],"itemData":{"id":1757,"type":"article-journal","container-title":"Chaos: An Interdisciplinary Journal of Nonlinear Science","DOI":"10.1063/1.165869","ISSN":"1054-1500, 1089-7682","issue":"3","journalAbbreviation":"Chaos","language":"en","page":"279-282","source":"DOI.org (Crossref)","title":"Overview of coupled map lattices","volume":"2","author":[{"family":"Kaneko","given":"Kunihiko"}],"issued":{"date-parts":[["1992",7]]}}}],"schema":"https://github.com/citation-style-language/schema/raw/master/csl-citation.json"} </w:instrText>
      </w:r>
      <w:r w:rsidR="00514223">
        <w:rPr>
          <w:lang w:bidi="fa-IR"/>
        </w:rPr>
        <w:fldChar w:fldCharType="separate"/>
      </w:r>
      <w:r w:rsidR="00514223" w:rsidRPr="000140D7">
        <w:rPr>
          <w:rFonts w:ascii="Times New Roman" w:hAnsi="Times New Roman" w:cs="Times New Roman"/>
        </w:rPr>
        <w:t>(Kaneko, 1992)</w:t>
      </w:r>
      <w:r w:rsidR="00514223">
        <w:rPr>
          <w:lang w:bidi="fa-IR"/>
        </w:rPr>
        <w:fldChar w:fldCharType="end"/>
      </w:r>
      <w:r w:rsidR="00514223">
        <w:rPr>
          <w:lang w:bidi="fa-IR"/>
        </w:rPr>
        <w:t>.</w:t>
      </w:r>
      <w:r w:rsidR="00514223" w:rsidDel="00514223">
        <w:rPr>
          <w:lang w:bidi="fa-IR"/>
        </w:rPr>
        <w:t xml:space="preserve"> </w:t>
      </w:r>
      <w:r>
        <w:rPr>
          <w:lang w:bidi="fa-IR"/>
        </w:rPr>
        <w:t>The logistic maps are coupled according to Equation 2</w:t>
      </w:r>
      <w:r w:rsidR="00E61394">
        <w:rPr>
          <w:lang w:bidi="fa-IR"/>
        </w:rPr>
        <w:t>.</w:t>
      </w:r>
      <w:r>
        <w:rPr>
          <w:lang w:bidi="fa-IR"/>
        </w:rPr>
        <w:t xml:space="preserve"> </w:t>
      </w:r>
      <w:r w:rsidR="004C751D">
        <w:rPr>
          <w:lang w:bidi="fa-IR"/>
        </w:rPr>
        <w:t>Through</w:t>
      </w:r>
      <w:r w:rsidR="00695453">
        <w:rPr>
          <w:lang w:bidi="fa-IR"/>
        </w:rPr>
        <w:t xml:space="preserve"> the effect of the neighbors, the map activity of Fig</w:t>
      </w:r>
      <w:r w:rsidR="003A09E9">
        <w:rPr>
          <w:lang w:bidi="fa-IR"/>
        </w:rPr>
        <w:t>ure</w:t>
      </w:r>
      <w:del w:id="215" w:author="MohammadHossein Manuel Haqiqatkhah" w:date="2020-01-08T02:21:00Z">
        <w:r w:rsidR="00695453" w:rsidDel="003A09E9">
          <w:rPr>
            <w:lang w:bidi="fa-IR"/>
          </w:rPr>
          <w:delText>.</w:delText>
        </w:r>
      </w:del>
      <w:r w:rsidR="00695453">
        <w:rPr>
          <w:lang w:bidi="fa-IR"/>
        </w:rPr>
        <w:t xml:space="preserve"> S1C regains a noisy appearance more in line with Fig</w:t>
      </w:r>
      <w:ins w:id="216" w:author="MohammadHossein Manuel Haqiqatkhah" w:date="2020-01-08T02:21:00Z">
        <w:r w:rsidR="003A09E9">
          <w:rPr>
            <w:lang w:bidi="fa-IR"/>
          </w:rPr>
          <w:t>ure</w:t>
        </w:r>
      </w:ins>
      <w:del w:id="217" w:author="MohammadHossein Manuel Haqiqatkhah" w:date="2020-01-08T02:21:00Z">
        <w:r w:rsidR="00695453" w:rsidDel="003A09E9">
          <w:rPr>
            <w:lang w:bidi="fa-IR"/>
          </w:rPr>
          <w:delText>.</w:delText>
        </w:r>
      </w:del>
      <w:r w:rsidR="00695453">
        <w:rPr>
          <w:lang w:bidi="fa-IR"/>
        </w:rPr>
        <w:t xml:space="preserve"> S1B.</w:t>
      </w:r>
      <w:r>
        <w:rPr>
          <w:lang w:bidi="fa-IR"/>
        </w:rPr>
        <w:t xml:space="preserve"> In matrix notation, for a network with </w:t>
      </w:r>
      <w:r w:rsidR="00CB7747">
        <w:t>|V|</w:t>
      </w:r>
      <w:r w:rsidR="003B6C3B">
        <w:rPr>
          <w:lang w:bidi="fa-IR"/>
        </w:rPr>
        <w:t xml:space="preserve"> </w:t>
      </w:r>
      <w:r>
        <w:rPr>
          <w:lang w:bidi="fa-IR"/>
        </w:rPr>
        <w:t xml:space="preserve">nodes, the activity of </w:t>
      </w:r>
      <w:r w:rsidR="007C78E7">
        <w:rPr>
          <w:lang w:bidi="fa-IR"/>
        </w:rPr>
        <w:t xml:space="preserve">nodes </w:t>
      </w:r>
      <w:r>
        <w:rPr>
          <w:lang w:bidi="fa-IR"/>
        </w:rPr>
        <w:t>at time t+1 is calculated via</w:t>
      </w:r>
      <w:ins w:id="218" w:author="MohammadHossein Manuel Haqiqatkhah" w:date="2020-01-08T07:48:00Z">
        <w:r w:rsidR="00E43E53">
          <w:rPr>
            <w:lang w:bidi="fa-IR"/>
          </w:rPr>
          <w:t xml:space="preserve"> Equation 2.</w:t>
        </w:r>
      </w:ins>
    </w:p>
    <w:p w14:paraId="4E8DFFFD" w14:textId="249527E6" w:rsidR="00057054" w:rsidRPr="002838B1" w:rsidRDefault="00057054" w:rsidP="002838B1">
      <w:pPr>
        <w:rPr>
          <w:lang w:bidi="fa-IR"/>
        </w:rPr>
      </w:pPr>
      <w:r>
        <w:rPr>
          <w:lang w:bidi="fa-IR"/>
        </w:rPr>
        <w:t>EQ</w:t>
      </w:r>
      <w:r w:rsidR="004668C4">
        <w:rPr>
          <w:lang w:bidi="fa-IR"/>
        </w:rPr>
        <w:t xml:space="preserve"> </w:t>
      </w:r>
      <w:r>
        <w:rPr>
          <w:lang w:bidi="fa-IR"/>
        </w:rPr>
        <w:t xml:space="preserve">2 </w:t>
      </w:r>
      <w:r>
        <w:rPr>
          <w:lang w:bidi="fa-IR"/>
        </w:rPr>
        <w:tab/>
      </w:r>
      <w:r>
        <w:rPr>
          <w:lang w:bidi="fa-IR"/>
        </w:rPr>
        <w:tab/>
      </w:r>
      <w:r>
        <w:rPr>
          <w:lang w:bidi="fa-IR"/>
        </w:rPr>
        <w:tab/>
        <w:t xml:space="preserve"> </w:t>
      </w:r>
    </w:p>
    <w:p w14:paraId="04B1DEC8" w14:textId="765700AB" w:rsidR="002838B1" w:rsidRPr="002838B1" w:rsidRDefault="005862EF" w:rsidP="002838B1">
      <w:pPr>
        <w:rPr>
          <w:lang w:bidi="fa-IR"/>
        </w:rPr>
      </w:pPr>
      <m:oMathPara>
        <m:oMath>
          <m:sSub>
            <m:sSubPr>
              <m:ctrlPr>
                <w:ins w:id="219" w:author="MohammadHossein Manuel Haqiqatkhah" w:date="2020-01-08T11:35:00Z">
                  <w:rPr>
                    <w:rFonts w:ascii="Cambria Math" w:hAnsi="Cambria Math"/>
                    <w:i/>
                    <w:lang w:bidi="fa-IR"/>
                  </w:rPr>
                </w:ins>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m:t>
          </m:r>
          <m:d>
            <m:dPr>
              <m:ctrlPr>
                <w:ins w:id="220" w:author="MohammadHossein Manuel Haqiqatkhah" w:date="2020-01-08T11:35:00Z">
                  <w:rPr>
                    <w:rFonts w:ascii="Cambria Math" w:hAnsi="Cambria Math"/>
                    <w:i/>
                    <w:lang w:bidi="fa-IR"/>
                  </w:rPr>
                </w:ins>
              </m:ctrlPr>
            </m:dPr>
            <m:e>
              <m:r>
                <w:rPr>
                  <w:rFonts w:ascii="Cambria Math" w:hAnsi="Cambria Math"/>
                  <w:lang w:bidi="fa-IR"/>
                </w:rPr>
                <m:t xml:space="preserve">1- </m:t>
              </m:r>
              <m:sSub>
                <m:sSubPr>
                  <m:ctrlPr>
                    <w:ins w:id="221" w:author="MohammadHossein Manuel Haqiqatkhah" w:date="2020-01-08T11:35:00Z">
                      <w:rPr>
                        <w:rFonts w:ascii="Cambria Math" w:hAnsi="Cambria Math"/>
                        <w:i/>
                        <w:iCs/>
                        <w:lang w:bidi="fa-IR"/>
                      </w:rPr>
                    </w:ins>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m:t>
              </m:r>
              <m:sSup>
                <m:sSupPr>
                  <m:ctrlPr>
                    <w:ins w:id="222" w:author="MohammadHossein Manuel Haqiqatkhah" w:date="2020-01-08T11:35:00Z">
                      <w:rPr>
                        <w:rFonts w:ascii="Cambria Math" w:hAnsi="Cambria Math"/>
                        <w:i/>
                        <w:iCs/>
                        <w:lang w:bidi="fa-IR"/>
                      </w:rPr>
                    </w:ins>
                  </m:ctrlPr>
                </m:sSupPr>
                <m:e>
                  <m:r>
                    <w:rPr>
                      <w:rFonts w:ascii="Cambria Math" w:hAnsi="Cambria Math"/>
                      <w:lang w:bidi="fa-IR"/>
                    </w:rPr>
                    <m:t>α</m:t>
                  </m:r>
                </m:e>
                <m:sup>
                  <m:r>
                    <w:rPr>
                      <w:rFonts w:ascii="Cambria Math" w:hAnsi="Cambria Math"/>
                      <w:lang w:bidi="fa-IR"/>
                    </w:rPr>
                    <m:t>T</m:t>
                  </m:r>
                </m:sup>
              </m:sSup>
              <m:sSub>
                <m:sSubPr>
                  <m:ctrlPr>
                    <w:ins w:id="223" w:author="MohammadHossein Manuel Haqiqatkhah" w:date="2020-01-08T11:35:00Z">
                      <w:rPr>
                        <w:rFonts w:ascii="Cambria Math" w:hAnsi="Cambria Math"/>
                        <w:i/>
                        <w:iCs/>
                        <w:lang w:bidi="fa-IR"/>
                      </w:rPr>
                    </w:ins>
                  </m:ctrlPr>
                </m:sSubPr>
                <m:e>
                  <m:r>
                    <w:rPr>
                      <w:rFonts w:ascii="Cambria Math" w:hAnsi="Cambria Math"/>
                      <w:lang w:bidi="fa-IR"/>
                    </w:rPr>
                    <m:t xml:space="preserve"> X</m:t>
                  </m:r>
                </m:e>
                <m:sub>
                  <m:r>
                    <w:rPr>
                      <w:rFonts w:ascii="Cambria Math" w:hAnsi="Cambria Math"/>
                      <w:lang w:bidi="fa-IR"/>
                    </w:rPr>
                    <m:t>t</m:t>
                  </m:r>
                </m:sub>
              </m:sSub>
            </m:e>
          </m:d>
          <m:r>
            <m:rPr>
              <m:sty m:val="p"/>
            </m:rPr>
            <w:rPr>
              <w:rFonts w:ascii="Cambria Math" w:hAnsi="Cambria Math" w:hint="eastAsia"/>
              <w:lang w:bidi="fa-IR"/>
            </w:rPr>
            <m:t>⊙</m:t>
          </m:r>
          <m:r>
            <m:rPr>
              <m:sty m:val="p"/>
            </m:rPr>
            <w:rPr>
              <w:rFonts w:ascii="Cambria Math" w:hAnsi="Cambria Math"/>
              <w:lang w:bidi="fa-IR"/>
            </w:rPr>
            <m:t>[</m:t>
          </m:r>
          <m:r>
            <w:rPr>
              <w:rFonts w:ascii="Cambria Math" w:hAnsi="Cambria Math"/>
              <w:lang w:bidi="fa-IR"/>
            </w:rPr>
            <m:t>1-</m:t>
          </m:r>
          <m:r>
            <m:rPr>
              <m:scr m:val="script"/>
            </m:rPr>
            <w:rPr>
              <w:rFonts w:ascii="Cambria Math" w:hAnsi="Cambria Math"/>
              <w:lang w:bidi="fa-IR"/>
            </w:rPr>
            <m:t>E+</m:t>
          </m:r>
          <m:sSub>
            <m:sSubPr>
              <m:ctrlPr>
                <w:ins w:id="224" w:author="MohammadHossein Manuel Haqiqatkhah" w:date="2020-01-08T11:35:00Z">
                  <w:rPr>
                    <w:rFonts w:ascii="Cambria Math" w:hAnsi="Cambria Math"/>
                    <w:i/>
                    <w:lang w:bidi="fa-IR"/>
                  </w:rPr>
                </w:ins>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sSub>
            <m:sSubPr>
              <m:ctrlPr>
                <w:ins w:id="225" w:author="MohammadHossein Manuel Haqiqatkhah" w:date="2020-01-08T11:35:00Z">
                  <w:rPr>
                    <w:rFonts w:ascii="Cambria Math" w:hAnsi="Cambria Math"/>
                    <w:i/>
                    <w:lang w:bidi="fa-IR"/>
                  </w:rPr>
                </w:ins>
              </m:ctrlPr>
            </m:sSubPr>
            <m:e>
              <m:r>
                <w:rPr>
                  <w:rFonts w:ascii="Cambria Math" w:hAnsi="Cambria Math"/>
                  <w:lang w:bidi="fa-IR"/>
                </w:rPr>
                <m:t>M</m:t>
              </m:r>
            </m:e>
            <m:sub>
              <m:r>
                <w:rPr>
                  <w:rFonts w:ascii="Cambria Math" w:hAnsi="Cambria Math"/>
                  <w:lang w:bidi="fa-IR"/>
                </w:rPr>
                <m:t>t</m:t>
              </m:r>
            </m:sub>
          </m:sSub>
          <m:sSub>
            <m:sSubPr>
              <m:ctrlPr>
                <w:ins w:id="226" w:author="MohammadHossein Manuel Haqiqatkhah" w:date="2020-01-08T11:35:00Z">
                  <w:rPr>
                    <w:rFonts w:ascii="Cambria Math" w:hAnsi="Cambria Math"/>
                    <w:i/>
                    <w:lang w:bidi="fa-IR"/>
                  </w:rPr>
                </w:ins>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r>
            <w:rPr>
              <w:rFonts w:ascii="Cambria Math" w:hAnsi="Cambria Math"/>
              <w:lang w:bidi="fa-IR"/>
            </w:rPr>
            <m:t>)</m:t>
          </m:r>
          <m:r>
            <m:rPr>
              <m:sty m:val="p"/>
            </m:rPr>
            <w:rPr>
              <w:rFonts w:ascii="Cambria Math" w:hAnsi="Cambria Math"/>
              <w:lang w:bidi="fa-IR"/>
            </w:rPr>
            <m:t>]</m:t>
          </m:r>
        </m:oMath>
      </m:oMathPara>
    </w:p>
    <w:p w14:paraId="38A27AFB" w14:textId="0F90C721" w:rsidR="00057054" w:rsidRDefault="008B4C4D" w:rsidP="00E43E53">
      <w:pPr>
        <w:rPr>
          <w:lang w:bidi="fa-IR"/>
        </w:rPr>
      </w:pPr>
      <w:r>
        <w:rPr>
          <w:lang w:bidi="fa-IR"/>
        </w:rPr>
        <w:t>T</w:t>
      </w:r>
      <w:r w:rsidR="00057054">
        <w:rPr>
          <w:lang w:bidi="fa-IR"/>
        </w:rPr>
        <w:t xml:space="preserve">he right-hand side of </w:t>
      </w:r>
      <w:del w:id="227" w:author="MohammadHossein Manuel Haqiqatkhah" w:date="2020-01-08T07:48:00Z">
        <w:r w:rsidR="00057054" w:rsidDel="00E43E53">
          <w:rPr>
            <w:lang w:bidi="fa-IR"/>
          </w:rPr>
          <w:delText>Equation 2</w:delText>
        </w:r>
      </w:del>
      <w:ins w:id="228" w:author="MohammadHossein Manuel Haqiqatkhah" w:date="2020-01-08T07:48:00Z">
        <w:r w:rsidR="00E43E53">
          <w:rPr>
            <w:lang w:bidi="fa-IR"/>
          </w:rPr>
          <w:t>this equation</w:t>
        </w:r>
      </w:ins>
      <w:r>
        <w:rPr>
          <w:lang w:bidi="fa-IR"/>
        </w:rPr>
        <w:t xml:space="preserve"> constitutes</w:t>
      </w:r>
      <w:r w:rsidR="00057054">
        <w:rPr>
          <w:lang w:bidi="fa-IR"/>
        </w:rPr>
        <w:t xml:space="preserve"> the vector form of </w:t>
      </w:r>
      <w:r w:rsidR="000F7258">
        <w:rPr>
          <w:lang w:bidi="fa-IR"/>
        </w:rPr>
        <w:t xml:space="preserve">the </w:t>
      </w:r>
      <w:r w:rsidR="00057054">
        <w:rPr>
          <w:lang w:bidi="fa-IR"/>
        </w:rPr>
        <w:t>logistic map</w:t>
      </w:r>
      <w:r>
        <w:rPr>
          <w:lang w:bidi="fa-IR"/>
        </w:rPr>
        <w:t xml:space="preserve">, in which </w:t>
      </w:r>
      <m:oMath>
        <m:r>
          <m:rPr>
            <m:sty m:val="p"/>
          </m:rPr>
          <w:rPr>
            <w:rFonts w:ascii="Cambria Math" w:hAnsi="Cambria Math"/>
            <w:lang w:bidi="fa-IR"/>
          </w:rPr>
          <m:t xml:space="preserve">α </m:t>
        </m:r>
      </m:oMath>
      <w:r>
        <w:rPr>
          <w:lang w:bidi="fa-IR"/>
        </w:rPr>
        <w:t xml:space="preserve"> is </w:t>
      </w:r>
      <w:r w:rsidRPr="00BE3E06">
        <w:rPr>
          <w:lang w:bidi="fa-IR"/>
        </w:rPr>
        <w:t>the vector of</w:t>
      </w:r>
      <w:r>
        <w:rPr>
          <w:lang w:bidi="fa-IR"/>
        </w:rPr>
        <w:t xml:space="preserve"> turbulence parameters</w:t>
      </w:r>
      <w:r w:rsidR="004B5BE7">
        <w:rPr>
          <w:lang w:bidi="fa-IR"/>
        </w:rPr>
        <w:t xml:space="preserve"> and </w:t>
      </w:r>
      <w:proofErr w:type="spellStart"/>
      <w:r w:rsidR="004B5BE7" w:rsidRPr="007E2409">
        <w:rPr>
          <w:i/>
          <w:lang w:bidi="fa-IR"/>
        </w:rPr>
        <w:t>Xt</w:t>
      </w:r>
      <w:proofErr w:type="spellEnd"/>
      <w:r w:rsidR="004B5BE7">
        <w:rPr>
          <w:lang w:bidi="fa-IR"/>
        </w:rPr>
        <w:t xml:space="preserve"> is the vector of node's activities at time t</w:t>
      </w:r>
      <w:r>
        <w:rPr>
          <w:lang w:bidi="fa-IR"/>
        </w:rPr>
        <w:t xml:space="preserve">. The map </w:t>
      </w:r>
      <w:r w:rsidR="00057054">
        <w:rPr>
          <w:lang w:bidi="fa-IR"/>
        </w:rPr>
        <w:t>is Hadamard-multiplied</w:t>
      </w:r>
      <w:r w:rsidR="00057054" w:rsidRPr="00BE0CC8">
        <w:rPr>
          <w:rStyle w:val="FootnoteReference"/>
        </w:rPr>
        <w:footnoteReference w:id="2"/>
      </w:r>
      <w:r w:rsidR="00057054">
        <w:rPr>
          <w:lang w:bidi="fa-IR"/>
        </w:rPr>
        <w:t xml:space="preserve"> by a coupling term. In the coupling term, </w:t>
      </w:r>
      <m:oMath>
        <m:r>
          <m:rPr>
            <m:scr m:val="script"/>
          </m:rPr>
          <w:rPr>
            <w:rFonts w:ascii="Cambria Math" w:hAnsi="Cambria Math"/>
            <w:lang w:bidi="fa-IR"/>
          </w:rPr>
          <m:t>E</m:t>
        </m:r>
      </m:oMath>
      <w:r w:rsidR="00057054">
        <w:rPr>
          <w:lang w:bidi="fa-IR"/>
        </w:rPr>
        <w:t xml:space="preserve"> is the vector of coupling strengths</w:t>
      </w:r>
      <w:r w:rsidR="00FE03DE">
        <w:rPr>
          <w:lang w:bidi="fa-IR"/>
        </w:rPr>
        <w:t>,</w:t>
      </w:r>
      <w:r w:rsidR="00057054">
        <w:rPr>
          <w:lang w:bidi="fa-IR"/>
        </w:rPr>
        <w:t xml:space="preserve"> </w:t>
      </w:r>
      <m:oMath>
        <m:sSub>
          <m:sSubPr>
            <m:ctrlPr>
              <w:ins w:id="229" w:author="MohammadHossein Manuel Haqiqatkhah" w:date="2020-01-08T11:35:00Z">
                <w:rPr>
                  <w:rFonts w:ascii="Cambria Math" w:hAnsi="Cambria Math"/>
                  <w:i/>
                  <w:lang w:bidi="fa-IR"/>
                </w:rPr>
              </w:ins>
            </m:ctrlPr>
          </m:sSubPr>
          <m:e>
            <m:r>
              <w:rPr>
                <w:rFonts w:ascii="Cambria Math" w:hAnsi="Cambria Math"/>
                <w:lang w:bidi="fa-IR"/>
              </w:rPr>
              <m:t>M</m:t>
            </m:r>
          </m:e>
          <m:sub>
            <m:r>
              <w:rPr>
                <w:rFonts w:ascii="Cambria Math" w:hAnsi="Cambria Math"/>
                <w:lang w:bidi="fa-IR"/>
              </w:rPr>
              <m:t>t</m:t>
            </m:r>
          </m:sub>
        </m:sSub>
      </m:oMath>
      <w:r w:rsidR="00057054">
        <w:rPr>
          <w:lang w:bidi="fa-IR"/>
        </w:rPr>
        <w:t xml:space="preserve"> is the connectivity matrix at time t</w:t>
      </w:r>
      <w:r w:rsidR="004B5BE7">
        <w:rPr>
          <w:lang w:bidi="fa-IR"/>
        </w:rPr>
        <w:t>,</w:t>
      </w:r>
      <w:r w:rsidR="00F574CC">
        <w:rPr>
          <w:lang w:bidi="fa-IR"/>
        </w:rPr>
        <w:t xml:space="preserve"> and </w:t>
      </w:r>
      <m:oMath>
        <m:sSub>
          <m:sSubPr>
            <m:ctrlPr>
              <w:ins w:id="230" w:author="MohammadHossein Manuel Haqiqatkhah" w:date="2020-01-08T11:35:00Z">
                <w:rPr>
                  <w:rFonts w:ascii="Cambria Math" w:hAnsi="Cambria Math"/>
                  <w:i/>
                  <w:lang w:bidi="fa-IR"/>
                </w:rPr>
              </w:ins>
            </m:ctrlPr>
          </m:sSubPr>
          <m:e>
            <m:r>
              <w:rPr>
                <w:rFonts w:ascii="Cambria Math" w:hAnsi="Cambria Math"/>
                <w:lang w:bidi="fa-IR"/>
              </w:rPr>
              <m:t>J</m:t>
            </m:r>
          </m:e>
          <m:sub>
            <m:r>
              <m:rPr>
                <m:sty m:val="p"/>
              </m:rPr>
              <w:rPr>
                <w:rFonts w:ascii="Cambria Math" w:hAnsi="Cambria Math"/>
              </w:rPr>
              <m:t>|V|</m:t>
            </m:r>
            <m:r>
              <w:rPr>
                <w:rFonts w:ascii="Cambria Math" w:hAnsi="Cambria Math"/>
                <w:lang w:bidi="fa-IR"/>
              </w:rPr>
              <m:t>,1</m:t>
            </m:r>
          </m:sub>
        </m:sSub>
      </m:oMath>
      <w:r w:rsidR="00F574CC">
        <w:rPr>
          <w:lang w:bidi="fa-IR"/>
        </w:rPr>
        <w:t xml:space="preserve"> denotes a vertical unit vector of size </w:t>
      </w:r>
      <w:r w:rsidR="00CB7747">
        <w:t>|V|</w:t>
      </w:r>
      <w:r w:rsidR="00057054">
        <w:rPr>
          <w:lang w:bidi="fa-IR"/>
        </w:rPr>
        <w:t>.</w:t>
      </w:r>
      <w:r w:rsidR="00F574CC">
        <w:rPr>
          <w:lang w:bidi="fa-IR"/>
        </w:rPr>
        <w:t xml:space="preserve"> In t</w:t>
      </w:r>
      <w:r w:rsidR="00057054">
        <w:rPr>
          <w:lang w:bidi="fa-IR"/>
        </w:rPr>
        <w:t xml:space="preserve">he </w:t>
      </w:r>
      <w:r w:rsidR="00F574CC">
        <w:rPr>
          <w:lang w:bidi="fa-IR"/>
        </w:rPr>
        <w:t xml:space="preserve">coupling term, </w:t>
      </w:r>
      <m:oMath>
        <m:sSub>
          <m:sSubPr>
            <m:ctrlPr>
              <w:ins w:id="231" w:author="MohammadHossein Manuel Haqiqatkhah" w:date="2020-01-08T11:35:00Z">
                <w:rPr>
                  <w:rFonts w:ascii="Cambria Math" w:hAnsi="Cambria Math"/>
                  <w:i/>
                  <w:lang w:bidi="fa-IR"/>
                </w:rPr>
              </w:ins>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oMath>
      <w:r w:rsidR="00057054">
        <w:rPr>
          <w:lang w:bidi="fa-IR"/>
        </w:rPr>
        <w:t xml:space="preserve"> </w:t>
      </w:r>
      <w:r w:rsidR="00F574CC">
        <w:rPr>
          <w:lang w:bidi="fa-IR"/>
        </w:rPr>
        <w:t xml:space="preserve">is Hadamard-divided </w:t>
      </w:r>
      <w:proofErr w:type="gramStart"/>
      <w:r w:rsidR="00F574CC">
        <w:rPr>
          <w:lang w:bidi="fa-IR"/>
        </w:rPr>
        <w:t xml:space="preserve">by </w:t>
      </w:r>
      <w:proofErr w:type="gramEnd"/>
      <m:oMath>
        <m:sSub>
          <m:sSubPr>
            <m:ctrlPr>
              <w:ins w:id="232" w:author="MohammadHossein Manuel Haqiqatkhah" w:date="2020-01-08T11:35:00Z">
                <w:rPr>
                  <w:rFonts w:ascii="Cambria Math" w:hAnsi="Cambria Math"/>
                  <w:i/>
                  <w:lang w:bidi="fa-IR"/>
                </w:rPr>
              </w:ins>
            </m:ctrlPr>
          </m:sSubPr>
          <m:e>
            <m:r>
              <w:rPr>
                <w:rFonts w:ascii="Cambria Math" w:hAnsi="Cambria Math"/>
                <w:lang w:bidi="fa-IR"/>
              </w:rPr>
              <m:t>M</m:t>
            </m:r>
          </m:e>
          <m:sub>
            <m:r>
              <w:rPr>
                <w:rFonts w:ascii="Cambria Math" w:hAnsi="Cambria Math"/>
                <w:lang w:bidi="fa-IR"/>
              </w:rPr>
              <m:t>t</m:t>
            </m:r>
          </m:sub>
        </m:sSub>
        <m:sSub>
          <m:sSubPr>
            <m:ctrlPr>
              <w:ins w:id="233" w:author="MohammadHossein Manuel Haqiqatkhah" w:date="2020-01-08T11:35:00Z">
                <w:rPr>
                  <w:rFonts w:ascii="Cambria Math" w:hAnsi="Cambria Math"/>
                  <w:i/>
                  <w:lang w:bidi="fa-IR"/>
                </w:rPr>
              </w:ins>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oMath>
      <w:r w:rsidR="003B6C3B">
        <w:rPr>
          <w:lang w:bidi="fa-IR"/>
        </w:rPr>
        <w:t xml:space="preserve">, </w:t>
      </w:r>
      <w:r w:rsidR="00057054">
        <w:rPr>
          <w:lang w:bidi="fa-IR"/>
        </w:rPr>
        <w:t>normaliz</w:t>
      </w:r>
      <w:r w:rsidR="003B6C3B">
        <w:rPr>
          <w:lang w:bidi="fa-IR"/>
        </w:rPr>
        <w:t>ing</w:t>
      </w:r>
      <w:r w:rsidR="00057054">
        <w:rPr>
          <w:lang w:bidi="fa-IR"/>
        </w:rPr>
        <w:t xml:space="preserve"> the former by </w:t>
      </w:r>
      <w:r w:rsidR="00E61394">
        <w:rPr>
          <w:lang w:bidi="fa-IR"/>
        </w:rPr>
        <w:t xml:space="preserve">the </w:t>
      </w:r>
      <w:r w:rsidR="00057054">
        <w:rPr>
          <w:lang w:bidi="fa-IR"/>
        </w:rPr>
        <w:t xml:space="preserve">sum of the weights of the edges connected to each node. </w:t>
      </w:r>
      <w:r w:rsidR="00695453">
        <w:rPr>
          <w:lang w:bidi="fa-IR"/>
        </w:rPr>
        <w:t>For</w:t>
      </w:r>
      <w:r w:rsidR="00057054">
        <w:rPr>
          <w:lang w:bidi="fa-IR"/>
        </w:rPr>
        <w:t xml:space="preserve"> binary</w:t>
      </w:r>
      <w:r w:rsidR="00695453">
        <w:rPr>
          <w:lang w:bidi="fa-IR"/>
        </w:rPr>
        <w:t xml:space="preserve"> </w:t>
      </w:r>
      <w:r w:rsidR="007624EB">
        <w:rPr>
          <w:lang w:bidi="fa-IR"/>
        </w:rPr>
        <w:t>networks</w:t>
      </w:r>
      <w:r w:rsidR="00057054">
        <w:rPr>
          <w:lang w:bidi="fa-IR"/>
        </w:rPr>
        <w:t>, the term in the denominator counts the number of connections for each node.</w:t>
      </w:r>
      <w:r w:rsidR="00695453">
        <w:rPr>
          <w:lang w:bidi="fa-IR"/>
        </w:rPr>
        <w:t xml:space="preserve"> </w:t>
      </w:r>
      <w:r w:rsidR="00FE03DE">
        <w:rPr>
          <w:lang w:bidi="fa-IR"/>
        </w:rPr>
        <w:t>We consider o</w:t>
      </w:r>
      <w:r w:rsidR="00F574CC">
        <w:rPr>
          <w:lang w:bidi="fa-IR"/>
        </w:rPr>
        <w:t xml:space="preserve">nly </w:t>
      </w:r>
      <w:r w:rsidR="00695453">
        <w:rPr>
          <w:lang w:bidi="fa-IR"/>
        </w:rPr>
        <w:t xml:space="preserve">binary graphs for convenience. For adaptive rewiring in weighted </w:t>
      </w:r>
      <w:r w:rsidR="007624EB">
        <w:rPr>
          <w:lang w:bidi="fa-IR"/>
        </w:rPr>
        <w:t>networks</w:t>
      </w:r>
      <w:r w:rsidR="00695453">
        <w:rPr>
          <w:lang w:bidi="fa-IR"/>
        </w:rPr>
        <w:t xml:space="preserve">, see </w:t>
      </w:r>
      <w:proofErr w:type="spellStart"/>
      <w:r w:rsidR="00695453">
        <w:rPr>
          <w:lang w:bidi="fa-IR"/>
        </w:rPr>
        <w:t>Hellrigel</w:t>
      </w:r>
      <w:proofErr w:type="spellEnd"/>
      <w:r w:rsidR="00140C89">
        <w:rPr>
          <w:lang w:bidi="fa-IR"/>
        </w:rPr>
        <w:t xml:space="preserve">, </w:t>
      </w:r>
      <w:proofErr w:type="spellStart"/>
      <w:r w:rsidR="00140C89">
        <w:rPr>
          <w:lang w:bidi="fa-IR"/>
        </w:rPr>
        <w:t>Jarman</w:t>
      </w:r>
      <w:proofErr w:type="spellEnd"/>
      <w:r w:rsidR="00140C89">
        <w:rPr>
          <w:lang w:bidi="fa-IR"/>
        </w:rPr>
        <w:t xml:space="preserve">, </w:t>
      </w:r>
      <w:r w:rsidR="00E86186">
        <w:rPr>
          <w:lang w:bidi="fa-IR"/>
        </w:rPr>
        <w:t xml:space="preserve">and </w:t>
      </w:r>
      <w:r w:rsidR="00140C89">
        <w:rPr>
          <w:lang w:bidi="fa-IR"/>
        </w:rPr>
        <w:t>van Leeuwen</w:t>
      </w:r>
      <w:r w:rsidR="00514223">
        <w:rPr>
          <w:lang w:bidi="fa-IR"/>
        </w:rPr>
        <w:t xml:space="preserve"> </w:t>
      </w:r>
      <w:r w:rsidR="00514223">
        <w:rPr>
          <w:lang w:bidi="fa-IR"/>
        </w:rPr>
        <w:fldChar w:fldCharType="begin"/>
      </w:r>
      <w:r w:rsidR="00514223">
        <w:rPr>
          <w:lang w:bidi="fa-IR"/>
        </w:rPr>
        <w:instrText xml:space="preserve"> ADDIN ZOTERO_ITEM CSL_CITATION {"citationID":"xgBsdUUE","properties":{"formattedCitation":"(2019)","plainCitation":"(2019)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uppress-author":true}],"schema":"https://github.com/citation-style-language/schema/raw/master/csl-citation.json"} </w:instrText>
      </w:r>
      <w:r w:rsidR="00514223">
        <w:rPr>
          <w:lang w:bidi="fa-IR"/>
        </w:rPr>
        <w:fldChar w:fldCharType="separate"/>
      </w:r>
      <w:r w:rsidR="00514223" w:rsidRPr="007E2409">
        <w:rPr>
          <w:rFonts w:ascii="Times New Roman" w:hAnsi="Times New Roman" w:cs="Times New Roman"/>
        </w:rPr>
        <w:t>(2019)</w:t>
      </w:r>
      <w:r w:rsidR="00514223">
        <w:rPr>
          <w:lang w:bidi="fa-IR"/>
        </w:rPr>
        <w:fldChar w:fldCharType="end"/>
      </w:r>
      <w:r w:rsidR="00140C89">
        <w:rPr>
          <w:lang w:bidi="fa-IR"/>
        </w:rPr>
        <w:t>.</w:t>
      </w:r>
    </w:p>
    <w:p w14:paraId="4C54C281" w14:textId="39368FEB" w:rsidR="0004168D" w:rsidRDefault="00140C89" w:rsidP="002D7D2D">
      <w:pPr>
        <w:rPr>
          <w:lang w:val="sv-SE"/>
        </w:rPr>
      </w:pPr>
      <w:r>
        <w:rPr>
          <w:lang w:bidi="fa-IR"/>
        </w:rPr>
        <w:lastRenderedPageBreak/>
        <w:t>Based on the network activity as defined by Eq</w:t>
      </w:r>
      <w:r w:rsidR="00BA3DB6">
        <w:rPr>
          <w:lang w:bidi="fa-IR"/>
        </w:rPr>
        <w:t>uation</w:t>
      </w:r>
      <w:r>
        <w:rPr>
          <w:lang w:bidi="fa-IR"/>
        </w:rPr>
        <w:t xml:space="preserve"> 2, adaptive rewiring takes the following form:</w:t>
      </w:r>
      <w:r w:rsidR="00F574CC">
        <w:rPr>
          <w:lang w:bidi="fa-IR"/>
        </w:rPr>
        <w:t xml:space="preserve"> </w:t>
      </w:r>
      <w:r>
        <w:rPr>
          <w:lang w:bidi="fa-IR"/>
        </w:rPr>
        <w:t>after several updates to the network activity, a rewiring step is made</w:t>
      </w:r>
      <w:r w:rsidR="00F574CC">
        <w:rPr>
          <w:lang w:bidi="fa-IR"/>
        </w:rPr>
        <w:t>.</w:t>
      </w:r>
      <w:r w:rsidR="00C26AE8">
        <w:rPr>
          <w:lang w:bidi="fa-IR"/>
        </w:rPr>
        <w:t xml:space="preserve"> </w:t>
      </w:r>
      <w:r w:rsidR="00F574CC">
        <w:rPr>
          <w:lang w:bidi="fa-IR"/>
        </w:rPr>
        <w:t>A</w:t>
      </w:r>
      <w:r>
        <w:rPr>
          <w:lang w:bidi="fa-IR"/>
        </w:rPr>
        <w:t>t each rewiring step</w:t>
      </w:r>
      <w:r w:rsidR="007624EB">
        <w:rPr>
          <w:lang w:bidi="fa-IR"/>
        </w:rPr>
        <w:t>,</w:t>
      </w:r>
      <w:r>
        <w:rPr>
          <w:lang w:bidi="fa-IR"/>
        </w:rPr>
        <w:t xml:space="preserve"> the connections of a random node are optimized as the node is disconnected from the neighbor most dissimilar in activity and is connected to the most similar nodes to which it was not connected</w:t>
      </w:r>
      <w:r w:rsidR="007624EB">
        <w:rPr>
          <w:lang w:bidi="fa-IR"/>
        </w:rPr>
        <w:t xml:space="preserve"> before</w:t>
      </w:r>
      <w:r>
        <w:rPr>
          <w:lang w:bidi="fa-IR"/>
        </w:rPr>
        <w:t xml:space="preserve">. The dissimilarity of two </w:t>
      </w:r>
      <w:r w:rsidR="007C78E7">
        <w:rPr>
          <w:lang w:bidi="fa-IR"/>
        </w:rPr>
        <w:t xml:space="preserve">nodes </w:t>
      </w:r>
      <w:r>
        <w:rPr>
          <w:lang w:bidi="fa-IR"/>
        </w:rPr>
        <w:t xml:space="preserve">at a given time is defined as the absolute value of the difference in the value of their </w:t>
      </w:r>
      <w:del w:id="234" w:author="MohammadHossein Manuel Haqiqatkhah" w:date="2020-01-08T02:24:00Z">
        <w:r w:rsidDel="002D7D2D">
          <w:rPr>
            <w:lang w:bidi="fa-IR"/>
          </w:rPr>
          <w:delText>activity</w:delText>
        </w:r>
      </w:del>
      <w:ins w:id="235" w:author="MohammadHossein Manuel Haqiqatkhah" w:date="2020-01-08T02:24:00Z">
        <w:r w:rsidR="002D7D2D">
          <w:rPr>
            <w:lang w:bidi="fa-IR"/>
          </w:rPr>
          <w:t>activities</w:t>
        </w:r>
      </w:ins>
      <w:r>
        <w:rPr>
          <w:lang w:bidi="fa-IR"/>
        </w:rPr>
        <w:t>.</w:t>
      </w:r>
      <w:r w:rsidR="00AB1352">
        <w:rPr>
          <w:lang w:bidi="fa-IR"/>
        </w:rPr>
        <w:t xml:space="preserve"> Note that </w:t>
      </w:r>
      <w:r w:rsidR="0004168D">
        <w:rPr>
          <w:lang w:bidi="fa-IR"/>
        </w:rPr>
        <w:t xml:space="preserve">although rewiring steps are local, </w:t>
      </w:r>
      <w:r w:rsidR="00AB1352">
        <w:rPr>
          <w:lang w:bidi="fa-IR"/>
        </w:rPr>
        <w:t>the most dissimilar unconnected node</w:t>
      </w:r>
      <w:r w:rsidR="002D2936">
        <w:rPr>
          <w:lang w:bidi="fa-IR"/>
        </w:rPr>
        <w:t xml:space="preserve"> is obtained through a global search</w:t>
      </w:r>
      <w:r w:rsidR="00AB1352">
        <w:rPr>
          <w:lang w:bidi="fa-IR"/>
        </w:rPr>
        <w:t xml:space="preserve">. For algorithms using local, or rather, regional information for this purpose, see </w:t>
      </w:r>
      <w:proofErr w:type="spellStart"/>
      <w:r w:rsidR="00AB1352" w:rsidRPr="00AB1352">
        <w:t>Jarman</w:t>
      </w:r>
      <w:proofErr w:type="spellEnd"/>
      <w:r w:rsidR="00B91A3D">
        <w:t xml:space="preserve"> et al.</w:t>
      </w:r>
      <w:r w:rsidR="00514223">
        <w:t xml:space="preserve"> </w:t>
      </w:r>
      <w:r w:rsidR="00514223">
        <w:fldChar w:fldCharType="begin"/>
      </w:r>
      <w:r w:rsidR="00514223">
        <w:instrText xml:space="preserve"> ADDIN ZOTERO_ITEM CSL_CITATION {"citationID":"ckfskFVg","properties":{"formattedCitation":"(2017)","plainCitation":"(2017)","noteIndex":0},"citationItems":[{"id":999,"uris":["http://zotero.org/users/5652293/items/8A5H2MCD"],"uri":["http://zotero.org/users/5652293/items/8A5H2MCD"],"itemData":{"id":999,"type":"article-journal","abstract":"Complex networks emerging in natural and human-made systems tend to assume small-world structure. Is there a common mechanism underlying their self-organisation? Our computational simulations show that network diffusion (traffic flow or information transfer) steers network evolution towards emergence of complex network structures. The emergence is effectuated through adaptive rewiring: progressive adaptation of structure to use, creating short-cuts where network diffusion is intensive while annihilating underused connections. With adaptive rewiring as the engine of universal small-worldness, overall diffusion rate tunes the systems’ adaptation, biasing local or global connectivity patterns. Whereas the former leads to modularity, the latter provides a preferential attachment regime. As the latter sets in, the resulting small-world structures undergo a critical shift from modular (decentralised) to centralised ones. At the transition point, network structure is hierarchical, balancing modularity and centrality - a characteristic feature found in, for instance, the human brain.","container-title":"Scientific Reports","DOI":"10.1038/s41598-017-12589-9","ISSN":"2045-2322","issue":"1","language":"En","page":"13158","source":"www.nature.com","title":"Self-organisation of small-world networks by adaptive rewiring in response to graph diffusion","volume":"7","author":[{"family":"Jarman","given":"Nicholas"},{"family":"Steur","given":"Erik"},{"family":"Trengove","given":"Chris"},{"family":"Tyukin","given":"Ivan Y."},{"family":"Leeuwen","given":"Cees","non-dropping-particle":"van"}],"issued":{"date-parts":[["2017",10,13]]}},"suppress-author":true}],"schema":"https://github.com/citation-style-language/schema/raw/master/csl-citation.json"} </w:instrText>
      </w:r>
      <w:r w:rsidR="00514223">
        <w:fldChar w:fldCharType="separate"/>
      </w:r>
      <w:r w:rsidR="00514223" w:rsidRPr="007E2409">
        <w:rPr>
          <w:rFonts w:ascii="Times New Roman" w:hAnsi="Times New Roman" w:cs="Times New Roman"/>
        </w:rPr>
        <w:t>(2017)</w:t>
      </w:r>
      <w:r w:rsidR="00514223">
        <w:fldChar w:fldCharType="end"/>
      </w:r>
      <w:r w:rsidR="00AB1352">
        <w:t xml:space="preserve"> and </w:t>
      </w:r>
      <w:r w:rsidR="00AB1352" w:rsidRPr="00B2251E">
        <w:rPr>
          <w:lang w:val="sv-SE"/>
        </w:rPr>
        <w:t>Jarman</w:t>
      </w:r>
      <w:r w:rsidR="00B91A3D">
        <w:rPr>
          <w:lang w:val="sv-SE"/>
        </w:rPr>
        <w:t xml:space="preserve"> </w:t>
      </w:r>
      <w:r w:rsidR="0004168D" w:rsidRPr="00B2251E">
        <w:rPr>
          <w:lang w:val="sv-SE"/>
        </w:rPr>
        <w:t>et al.</w:t>
      </w:r>
      <w:r w:rsidR="0004168D">
        <w:rPr>
          <w:lang w:val="sv-SE"/>
        </w:rPr>
        <w:t xml:space="preserve"> </w:t>
      </w:r>
      <w:r w:rsidR="00514223">
        <w:rPr>
          <w:lang w:val="sv-SE"/>
        </w:rPr>
        <w:fldChar w:fldCharType="begin"/>
      </w:r>
      <w:r w:rsidR="00514223">
        <w:rPr>
          <w:lang w:val="sv-SE"/>
        </w:rPr>
        <w:instrText xml:space="preserve"> ADDIN ZOTERO_ITEM CSL_CITATION {"citationID":"4cylY1PS","properties":{"formattedCitation":"(2014)","plainCitation":"(2014)","noteIndex":0},"citationItems":[{"id":1758,"uris":["http://zotero.org/users/5652293/items/VA8HXYN4"],"uri":["http://zotero.org/users/5652293/items/VA8HXYN4"],"itemData":{"id":1758,"type":"article-journal","abstract":"A modular small-world topology in functional and anatomical networks of the cortex is eminently suitable as an information processing architecture. This structure was shown in model studies to arise adaptively; it emerges through rewiring of network connections according to patterns of synchrony in ongoing oscillatory neural activity. However, in order to improve the applicability of such models to the cortex, spatial characteristics of cortical connectivity need to be respected, which were previously neglected. For this purpose we consider networks endowed with a metric by embedding them into a physical space. We provide an adaptive rewiring model with a spatial distance function and a corresponding spatially local rewiring bias. The spatially constrained adaptive rewiring principle is able to steer the evolving network topology to small world status, even more consistently so than without spatial constraints. Locally biased adaptive rewiring results in a spatial layout of the connectivity structure, in which topologically segregated modules correspond to spatially segregated regions, and these regions are linked by long-range connections. The principle of locally biased adaptive rewiring, thus, may explain both the topological connectivity structure and spatial distribution of connections between neuronal units in a large-scale cortical architecture.","container-title":"Cognitive Neurodynamics","DOI":"10.1007/s11571-014-9288-y","ISSN":"1871-4099","issue":"6","journalAbbreviation":"Cogn Neurodyn","language":"en","page":"479-497","source":"Springer Link","title":"Spatially constrained adaptive rewiring in cortical networks creates spatially modular small world architectures","volume":"8","author":[{"family":"Jarman","given":"Nicholas"},{"family":"Trengove","given":"Chris"},{"family":"Steur","given":"Erik"},{"family":"Tyukin","given":"Ivan"},{"family":"Leeuwen","given":"Cees","non-dropping-particle":"van"}],"issued":{"date-parts":[["2014",12,1]]}},"suppress-author":true}],"schema":"https://github.com/citation-style-language/schema/raw/master/csl-citation.json"} </w:instrText>
      </w:r>
      <w:r w:rsidR="00514223">
        <w:rPr>
          <w:lang w:val="sv-SE"/>
        </w:rPr>
        <w:fldChar w:fldCharType="separate"/>
      </w:r>
      <w:r w:rsidR="00514223" w:rsidRPr="007E2409">
        <w:rPr>
          <w:rFonts w:ascii="Times New Roman" w:hAnsi="Times New Roman" w:cs="Times New Roman"/>
        </w:rPr>
        <w:t>(2014)</w:t>
      </w:r>
      <w:r w:rsidR="00514223">
        <w:rPr>
          <w:lang w:val="sv-SE"/>
        </w:rPr>
        <w:fldChar w:fldCharType="end"/>
      </w:r>
      <w:r w:rsidR="0004168D">
        <w:rPr>
          <w:lang w:val="sv-SE"/>
        </w:rPr>
        <w:t>.</w:t>
      </w:r>
    </w:p>
    <w:p w14:paraId="6AB6A81A" w14:textId="7A4D1E77" w:rsidR="00617703" w:rsidRDefault="0004168D" w:rsidP="007A18AF">
      <w:pPr>
        <w:rPr>
          <w:lang w:val="sv-SE"/>
        </w:rPr>
      </w:pPr>
      <w:r>
        <w:rPr>
          <w:lang w:val="sv-SE"/>
        </w:rPr>
        <w:t>According to the adaptive rewiring principle, network structure evolves over time from random to complex architectures, showing the characteristics of small world, modularity, and the rich club effect</w:t>
      </w:r>
      <w:r w:rsidR="00514223">
        <w:rPr>
          <w:lang w:val="sv-SE"/>
        </w:rPr>
        <w:t xml:space="preserve"> </w:t>
      </w:r>
      <w:r w:rsidR="00514223">
        <w:rPr>
          <w:lang w:val="sv-SE"/>
        </w:rPr>
        <w:fldChar w:fldCharType="begin"/>
      </w:r>
      <w:r w:rsidR="007A18AF">
        <w:rPr>
          <w:lang w:val="sv-SE"/>
        </w:rPr>
        <w:instrText xml:space="preserve"> ADDIN ZOTERO_ITEM CSL_CITATION {"citationID":"xkbku5Pw","properties":{"formattedCitation":"(Gong &amp; van Leeuwen, 2003, 2004; Hellrigel et al., 2019; Rubinov et al., 2009)","plainCitation":"(Gong &amp; van Leeuwen, 2003, 2004; Hellrigel et al., 2019; Rubinov et al., 2009)","noteIndex":0},"citationItems":[{"id":1753,"uris":["http://zotero.org/users/5652293/items/HAEX9WJB"],"uri":["http://zotero.org/users/5652293/items/HAEX9WJB"],"itemData":{"id":1753,"type":"article-journal","abstract":"To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1751,"uris":["http://zotero.org/users/5652293/items/ZGMYKBXX"],"uri":["http://zotero.org/users/5652293/items/ZGMYKBXX"],"itemData":{"id":1751,"type":"article-journal","container-title":"EPL (Europhysics Letters)","DOI":"10.1209/epl/i2003-10287-7","ISSN":"0295-5075","issue":"2","journalAbbreviation":"EPL","language":"en","page":"328","source":"iopscience.iop.org","title":"Evolution to a small-world network with chaotic units","volume":"67","author":[{"family":"Gong","given":"Pulin"},{"family":"Leeuwen","given":"Cees","non-dropping-particle":"van"}],"issued":{"date-parts":[["2004",7]]}}},{"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id":1744,"uris":["http://zotero.org/users/5652293/items/IC67TU8X"],"uri":["http://zotero.org/users/5652293/items/IC67TU8X"],"itemData":{"id":1744,"type":"article-journal","abstract":"Brain structure and dynamics are interdependent through processes such as activity-dependent neuroplasticity. In this study, we aim to theoretically examine this interdependence in a model of spontaneous cortical activity. To this end, we simulate spontaneous brain dynamics on structural connectivity networks, using coupled nonlinear maps. On slow time scales structural connectivity is gradually adjusted towards the resulting functional patterns via an unsupervised, activity-dependent rewiring rule. The present model has been previously shown to generate cortical-like, modular small-world structural topology from initially random connectivity. We provide further biophysical justification for this model and quantitatively characterize the relationship between structure, function and dynamics that accompanies the ensuing self-organization.","container-title":"BMC Neuroscience","DOI":"10.1186/1471-2202-10-55","ISSN":"1471-2202","issue":"1","journalAbbreviation":"BMC Neuroscience","page":"55","source":"BioMed Central","title":"Symbiotic relationship between brain structure and dynamics","volume":"10","author":[{"family":"Rubinov","given":"Mikail"},{"family":"Sporns","given":"Olaf"},{"family":"Leeuwen","given":"Cees","non-dropping-particle":"van"},{"family":"Breakspear","given":"Michael"}],"issued":{"date-parts":[["2009",6,2]]}}}],"schema":"https://github.com/citation-style-language/schema/raw/master/csl-citation.json"} </w:instrText>
      </w:r>
      <w:r w:rsidR="00514223">
        <w:rPr>
          <w:lang w:val="sv-SE"/>
        </w:rPr>
        <w:fldChar w:fldCharType="separate"/>
      </w:r>
      <w:r w:rsidR="007A18AF" w:rsidRPr="007E2409">
        <w:rPr>
          <w:rFonts w:ascii="Times New Roman" w:hAnsi="Times New Roman" w:cs="Times New Roman"/>
        </w:rPr>
        <w:t>(Gong &amp; van Leeuwen, 2003, 2004; Hellrigel et al., 2019; Rubinov et al., 2009)</w:t>
      </w:r>
      <w:r w:rsidR="00514223">
        <w:rPr>
          <w:lang w:val="sv-SE"/>
        </w:rPr>
        <w:fldChar w:fldCharType="end"/>
      </w:r>
      <w:r w:rsidR="00AE1AF1">
        <w:rPr>
          <w:lang w:val="sv-SE"/>
        </w:rPr>
        <w:t xml:space="preserve">. </w:t>
      </w:r>
      <w:r w:rsidR="00BB10B1">
        <w:rPr>
          <w:lang w:val="sv-SE"/>
        </w:rPr>
        <w:t>Hence, at least according to these global structural characteristics, adaptively rewiring networks evolve brain-like structures, as s</w:t>
      </w:r>
      <w:r w:rsidR="00AE1AF1">
        <w:rPr>
          <w:lang w:val="sv-SE"/>
        </w:rPr>
        <w:t xml:space="preserve">mall worldness </w:t>
      </w:r>
      <w:r w:rsidR="00005331">
        <w:rPr>
          <w:lang w:val="sv-SE"/>
        </w:rPr>
        <w:fldChar w:fldCharType="begin"/>
      </w:r>
      <w:r w:rsidR="00005331">
        <w:rPr>
          <w:lang w:val="sv-SE"/>
        </w:rPr>
        <w:instrText xml:space="preserve"> ADDIN ZOTERO_ITEM CSL_CITATION {"citationID":"rNZUyGEA","properties":{"formattedCitation":"(Sporns &amp; Zwi, 2004)","plainCitation":"(Sporns &amp; Zwi, 2004)","noteIndex":0},"citationItems":[{"id":1254,"uris":["http://zotero.org/users/5652293/items/T49Y8G6P"],"uri":["http://zotero.org/users/5652293/items/T49Y8G6P"],"itemData":{"id":1254,"type":"article-journal","abstract":"While much information is available on the structural connectivity of the cerebral cortex, especially in the primate, the main organizational principles of the connection patterns linking brain areas, columns and individual cells have remained elusive. We attempt to characterize a wide variety of cortical connectivity data sets using a specific set of graph theory methods. We measure global aspects of cortical graphs including the abundance of small structural motifs such as cycles, the degree of local clustering of connections and the average path length. We examine large-scale cortical connection matrices obtained from neuroanatomical data bases, as well as probabilistic connection matrices at the level of small cortical neuronal populations linked by intra-areal and interareal connections. All cortical connection matrices examined in this study exhibit “small-world” attributes, characterized by the presence of abundant clustering of connections combined with short average distances between neuronal elements. We discuss the significance of these universal organizational features of cortex in light of functional brain anatomy. Supplementary materials are at www.indiana.edu/</w:instrText>
      </w:r>
      <w:r w:rsidR="00005331">
        <w:rPr>
          <w:rFonts w:ascii="Cambria Math" w:hAnsi="Cambria Math" w:cs="Cambria Math"/>
          <w:lang w:val="sv-SE"/>
        </w:rPr>
        <w:instrText>∼</w:instrText>
      </w:r>
      <w:r w:rsidR="00005331">
        <w:rPr>
          <w:lang w:val="sv-SE"/>
        </w:rPr>
        <w:instrText xml:space="preserve">cortex/lab.htm.","container-title":"Neuroinformatics","DOI":"10.1385/NI:2:2:145","ISSN":"1559-0089","issue":"2","journalAbbreviation":"Neuroinform","language":"en","page":"145-162","source":"Springer Link","title":"The small world of the cerebral cortex","volume":"2","author":[{"family":"Sporns","given":"Olaf"},{"family":"Zwi","given":"Jonathan D."}],"issued":{"date-parts":[["2004",6,1]]}}}],"schema":"https://github.com/citation-style-language/schema/raw/master/csl-citation.json"}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(Sporns &amp; Zwi, 2004)</w:t>
      </w:r>
      <w:r w:rsidR="00005331">
        <w:rPr>
          <w:lang w:val="sv-SE"/>
        </w:rPr>
        <w:fldChar w:fldCharType="end"/>
      </w:r>
      <w:r w:rsidR="00AE1AF1">
        <w:rPr>
          <w:lang w:val="sv-SE"/>
        </w:rPr>
        <w:t xml:space="preserve">, modularity </w:t>
      </w:r>
      <w:r w:rsidR="00005331">
        <w:rPr>
          <w:lang w:val="sv-SE"/>
        </w:rPr>
        <w:fldChar w:fldCharType="begin"/>
      </w:r>
      <w:r w:rsidR="00005331">
        <w:rPr>
          <w:lang w:val="sv-SE"/>
        </w:rPr>
        <w:instrText xml:space="preserve"> ADDIN ZOTERO_ITEM CSL_CITATION {"citationID":"MdJ8Dodb","properties":{"formattedCitation":"(Meunier et al., 2010)","plainCitation":"(Meunier et al., 2010)","noteIndex":0},"citationItems":[{"id":1762,"uris":["http://zotero.org/users/5652293/items/CTDG9D5A"],"uri":["http://zotero.org/users/5652293/items/CTDG9D5A"],"itemData":{"id":1762,"type":"article-journal","container-title":"Frontiers in Neuroscience","DOI":"10.3389/fnins.2010.00200","ISSN":"1662-4548","journalAbbreviation":"Front. Neurosci.","source":"DOI.org (Crossref)","title":"Modular and Hierarchically Modular Organization of Brain Networks","URL":"http://journal.frontiersin.org/article/10.3389/fnins.2010.00200/abstract","volume":"4","author":[{"family":"Meunier","given":"David"},{"family":"Lambiotte","given":"Renaud"},{"family":"Bullmore","given":"Edward T."}],"accessed":{"date-parts":[["2020",1,7]]},"issued":{"date-parts":[["2010"]]}}}],"schema":"https://github.com/citation-style-language/schema/raw/master/csl-citation.json"}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(Meunier et al., 2010)</w:t>
      </w:r>
      <w:r w:rsidR="00005331">
        <w:rPr>
          <w:lang w:val="sv-SE"/>
        </w:rPr>
        <w:fldChar w:fldCharType="end"/>
      </w:r>
      <w:r w:rsidR="00AE1AF1">
        <w:rPr>
          <w:lang w:val="sv-SE"/>
        </w:rPr>
        <w:t xml:space="preserve"> and the rich club effect</w:t>
      </w:r>
      <w:r w:rsidR="00005331">
        <w:rPr>
          <w:lang w:val="sv-SE"/>
        </w:rPr>
        <w:t xml:space="preserve"> </w:t>
      </w:r>
      <w:r w:rsidR="00005331">
        <w:rPr>
          <w:lang w:val="sv-SE"/>
        </w:rPr>
        <w:fldChar w:fldCharType="begin"/>
      </w:r>
      <w:r w:rsidR="00005331">
        <w:rPr>
          <w:lang w:val="sv-SE"/>
        </w:rPr>
        <w:instrText xml:space="preserve"> ADDIN ZOTERO_ITEM CSL_CITATION {"citationID":"4W3NC1nZ","properties":{"formattedCitation":"(van den Heuvel &amp; Sporns, 2011)","plainCitation":"(van den Heuvel &amp; Sporns, 2011)","noteIndex":0},"citationItems":[{"id":1730,"uris":["http://zotero.org/users/5652293/items/NEPIB477"],"uri":["http://zotero.org/users/5652293/items/NEPIB477"],"itemData":{"id":1730,"type":"article-journal","abstract":"The human brain is a complex network of interlinked regions. Recent studies have demonstrated the existence of a number of highly connected and highly central neocortical hub regions, regions that play a key role in global information integration between different parts of the network. The potential functional importance of these “brain hubs” is underscored by recent studies showing that disturbances of their structural and functional connectivity profile are linked to neuropathology. This study aims to map out both the subcortical and neocortical hubs of the brain and examine their mutual relationship, particularly their structural linkages. Here, we demonstrate that brain hubs form a so-called “rich club,” characterized by a tendency for high-degree nodes to be more densely connected among themselves than nodes of a lower degree, providing important information on the higher-level topology of the brain network. Whole-brain structural networks of 21 subjects were reconstructed using diffusion tensor imaging data. Examining the connectivity profile of these networks revealed a group of 12 strongly interconnected bihemispheric hub regions, comprising the precuneus, superior frontal and superior parietal cortex, as well as the subcortical hippocampus, putamen, and thalamus. Importantly, these hub regions were found to be more densely interconnected than would be expected based solely on their degree, together forming a rich club. We discuss the potential functional implications of the rich-club organization of the human connectome, particularly in light of its role in information integration and in conferring robustness to its structural core.","container-title":"Journal of Neuroscience","DOI":"10.1523/JNEUROSCI.3539-11.2011","ISSN":"0270-6474, 1529-2401","issue":"44","journalAbbreviation":"J. Neurosci.","language":"en","note":"PMID: 22049421","page":"15775-15786","source":"www.jneurosci.org","title":"Rich-Club Organization of the Human Connectome","volume":"31","author":[{"family":"Heuvel","given":"Martijn P.","non-dropping-particle":"van den"},{"family":"Sporns","given":"Olaf"}],"issued":{"date-parts":[["2011",11,2]]}}}],"schema":"https://github.com/citation-style-language/schema/raw/master/csl-citation.json"}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den Heuvel &amp; Sporns, 2011)</w:t>
      </w:r>
      <w:r w:rsidR="00005331">
        <w:rPr>
          <w:lang w:val="sv-SE"/>
        </w:rPr>
        <w:fldChar w:fldCharType="end"/>
      </w:r>
      <w:r w:rsidR="00AE1AF1">
        <w:rPr>
          <w:lang w:val="sv-SE"/>
        </w:rPr>
        <w:t xml:space="preserve"> are characteristics of large-scale brain networks</w:t>
      </w:r>
      <w:r w:rsidR="00BB10B1">
        <w:rPr>
          <w:lang w:val="sv-SE"/>
        </w:rPr>
        <w:t>. A</w:t>
      </w:r>
      <w:r w:rsidR="00617703">
        <w:rPr>
          <w:lang w:val="sv-SE"/>
        </w:rPr>
        <w:t>daptive rewiring may</w:t>
      </w:r>
      <w:r w:rsidR="00BB10B1">
        <w:rPr>
          <w:lang w:val="sv-SE"/>
        </w:rPr>
        <w:t xml:space="preserve"> thus</w:t>
      </w:r>
      <w:r w:rsidR="00617703">
        <w:rPr>
          <w:lang w:val="sv-SE"/>
        </w:rPr>
        <w:t xml:space="preserve"> be considered to capture, in a highly simplified form, the common principle of structural plasticity mechanisms in the brain</w:t>
      </w:r>
      <w:r w:rsidR="006209E1">
        <w:rPr>
          <w:lang w:val="sv-SE"/>
        </w:rPr>
        <w:t xml:space="preserve">. </w:t>
      </w:r>
    </w:p>
    <w:p w14:paraId="7C5BD418" w14:textId="36C1E986" w:rsidR="00617703" w:rsidRDefault="00617703" w:rsidP="002D7D2D">
      <w:pPr>
        <w:rPr>
          <w:lang w:val="sv-SE"/>
        </w:rPr>
      </w:pPr>
      <w:r>
        <w:rPr>
          <w:lang w:val="sv-SE"/>
        </w:rPr>
        <w:t xml:space="preserve">All </w:t>
      </w:r>
      <w:r w:rsidR="00BB10B1">
        <w:rPr>
          <w:lang w:val="sv-SE"/>
        </w:rPr>
        <w:t xml:space="preserve">model studies </w:t>
      </w:r>
      <w:r>
        <w:rPr>
          <w:lang w:val="sv-SE"/>
        </w:rPr>
        <w:t>of adaptive rewiring so far have</w:t>
      </w:r>
      <w:r w:rsidR="00BB10B1">
        <w:rPr>
          <w:lang w:val="sv-SE"/>
        </w:rPr>
        <w:t>, for simplicity,</w:t>
      </w:r>
      <w:r>
        <w:rPr>
          <w:lang w:val="sv-SE"/>
        </w:rPr>
        <w:t xml:space="preserve"> </w:t>
      </w:r>
      <w:r w:rsidR="00BB10B1">
        <w:rPr>
          <w:lang w:val="sv-SE"/>
        </w:rPr>
        <w:t>assumed the coupling strength and turbulence to be</w:t>
      </w:r>
      <w:r>
        <w:rPr>
          <w:lang w:val="sv-SE"/>
        </w:rPr>
        <w:t xml:space="preserve"> uniform </w:t>
      </w:r>
      <w:r w:rsidR="00BB10B1">
        <w:rPr>
          <w:lang w:val="sv-SE"/>
        </w:rPr>
        <w:t>across the system</w:t>
      </w:r>
      <w:r>
        <w:rPr>
          <w:lang w:val="sv-SE"/>
        </w:rPr>
        <w:t>.</w:t>
      </w:r>
      <w:r w:rsidR="002E791F">
        <w:rPr>
          <w:lang w:val="sv-SE"/>
        </w:rPr>
        <w:t xml:space="preserve"> This assumption</w:t>
      </w:r>
      <w:r w:rsidR="0001237E">
        <w:rPr>
          <w:lang w:val="sv-SE"/>
        </w:rPr>
        <w:t xml:space="preserve"> severely reduces the cognitive functionality of such models. </w:t>
      </w:r>
      <w:r>
        <w:rPr>
          <w:lang w:val="sv-SE"/>
        </w:rPr>
        <w:t xml:space="preserve">In </w:t>
      </w:r>
      <w:r w:rsidR="00A04BAC">
        <w:rPr>
          <w:lang w:val="sv-SE"/>
        </w:rPr>
        <w:t xml:space="preserve">earlier </w:t>
      </w:r>
      <w:r w:rsidR="00BB10B1">
        <w:rPr>
          <w:lang w:val="sv-SE"/>
        </w:rPr>
        <w:t xml:space="preserve">logistic map </w:t>
      </w:r>
      <w:r>
        <w:rPr>
          <w:lang w:val="sv-SE"/>
        </w:rPr>
        <w:t>network</w:t>
      </w:r>
      <w:r w:rsidR="00BB10B1">
        <w:rPr>
          <w:lang w:val="sv-SE"/>
        </w:rPr>
        <w:t xml:space="preserve"> </w:t>
      </w:r>
      <w:r>
        <w:rPr>
          <w:lang w:val="sv-SE"/>
        </w:rPr>
        <w:t>s</w:t>
      </w:r>
      <w:r w:rsidR="00BB10B1">
        <w:rPr>
          <w:lang w:val="sv-SE"/>
        </w:rPr>
        <w:t>tudies</w:t>
      </w:r>
      <w:r>
        <w:rPr>
          <w:lang w:val="sv-SE"/>
        </w:rPr>
        <w:t xml:space="preserve"> </w:t>
      </w:r>
      <w:r w:rsidR="00BB10B1">
        <w:rPr>
          <w:lang w:val="sv-SE"/>
        </w:rPr>
        <w:t xml:space="preserve">using </w:t>
      </w:r>
      <w:r>
        <w:rPr>
          <w:lang w:val="sv-SE"/>
        </w:rPr>
        <w:t>fixed architectures</w:t>
      </w:r>
      <w:r w:rsidR="00A04BAC">
        <w:rPr>
          <w:lang w:val="sv-SE"/>
        </w:rPr>
        <w:t>, these parameters have been varied</w:t>
      </w:r>
      <w:r w:rsidR="009B142E">
        <w:rPr>
          <w:lang w:val="sv-SE"/>
        </w:rPr>
        <w:t xml:space="preserve"> locally</w:t>
      </w:r>
      <w:r w:rsidR="00A04BAC">
        <w:rPr>
          <w:lang w:val="sv-SE"/>
        </w:rPr>
        <w:t xml:space="preserve"> to represent perceptual and memory functions</w:t>
      </w:r>
      <w:r>
        <w:rPr>
          <w:lang w:val="sv-SE"/>
        </w:rPr>
        <w:t>.</w:t>
      </w:r>
      <w:r w:rsidR="00A04BAC">
        <w:rPr>
          <w:lang w:val="sv-SE"/>
        </w:rPr>
        <w:t xml:space="preserve"> In a network model to model perceptual organization </w:t>
      </w:r>
      <w:r w:rsidR="00005331">
        <w:rPr>
          <w:lang w:val="sv-SE"/>
        </w:rPr>
        <w:fldChar w:fldCharType="begin"/>
      </w:r>
      <w:r w:rsidR="00005331">
        <w:rPr>
          <w:lang w:val="sv-SE"/>
        </w:rPr>
        <w:instrText xml:space="preserve"> ADDIN ZOTERO_ITEM CSL_CITATION {"citationID":"0gKNZ9OZ","properties":{"formattedCitation":"(van Leeuwen et al., 1997)","plainCitation":"(van Leeuwen et al., 1997)","noteIndex":0},"citationItems":[{"id":1764,"uris":["http://zotero.org/users/5652293/items/5GBZNZLY"],"uri":["http://zotero.org/users/5652293/items/5GBZNZLY"],"itemData":{"id":1764,"type":"article-journal","container-title":"Journal of Mathematical Psychology","DOI":"10.1006/jmps.1997.1177","ISSN":"00222496","issue":"4","journalAbbreviation":"Journal of Mathematical Psychology","language":"en","page":"319-344","source":"DOI.org (Crossref)","title":"Stability and Intermittency in Large-Scale Coupled Oscillator Models for Perceptual Segmentation","volume":"41","author":[{"family":"Leeuwen","given":"Cees","non-dropping-particle":"van"},{"family":"Steyvers","given":"Mark"},{"family":"Nooter","given":"Maarten"}],"issued":{"date-parts":[["1997",12]]}}}],"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Leeuwen et al., 1997)</w:t>
      </w:r>
      <w:r w:rsidR="00005331">
        <w:rPr>
          <w:lang w:val="sv-SE"/>
        </w:rPr>
        <w:fldChar w:fldCharType="end"/>
      </w:r>
      <w:r w:rsidR="00A04BAC">
        <w:rPr>
          <w:lang w:val="sv-SE"/>
        </w:rPr>
        <w:t>,</w:t>
      </w:r>
      <w:r>
        <w:rPr>
          <w:lang w:val="sv-SE"/>
        </w:rPr>
        <w:t xml:space="preserve"> </w:t>
      </w:r>
      <w:r w:rsidR="00A04BAC">
        <w:rPr>
          <w:lang w:val="sv-SE"/>
        </w:rPr>
        <w:t xml:space="preserve">a sensory input function was realized by modulation of the </w:t>
      </w:r>
      <w:r w:rsidR="00BB10B1">
        <w:rPr>
          <w:lang w:val="sv-SE"/>
        </w:rPr>
        <w:t xml:space="preserve">turbulence </w:t>
      </w:r>
      <w:r w:rsidR="00A04BAC">
        <w:rPr>
          <w:lang w:val="sv-SE"/>
        </w:rPr>
        <w:t>parameter</w:t>
      </w:r>
      <w:r w:rsidR="009B142E">
        <w:rPr>
          <w:lang w:val="sv-SE"/>
        </w:rPr>
        <w:t>s</w:t>
      </w:r>
      <w:r w:rsidR="00A04BAC">
        <w:rPr>
          <w:lang w:val="sv-SE"/>
        </w:rPr>
        <w:t xml:space="preserve"> of the local oscillators</w:t>
      </w:r>
      <w:r w:rsidR="009B142E">
        <w:rPr>
          <w:lang w:val="sv-SE"/>
        </w:rPr>
        <w:t xml:space="preserve">. Presence of  sensory input </w:t>
      </w:r>
      <w:r w:rsidR="00BB10B1">
        <w:rPr>
          <w:lang w:val="sv-SE"/>
        </w:rPr>
        <w:t xml:space="preserve">brought </w:t>
      </w:r>
      <w:r w:rsidR="009B142E">
        <w:rPr>
          <w:lang w:val="sv-SE"/>
        </w:rPr>
        <w:t>these parameters</w:t>
      </w:r>
      <w:r w:rsidR="00A04BAC">
        <w:rPr>
          <w:lang w:val="sv-SE"/>
        </w:rPr>
        <w:t xml:space="preserve"> </w:t>
      </w:r>
      <w:r w:rsidR="009B142E">
        <w:rPr>
          <w:lang w:val="sv-SE"/>
        </w:rPr>
        <w:t xml:space="preserve">down </w:t>
      </w:r>
      <w:r w:rsidR="00A04BAC">
        <w:rPr>
          <w:lang w:val="sv-SE"/>
        </w:rPr>
        <w:lastRenderedPageBreak/>
        <w:t xml:space="preserve">to </w:t>
      </w:r>
      <w:r w:rsidR="008B4C4D">
        <w:rPr>
          <w:lang w:val="sv-SE"/>
        </w:rPr>
        <w:t>values</w:t>
      </w:r>
      <w:r w:rsidR="009B142E">
        <w:rPr>
          <w:lang w:val="sv-SE"/>
        </w:rPr>
        <w:t xml:space="preserve"> imposing </w:t>
      </w:r>
      <w:r w:rsidR="00A04BAC">
        <w:rPr>
          <w:lang w:val="sv-SE"/>
        </w:rPr>
        <w:t>a more stable regime</w:t>
      </w:r>
      <w:r w:rsidR="009B142E">
        <w:rPr>
          <w:lang w:val="sv-SE"/>
        </w:rPr>
        <w:t xml:space="preserve"> on the oscillators.</w:t>
      </w:r>
      <w:r w:rsidR="00A04BAC">
        <w:rPr>
          <w:lang w:val="sv-SE"/>
        </w:rPr>
        <w:t xml:space="preserve"> </w:t>
      </w:r>
      <w:r w:rsidR="009B142E">
        <w:rPr>
          <w:lang w:val="sv-SE"/>
        </w:rPr>
        <w:t>As a result, connected units receiving similar inputs showed a synchronization bias</w:t>
      </w:r>
      <w:r w:rsidR="002E791F">
        <w:rPr>
          <w:lang w:val="sv-SE"/>
        </w:rPr>
        <w:t>, leading to perceptual grouping preferences</w:t>
      </w:r>
      <w:r w:rsidR="009B142E">
        <w:rPr>
          <w:lang w:val="sv-SE"/>
        </w:rPr>
        <w:t xml:space="preserve">. </w:t>
      </w:r>
      <w:r w:rsidR="00A04BAC">
        <w:rPr>
          <w:lang w:val="sv-SE"/>
        </w:rPr>
        <w:t>In a memory model</w:t>
      </w:r>
      <w:r w:rsidR="006209E1">
        <w:rPr>
          <w:lang w:val="sv-SE"/>
        </w:rPr>
        <w:t xml:space="preserve"> </w:t>
      </w:r>
      <w:r w:rsidR="00005331">
        <w:rPr>
          <w:lang w:val="sv-SE"/>
        </w:rPr>
        <w:fldChar w:fldCharType="begin"/>
      </w:r>
      <w:r w:rsidR="00005331">
        <w:rPr>
          <w:lang w:val="sv-SE"/>
        </w:rPr>
        <w:instrText xml:space="preserve"> ADDIN ZOTERO_ITEM CSL_CITATION {"citationID":"O3h14TUZ","properties":{"formattedCitation":"(van Leeuwen &amp; Raffone, 2001)","plainCitation":"(van Leeuwen &amp; Raffone, 2001)","noteIndex":0},"citationItems":[{"id":1766,"uris":["http://zotero.org/users/5652293/items/JNSQSRYJ"],"uri":["http://zotero.org/users/5652293/items/JNSQSRYJ"],"itemData":{"id":1766,"type":"article-journal","container-title":"Cognitive Processing","note":"Citation Key: van2001coupled","page":"67-116","title":"Coupled nonlinear maps as models of perceptual pattern and memory trace dynamics","volume":"2","author":[{"family":"Leeuwen","given":"Cees","non-dropping-particle":"van"},{"family":"Raffone","given":"Antonino"}],"issued":{"date-parts":[["2001"]]}}}],"schema":"https://github.com/citation-style-language/schema/raw/master/csl-citation.json"}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Leeuwen &amp; Raffone, 2001)</w:t>
      </w:r>
      <w:r w:rsidR="00005331">
        <w:rPr>
          <w:lang w:val="sv-SE"/>
        </w:rPr>
        <w:fldChar w:fldCharType="end"/>
      </w:r>
      <w:r w:rsidR="00A04BAC">
        <w:rPr>
          <w:lang w:val="sv-SE"/>
        </w:rPr>
        <w:t>, connectivity parameter values were</w:t>
      </w:r>
      <w:r w:rsidR="009B142E">
        <w:rPr>
          <w:lang w:val="sv-SE"/>
        </w:rPr>
        <w:t xml:space="preserve"> locally</w:t>
      </w:r>
      <w:r w:rsidR="00A04BAC">
        <w:rPr>
          <w:lang w:val="sv-SE"/>
        </w:rPr>
        <w:t xml:space="preserve"> </w:t>
      </w:r>
      <w:r w:rsidR="006209E1">
        <w:rPr>
          <w:lang w:val="sv-SE"/>
        </w:rPr>
        <w:t>incremented</w:t>
      </w:r>
      <w:r w:rsidR="00A04BAC">
        <w:rPr>
          <w:lang w:val="sv-SE"/>
        </w:rPr>
        <w:t xml:space="preserve"> to represent the presence of a memory trace.</w:t>
      </w:r>
      <w:r w:rsidR="002E791F">
        <w:rPr>
          <w:lang w:val="sv-SE"/>
        </w:rPr>
        <w:t xml:space="preserve"> This, too, established synchronization biases, leading to spontaneous pattern rehearsals and subsequent </w:t>
      </w:r>
      <w:r w:rsidR="0001237E">
        <w:rPr>
          <w:lang w:val="sv-SE"/>
        </w:rPr>
        <w:t>relearning</w:t>
      </w:r>
      <w:r w:rsidR="002E791F">
        <w:rPr>
          <w:lang w:val="sv-SE"/>
        </w:rPr>
        <w:t xml:space="preserve"> of dynamic memory traces.</w:t>
      </w:r>
    </w:p>
    <w:p w14:paraId="69E49713" w14:textId="77777777" w:rsidR="00987BC1" w:rsidRPr="00B2251E" w:rsidRDefault="006209E1" w:rsidP="008F5016">
      <w:pPr>
        <w:rPr>
          <w:lang w:val="sv-SE"/>
        </w:rPr>
      </w:pPr>
      <w:r>
        <w:rPr>
          <w:lang w:val="sv-SE"/>
        </w:rPr>
        <w:t xml:space="preserve">When networks </w:t>
      </w:r>
      <w:r w:rsidR="0001237E">
        <w:rPr>
          <w:lang w:val="sv-SE"/>
        </w:rPr>
        <w:t>having</w:t>
      </w:r>
      <w:r>
        <w:rPr>
          <w:lang w:val="sv-SE"/>
        </w:rPr>
        <w:t xml:space="preserve"> </w:t>
      </w:r>
      <w:r w:rsidR="0001237E">
        <w:rPr>
          <w:lang w:val="sv-SE"/>
        </w:rPr>
        <w:t>cognitive</w:t>
      </w:r>
      <w:r>
        <w:rPr>
          <w:lang w:val="sv-SE"/>
        </w:rPr>
        <w:t xml:space="preserve"> functions</w:t>
      </w:r>
      <w:r w:rsidR="0001237E">
        <w:rPr>
          <w:lang w:val="sv-SE"/>
        </w:rPr>
        <w:t xml:space="preserve"> are to</w:t>
      </w:r>
      <w:r>
        <w:rPr>
          <w:lang w:val="sv-SE"/>
        </w:rPr>
        <w:t xml:space="preserve"> </w:t>
      </w:r>
      <w:r w:rsidR="0001237E">
        <w:rPr>
          <w:lang w:val="sv-SE"/>
        </w:rPr>
        <w:t xml:space="preserve">evolve brain-like structures through </w:t>
      </w:r>
      <w:r>
        <w:rPr>
          <w:lang w:val="sv-SE"/>
        </w:rPr>
        <w:t>adaptive rewiring</w:t>
      </w:r>
      <w:r w:rsidR="0001237E">
        <w:rPr>
          <w:lang w:val="sv-SE"/>
        </w:rPr>
        <w:t>, adaptive rewiring</w:t>
      </w:r>
      <w:r>
        <w:rPr>
          <w:lang w:val="sv-SE"/>
        </w:rPr>
        <w:t xml:space="preserve"> must be robust to non-uniform parameter values. We will </w:t>
      </w:r>
      <w:r w:rsidR="00987BC1">
        <w:rPr>
          <w:lang w:val="sv-SE"/>
        </w:rPr>
        <w:t>explore</w:t>
      </w:r>
      <w:r>
        <w:rPr>
          <w:lang w:val="sv-SE"/>
        </w:rPr>
        <w:t xml:space="preserve"> </w:t>
      </w:r>
      <w:r w:rsidR="00987BC1">
        <w:rPr>
          <w:lang w:val="sv-SE"/>
        </w:rPr>
        <w:t xml:space="preserve">the effect of </w:t>
      </w:r>
      <w:r>
        <w:rPr>
          <w:lang w:val="sv-SE"/>
        </w:rPr>
        <w:t xml:space="preserve"> </w:t>
      </w:r>
      <w:r w:rsidR="00987BC1">
        <w:rPr>
          <w:lang w:val="sv-SE"/>
        </w:rPr>
        <w:t xml:space="preserve">non-uniform </w:t>
      </w:r>
      <w:r w:rsidR="00CF7C89">
        <w:rPr>
          <w:lang w:val="sv-SE"/>
        </w:rPr>
        <w:t xml:space="preserve">turbulence </w:t>
      </w:r>
      <w:r w:rsidR="00987BC1">
        <w:rPr>
          <w:lang w:val="sv-SE"/>
        </w:rPr>
        <w:t xml:space="preserve">and </w:t>
      </w:r>
      <w:r w:rsidR="00EF71C3">
        <w:rPr>
          <w:lang w:val="sv-SE"/>
        </w:rPr>
        <w:t xml:space="preserve">coupling </w:t>
      </w:r>
      <w:r w:rsidR="00987BC1">
        <w:rPr>
          <w:lang w:val="sv-SE"/>
        </w:rPr>
        <w:t xml:space="preserve">parameters on </w:t>
      </w:r>
      <w:r w:rsidR="00EF71C3">
        <w:rPr>
          <w:lang w:val="sv-SE"/>
        </w:rPr>
        <w:t>adaptive rewiring o</w:t>
      </w:r>
      <w:r w:rsidR="0001237E">
        <w:rPr>
          <w:lang w:val="sv-SE"/>
        </w:rPr>
        <w:t>f</w:t>
      </w:r>
      <w:r w:rsidR="00EF71C3">
        <w:rPr>
          <w:lang w:val="sv-SE"/>
        </w:rPr>
        <w:t xml:space="preserve"> coupled logistic maps. In particular, we</w:t>
      </w:r>
      <w:r w:rsidR="0001237E">
        <w:rPr>
          <w:lang w:val="sv-SE"/>
        </w:rPr>
        <w:t xml:space="preserve"> will compare networks of coupled logistic maps with uniform parameters with those that have a subset</w:t>
      </w:r>
      <w:r w:rsidR="008117D5">
        <w:rPr>
          <w:lang w:val="sv-SE"/>
        </w:rPr>
        <w:t xml:space="preserve"> </w:t>
      </w:r>
      <w:r w:rsidR="0001237E">
        <w:rPr>
          <w:lang w:val="sv-SE"/>
        </w:rPr>
        <w:t xml:space="preserve">of </w:t>
      </w:r>
      <w:r w:rsidR="008117D5">
        <w:rPr>
          <w:lang w:val="sv-SE"/>
        </w:rPr>
        <w:t xml:space="preserve">the turbulence and coupling parameters </w:t>
      </w:r>
      <w:r w:rsidR="0001237E">
        <w:rPr>
          <w:lang w:val="sv-SE"/>
        </w:rPr>
        <w:t>deviate from the majority value.</w:t>
      </w:r>
      <w:r w:rsidR="008117D5">
        <w:rPr>
          <w:lang w:val="sv-SE"/>
        </w:rPr>
        <w:t xml:space="preserve"> </w:t>
      </w:r>
      <w:r w:rsidR="0001237E">
        <w:rPr>
          <w:lang w:val="sv-SE"/>
        </w:rPr>
        <w:t>W</w:t>
      </w:r>
      <w:r w:rsidR="00DB0D95">
        <w:rPr>
          <w:lang w:val="sv-SE"/>
        </w:rPr>
        <w:t xml:space="preserve">e study the effect of non-uniform parameters on </w:t>
      </w:r>
      <w:r w:rsidR="006819EA">
        <w:rPr>
          <w:lang w:val="sv-SE"/>
        </w:rPr>
        <w:t xml:space="preserve">network </w:t>
      </w:r>
      <w:r w:rsidR="00DB0D95">
        <w:rPr>
          <w:lang w:val="sv-SE"/>
        </w:rPr>
        <w:t xml:space="preserve">evolution </w:t>
      </w:r>
      <w:r w:rsidR="006819EA">
        <w:rPr>
          <w:lang w:val="sv-SE"/>
        </w:rPr>
        <w:t xml:space="preserve">and </w:t>
      </w:r>
      <w:r w:rsidR="00DB0D95">
        <w:rPr>
          <w:lang w:val="sv-SE"/>
        </w:rPr>
        <w:t xml:space="preserve">final </w:t>
      </w:r>
      <w:r w:rsidR="006819EA">
        <w:rPr>
          <w:lang w:val="sv-SE"/>
        </w:rPr>
        <w:t>network structure</w:t>
      </w:r>
      <w:r w:rsidR="008F5016">
        <w:rPr>
          <w:lang w:val="sv-SE"/>
        </w:rPr>
        <w:t>.</w:t>
      </w:r>
    </w:p>
    <w:p w14:paraId="0184A593" w14:textId="1C38ECED" w:rsidR="00057054" w:rsidRPr="00E7305D" w:rsidRDefault="009472F4" w:rsidP="00A80DCD">
      <w:r>
        <w:rPr>
          <w:lang w:val="sv-SE"/>
        </w:rPr>
        <w:t xml:space="preserve">In what follows, the method section describes </w:t>
      </w:r>
      <w:r w:rsidR="0047436F">
        <w:rPr>
          <w:lang w:val="sv-SE"/>
        </w:rPr>
        <w:t xml:space="preserve">details of </w:t>
      </w:r>
      <w:r>
        <w:rPr>
          <w:lang w:val="sv-SE"/>
        </w:rPr>
        <w:t xml:space="preserve">the composition and </w:t>
      </w:r>
      <w:r>
        <w:t xml:space="preserve">initialization of the models; the rewiring algorithm; </w:t>
      </w:r>
      <w:r w:rsidR="00264631">
        <w:t xml:space="preserve">and </w:t>
      </w:r>
      <w:r>
        <w:t>the qualitative and quantitative measures of network structures used to describe</w:t>
      </w:r>
      <w:r w:rsidR="00E138D4">
        <w:t>, characterize,</w:t>
      </w:r>
      <w:r>
        <w:t xml:space="preserve"> and compare models.</w:t>
      </w:r>
      <w:r w:rsidR="0047436F">
        <w:t xml:space="preserve"> In t</w:t>
      </w:r>
      <w:r>
        <w:t>he results sectio</w:t>
      </w:r>
      <w:r w:rsidR="0047436F">
        <w:t xml:space="preserve">n, we describe our findings, mainly that </w:t>
      </w:r>
      <w:r w:rsidR="002D2936">
        <w:t xml:space="preserve">non-uniform parameters </w:t>
      </w:r>
      <w:r w:rsidR="007A64BD">
        <w:t>is shown not to</w:t>
      </w:r>
      <w:r w:rsidR="002D2936">
        <w:t xml:space="preserve"> interfere with the evolution of brain-like structure</w:t>
      </w:r>
      <w:ins w:id="236" w:author="MohammadHossein Manuel Haqiqatkhah" w:date="2020-01-08T02:36:00Z">
        <w:r w:rsidR="005C1C23">
          <w:t xml:space="preserve"> while </w:t>
        </w:r>
      </w:ins>
      <w:ins w:id="237" w:author="MohammadHossein Manuel Haqiqatkhah" w:date="2020-01-08T02:32:00Z">
        <w:r w:rsidR="005C1C23">
          <w:t>giv</w:t>
        </w:r>
      </w:ins>
      <w:ins w:id="238" w:author="MohammadHossein Manuel Haqiqatkhah" w:date="2020-01-08T02:36:00Z">
        <w:r w:rsidR="005C1C23">
          <w:t>ing</w:t>
        </w:r>
      </w:ins>
      <w:ins w:id="239" w:author="MohammadHossein Manuel Haqiqatkhah" w:date="2020-01-08T02:32:00Z">
        <w:r w:rsidR="006455C0">
          <w:t xml:space="preserve"> rise to </w:t>
        </w:r>
        <w:r w:rsidR="00E22067">
          <w:t>distinguishable network structures suitable for cognitive functions</w:t>
        </w:r>
      </w:ins>
      <w:r w:rsidR="007A64BD">
        <w:t>.</w:t>
      </w:r>
      <w:r w:rsidR="002D2936">
        <w:t xml:space="preserve"> </w:t>
      </w:r>
      <w:r>
        <w:t>A discussion ends the paper.</w:t>
      </w:r>
    </w:p>
    <w:p w14:paraId="58D09A92" w14:textId="77777777" w:rsidR="001924E9" w:rsidRDefault="00921160" w:rsidP="001924E9">
      <w:pPr>
        <w:pStyle w:val="Heading1"/>
      </w:pPr>
      <w:r>
        <w:t>Method</w:t>
      </w:r>
    </w:p>
    <w:p w14:paraId="55C6A649" w14:textId="77777777" w:rsidR="001D12AF" w:rsidRDefault="00B332A2" w:rsidP="00B2251E">
      <w:pPr>
        <w:pStyle w:val="Heading3"/>
        <w:ind w:firstLine="0"/>
        <w:rPr>
          <w:lang w:bidi="fa-IR"/>
        </w:rPr>
      </w:pPr>
      <w:r>
        <w:rPr>
          <w:lang w:bidi="fa-IR"/>
        </w:rPr>
        <w:t>D</w:t>
      </w:r>
      <w:r w:rsidR="002D037E">
        <w:rPr>
          <w:lang w:bidi="fa-IR"/>
        </w:rPr>
        <w:t>escription of networks</w:t>
      </w:r>
    </w:p>
    <w:p w14:paraId="40E61C41" w14:textId="2F479E3A" w:rsidR="006B1E2C" w:rsidRDefault="00AB55EA" w:rsidP="00726ABE">
      <w:r>
        <w:t>A</w:t>
      </w:r>
      <w:r w:rsidR="003D2074">
        <w:t>n undirected,</w:t>
      </w:r>
      <w:r>
        <w:t xml:space="preserve"> binary </w:t>
      </w:r>
      <w:r w:rsidR="002D037E">
        <w:t>graph</w:t>
      </w:r>
      <w:r>
        <w:t xml:space="preserve"> (or network) </w:t>
      </w:r>
      <w:r w:rsidRPr="00B2251E">
        <w:rPr>
          <w:i/>
        </w:rPr>
        <w:t>G</w:t>
      </w:r>
      <w:r w:rsidR="002D037E">
        <w:t xml:space="preserve"> is a set of 3-tuples </w:t>
      </w:r>
      <m:oMath>
        <m:sSub>
          <m:sSubPr>
            <m:ctrlPr>
              <w:ins w:id="240" w:author="MohammadHossein Manuel Haqiqatkhah" w:date="2020-01-08T11:35:00Z">
                <w:rPr>
                  <w:rFonts w:ascii="Cambria Math" w:hAnsi="Cambria Math"/>
                  <w:i/>
                </w:rPr>
              </w:ins>
            </m:ctrlPr>
          </m:sSubPr>
          <m:e>
            <m:r>
              <w:rPr>
                <w:rFonts w:ascii="Cambria Math" w:hAnsi="Cambria Math"/>
              </w:rPr>
              <m:t>g = (v</m:t>
            </m:r>
          </m:e>
          <m:sub>
            <m:r>
              <w:rPr>
                <w:rFonts w:ascii="Cambria Math" w:hAnsi="Cambria Math"/>
              </w:rPr>
              <m:t>i</m:t>
            </m:r>
          </m:sub>
        </m:sSub>
        <m:r>
          <w:rPr>
            <w:rFonts w:ascii="Cambria Math" w:hAnsi="Cambria Math"/>
          </w:rPr>
          <m:t xml:space="preserve">, </m:t>
        </m:r>
        <m:sSub>
          <m:sSubPr>
            <m:ctrlPr>
              <w:ins w:id="241" w:author="MohammadHossein Manuel Haqiqatkhah" w:date="2020-01-08T11:35: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ins w:id="242" w:author="MohammadHossein Manuel Haqiqatkhah" w:date="2020-01-08T11:35:00Z">
                <w:rPr>
                  <w:rFonts w:ascii="Cambria Math" w:hAnsi="Cambria Math"/>
                  <w:i/>
                </w:rPr>
              </w:ins>
            </m:ctrlPr>
          </m:sSubPr>
          <m:e>
            <m:r>
              <w:rPr>
                <w:rFonts w:ascii="Cambria Math" w:hAnsi="Cambria Math"/>
              </w:rPr>
              <m:t>e</m:t>
            </m:r>
          </m:e>
          <m:sub>
            <m:r>
              <w:rPr>
                <w:rFonts w:ascii="Cambria Math" w:hAnsi="Cambria Math"/>
              </w:rPr>
              <m:t>ij</m:t>
            </m:r>
          </m:sub>
        </m:sSub>
        <m:r>
          <w:rPr>
            <w:rFonts w:ascii="Cambria Math" w:hAnsi="Cambria Math"/>
          </w:rPr>
          <m:t>)</m:t>
        </m:r>
      </m:oMath>
      <w:r w:rsidR="002D037E">
        <w:t xml:space="preserve"> </w:t>
      </w:r>
      <w:r>
        <w:t xml:space="preserve">of vertices (or nodes) </w:t>
      </w:r>
      <m:oMath>
        <m:sSub>
          <m:sSubPr>
            <m:ctrlPr>
              <w:ins w:id="243" w:author="MohammadHossein Manuel Haqiqatkhah" w:date="2020-01-08T11:35:00Z">
                <w:rPr>
                  <w:rFonts w:ascii="Cambria Math" w:hAnsi="Cambria Math"/>
                  <w:i/>
                </w:rPr>
              </w:ins>
            </m:ctrlPr>
          </m:sSubPr>
          <m:e>
            <m:r>
              <w:rPr>
                <w:rFonts w:ascii="Cambria Math" w:hAnsi="Cambria Math"/>
              </w:rPr>
              <m:t>v</m:t>
            </m:r>
          </m:e>
          <m:sub>
            <m:r>
              <w:rPr>
                <w:rFonts w:ascii="Cambria Math" w:hAnsi="Cambria Math"/>
              </w:rPr>
              <m:t>i</m:t>
            </m:r>
          </m:sub>
        </m:sSub>
      </m:oMath>
      <w:r>
        <w:t xml:space="preserve"> and </w:t>
      </w:r>
      <m:oMath>
        <m:sSub>
          <m:sSubPr>
            <m:ctrlPr>
              <w:ins w:id="244" w:author="MohammadHossein Manuel Haqiqatkhah" w:date="2020-01-08T11:35:00Z">
                <w:rPr>
                  <w:rFonts w:ascii="Cambria Math" w:hAnsi="Cambria Math"/>
                  <w:i/>
                </w:rPr>
              </w:ins>
            </m:ctrlPr>
          </m:sSubPr>
          <m:e>
            <m:r>
              <w:rPr>
                <w:rFonts w:ascii="Cambria Math" w:hAnsi="Cambria Math"/>
              </w:rPr>
              <m:t>v</m:t>
            </m:r>
          </m:e>
          <m:sub>
            <m:r>
              <w:rPr>
                <w:rFonts w:ascii="Cambria Math" w:hAnsi="Cambria Math"/>
              </w:rPr>
              <m:t>j</m:t>
            </m:r>
          </m:sub>
        </m:sSub>
      </m:oMath>
      <w:r>
        <w:t xml:space="preserve"> and an edge (or connection)</w:t>
      </w:r>
      <w:r w:rsidR="002D037E">
        <w:t xml:space="preserve"> </w:t>
      </w:r>
      <m:oMath>
        <m:sSub>
          <m:sSubPr>
            <m:ctrlPr>
              <w:ins w:id="245" w:author="MohammadHossein Manuel Haqiqatkhah" w:date="2020-01-08T11:35:00Z">
                <w:rPr>
                  <w:rFonts w:ascii="Cambria Math" w:hAnsi="Cambria Math"/>
                  <w:i/>
                </w:rPr>
              </w:ins>
            </m:ctrlPr>
          </m:sSubPr>
          <m:e>
            <m:r>
              <w:rPr>
                <w:rFonts w:ascii="Cambria Math" w:hAnsi="Cambria Math"/>
              </w:rPr>
              <m:t>e</m:t>
            </m:r>
          </m:e>
          <m:sub>
            <m:r>
              <w:rPr>
                <w:rFonts w:ascii="Cambria Math" w:hAnsi="Cambria Math"/>
              </w:rPr>
              <m:t>ij</m:t>
            </m:r>
          </m:sub>
        </m:sSub>
      </m:oMath>
      <w:r w:rsidR="002D037E">
        <w:t xml:space="preserve"> between </w:t>
      </w:r>
      <w:r w:rsidR="005F6795">
        <w:t>them</w:t>
      </w:r>
      <w:r w:rsidR="002D037E">
        <w:t xml:space="preserve">. The </w:t>
      </w:r>
      <w:r w:rsidR="005F6795">
        <w:t>connection</w:t>
      </w:r>
      <w:r w:rsidR="002D037E">
        <w:t xml:space="preserve"> </w:t>
      </w:r>
      <m:oMath>
        <m:sSub>
          <m:sSubPr>
            <m:ctrlPr>
              <w:ins w:id="246" w:author="MohammadHossein Manuel Haqiqatkhah" w:date="2020-01-08T11:35:00Z">
                <w:rPr>
                  <w:rFonts w:ascii="Cambria Math" w:hAnsi="Cambria Math"/>
                  <w:i/>
                </w:rPr>
              </w:ins>
            </m:ctrlPr>
          </m:sSubPr>
          <m:e>
            <m:r>
              <w:rPr>
                <w:rFonts w:ascii="Cambria Math" w:hAnsi="Cambria Math"/>
              </w:rPr>
              <m:t>e</m:t>
            </m:r>
          </m:e>
          <m:sub>
            <m:r>
              <w:rPr>
                <w:rFonts w:ascii="Cambria Math" w:hAnsi="Cambria Math"/>
              </w:rPr>
              <m:t>ij</m:t>
            </m:r>
          </m:sub>
        </m:sSub>
      </m:oMath>
      <w:r w:rsidR="002D037E">
        <w:t xml:space="preserve"> </w:t>
      </w:r>
      <w:r w:rsidR="005F6795">
        <w:t>can assume values of {0</w:t>
      </w:r>
      <w:proofErr w:type="gramStart"/>
      <w:r w:rsidR="005F6795">
        <w:t>,1</w:t>
      </w:r>
      <w:proofErr w:type="gramEnd"/>
      <w:r w:rsidR="005F6795">
        <w:t>}</w:t>
      </w:r>
      <w:r w:rsidR="002D037E">
        <w:t>.</w:t>
      </w:r>
      <w:r w:rsidR="00CB7747">
        <w:t>This set is called adjacency list</w:t>
      </w:r>
      <w:r w:rsidR="003970AE">
        <w:t>,</w:t>
      </w:r>
      <w:r w:rsidR="00CB7747">
        <w:t xml:space="preserve"> wher</w:t>
      </w:r>
      <w:r w:rsidR="003970AE">
        <w:t>e</w:t>
      </w:r>
      <w:r w:rsidR="00CB7747">
        <w:t>in, conventionally, zero valued elements are omitted.</w:t>
      </w:r>
      <w:r w:rsidR="00CB7747" w:rsidRPr="00583A98" w:rsidDel="00264631">
        <w:rPr>
          <w:i/>
        </w:rPr>
        <w:t xml:space="preserve"> </w:t>
      </w:r>
      <w:r w:rsidR="0066593C">
        <w:t xml:space="preserve">. </w:t>
      </w:r>
      <w:r w:rsidR="003D2074">
        <w:t xml:space="preserve">We assume no self-connection, i.e. </w:t>
      </w:r>
      <w:proofErr w:type="spellStart"/>
      <w:r w:rsidR="003D2074" w:rsidRPr="00B2251E">
        <w:rPr>
          <w:i/>
        </w:rPr>
        <w:t>e</w:t>
      </w:r>
      <w:r w:rsidR="003D2074" w:rsidRPr="00B2251E">
        <w:rPr>
          <w:i/>
          <w:vertAlign w:val="subscript"/>
        </w:rPr>
        <w:t>i</w:t>
      </w:r>
      <w:r w:rsidR="003D2074" w:rsidRPr="003D2074">
        <w:rPr>
          <w:i/>
          <w:vertAlign w:val="subscript"/>
        </w:rPr>
        <w:t>i</w:t>
      </w:r>
      <w:proofErr w:type="spellEnd"/>
      <w:r w:rsidR="003D2074" w:rsidRPr="003D2074">
        <w:t xml:space="preserve"> </w:t>
      </w:r>
      <w:r w:rsidR="003D2074">
        <w:t xml:space="preserve">= 0. </w:t>
      </w:r>
      <w:r w:rsidR="005F6795">
        <w:t xml:space="preserve">The set of edges and </w:t>
      </w:r>
      <w:r w:rsidR="005F6795">
        <w:lastRenderedPageBreak/>
        <w:t xml:space="preserve">vertices of </w:t>
      </w:r>
      <w:r w:rsidR="005F6795" w:rsidRPr="00801C15">
        <w:rPr>
          <w:i/>
        </w:rPr>
        <w:t>G</w:t>
      </w:r>
      <w:r w:rsidR="005F6795">
        <w:t xml:space="preserve"> are represented by E and V, respectively. </w:t>
      </w:r>
      <w:r w:rsidR="009634A5" w:rsidRPr="00B2251E">
        <w:rPr>
          <w:i/>
        </w:rPr>
        <w:t>G</w:t>
      </w:r>
      <w:r w:rsidR="002D037E" w:rsidRPr="00B2251E">
        <w:rPr>
          <w:i/>
        </w:rPr>
        <w:t xml:space="preserve"> </w:t>
      </w:r>
      <w:r w:rsidR="002D037E">
        <w:t xml:space="preserve">can be </w:t>
      </w:r>
      <w:r w:rsidR="002D4317">
        <w:t xml:space="preserve">graphically </w:t>
      </w:r>
      <w:r w:rsidR="002D037E">
        <w:t xml:space="preserve">depicted by circles </w:t>
      </w:r>
      <w:r w:rsidR="009634A5">
        <w:t xml:space="preserve">representing </w:t>
      </w:r>
      <w:r w:rsidR="00B2251E">
        <w:t xml:space="preserve">V </w:t>
      </w:r>
      <w:r w:rsidR="009634A5">
        <w:t xml:space="preserve">connected by line segments representing </w:t>
      </w:r>
      <w:r w:rsidR="00B2251E">
        <w:t>E</w:t>
      </w:r>
      <w:r w:rsidR="002D037E">
        <w:t xml:space="preserve">. </w:t>
      </w:r>
      <w:r w:rsidR="009634A5">
        <w:t>The a</w:t>
      </w:r>
      <w:r w:rsidR="002D037E">
        <w:t>djacency matrix</w:t>
      </w:r>
      <w:r w:rsidR="009634A5">
        <w:t xml:space="preserve"> </w:t>
      </w:r>
      <w:r w:rsidR="00151023">
        <w:rPr>
          <w:i/>
        </w:rPr>
        <w:t xml:space="preserve">M </w:t>
      </w:r>
      <w:r w:rsidR="009634A5">
        <w:t xml:space="preserve">of </w:t>
      </w:r>
      <w:r w:rsidR="009634A5" w:rsidRPr="00C30B73">
        <w:rPr>
          <w:i/>
        </w:rPr>
        <w:t>G</w:t>
      </w:r>
      <w:r w:rsidR="002D037E">
        <w:t xml:space="preserve"> is a square matrix of the size |V| </w:t>
      </w:r>
      <w:r w:rsidR="009634A5">
        <w:t xml:space="preserve">with </w:t>
      </w:r>
      <w:proofErr w:type="gramStart"/>
      <w:r w:rsidR="009634A5">
        <w:t>elements</w:t>
      </w:r>
      <w:r w:rsidR="002D037E">
        <w:t xml:space="preserve"> </w:t>
      </w:r>
      <w:proofErr w:type="gramEnd"/>
      <m:oMath>
        <m:sSub>
          <m:sSubPr>
            <m:ctrlPr>
              <w:ins w:id="247" w:author="MohammadHossein Manuel Haqiqatkhah" w:date="2020-01-08T11:35:00Z">
                <w:rPr>
                  <w:rFonts w:ascii="Cambria Math" w:hAnsi="Cambria Math"/>
                  <w:i/>
                </w:rPr>
              </w:ins>
            </m:ctrlPr>
          </m:sSubPr>
          <m:e>
            <m:r>
              <w:rPr>
                <w:rFonts w:ascii="Cambria Math" w:hAnsi="Cambria Math"/>
              </w:rPr>
              <m:t>e</m:t>
            </m:r>
          </m:e>
          <m:sub>
            <m:r>
              <w:rPr>
                <w:rFonts w:ascii="Cambria Math" w:hAnsi="Cambria Math"/>
              </w:rPr>
              <m:t>ij</m:t>
            </m:r>
          </m:sub>
        </m:sSub>
      </m:oMath>
      <w:r w:rsidR="002D037E">
        <w:t>.</w:t>
      </w:r>
      <w:r w:rsidR="003970AE">
        <w:t xml:space="preserve"> Since G is undirected, M is a </w:t>
      </w:r>
      <w:r w:rsidR="0066593C">
        <w:t xml:space="preserve">symmetrical </w:t>
      </w:r>
      <w:r w:rsidR="003970AE">
        <w:t>around the main diagonal</w:t>
      </w:r>
      <w:r w:rsidR="002D037E">
        <w:t>.</w:t>
      </w:r>
      <w:r w:rsidR="002D4317">
        <w:t xml:space="preserve"> </w:t>
      </w:r>
      <w:r w:rsidR="00D756CA">
        <w:rPr>
          <w:lang w:bidi="fa-IR"/>
        </w:rPr>
        <w:t xml:space="preserve">Among V, we may distinguish minority </w:t>
      </w:r>
      <w:r w:rsidR="00005331">
        <w:rPr>
          <w:lang w:bidi="fa-IR"/>
        </w:rPr>
        <w:t xml:space="preserve">and majority </w:t>
      </w:r>
      <w:r w:rsidR="00D756CA">
        <w:rPr>
          <w:lang w:bidi="fa-IR"/>
        </w:rPr>
        <w:t>subsets</w:t>
      </w:r>
      <w:ins w:id="248" w:author="MohammadHossein Manuel Haqiqatkhah" w:date="2020-01-07T20:45:00Z">
        <w:r w:rsidR="000140D7">
          <w:rPr>
            <w:lang w:bidi="fa-IR"/>
          </w:rPr>
          <w:t xml:space="preserve"> such that </w:t>
        </w:r>
      </w:ins>
      <m:oMath>
        <m:r>
          <w:rPr>
            <w:rFonts w:ascii="Cambria Math" w:hAnsi="Cambria Math"/>
            <w:lang w:bidi="fa-IR"/>
          </w:rPr>
          <m:t>|</m:t>
        </m:r>
        <m:sSub>
          <m:sSubPr>
            <m:ctrlPr>
              <w:ins w:id="249" w:author="MohammadHossein Manuel Haqiqatkhah" w:date="2020-01-08T11:35:00Z">
                <w:rPr>
                  <w:rFonts w:ascii="Cambria Math" w:hAnsi="Cambria Math"/>
                  <w:i/>
                  <w:lang w:bidi="fa-IR"/>
                </w:rPr>
              </w:ins>
            </m:ctrlPr>
          </m:sSubPr>
          <m:e>
            <m:r>
              <w:rPr>
                <w:rFonts w:ascii="Cambria Math" w:hAnsi="Cambria Math"/>
                <w:lang w:bidi="fa-IR"/>
              </w:rPr>
              <m:t>V</m:t>
            </m:r>
          </m:e>
          <m:sub>
            <m:r>
              <w:rPr>
                <w:rFonts w:ascii="Cambria Math" w:hAnsi="Cambria Math"/>
                <w:lang w:bidi="fa-IR"/>
              </w:rPr>
              <m:t>minority</m:t>
            </m:r>
          </m:sub>
        </m:sSub>
        <m:r>
          <w:rPr>
            <w:rFonts w:ascii="Cambria Math" w:hAnsi="Cambria Math"/>
            <w:lang w:bidi="fa-IR"/>
          </w:rPr>
          <m:t>|≪|</m:t>
        </m:r>
        <m:sSub>
          <m:sSubPr>
            <m:ctrlPr>
              <w:ins w:id="250" w:author="MohammadHossein Manuel Haqiqatkhah" w:date="2020-01-08T11:35:00Z">
                <w:rPr>
                  <w:rFonts w:ascii="Cambria Math" w:hAnsi="Cambria Math"/>
                  <w:i/>
                  <w:lang w:bidi="fa-IR"/>
                </w:rPr>
              </w:ins>
            </m:ctrlPr>
          </m:sSubPr>
          <m:e>
            <m:r>
              <w:rPr>
                <w:rFonts w:ascii="Cambria Math" w:hAnsi="Cambria Math"/>
                <w:lang w:bidi="fa-IR"/>
              </w:rPr>
              <m:t>V</m:t>
            </m:r>
          </m:e>
          <m:sub>
            <m:r>
              <w:rPr>
                <w:rFonts w:ascii="Cambria Math" w:hAnsi="Cambria Math"/>
                <w:lang w:bidi="fa-IR"/>
              </w:rPr>
              <m:t>majority</m:t>
            </m:r>
          </m:sub>
        </m:sSub>
        <m:r>
          <w:rPr>
            <w:rFonts w:ascii="Cambria Math" w:hAnsi="Cambria Math"/>
            <w:lang w:bidi="fa-IR"/>
          </w:rPr>
          <m:t>|</m:t>
        </m:r>
      </m:oMath>
      <w:ins w:id="251" w:author="MohammadHossein Manuel Haqiqatkhah" w:date="2020-01-07T20:47:00Z">
        <w:r w:rsidR="00E6533B">
          <w:rPr>
            <w:lang w:bidi="fa-IR"/>
          </w:rPr>
          <w:t xml:space="preserve"> </w:t>
        </w:r>
        <w:proofErr w:type="gramStart"/>
        <w:r w:rsidR="00E6533B">
          <w:rPr>
            <w:lang w:bidi="fa-IR"/>
          </w:rPr>
          <w:t xml:space="preserve">and </w:t>
        </w:r>
      </w:ins>
      <w:proofErr w:type="gramEnd"/>
      <m:oMath>
        <m:d>
          <m:dPr>
            <m:begChr m:val="|"/>
            <m:endChr m:val="|"/>
            <m:ctrlPr>
              <w:ins w:id="252" w:author="MohammadHossein Manuel Haqiqatkhah" w:date="2020-01-08T11:35:00Z">
                <w:rPr>
                  <w:rFonts w:ascii="Cambria Math" w:hAnsi="Cambria Math"/>
                  <w:i/>
                  <w:lang w:bidi="fa-IR"/>
                </w:rPr>
              </w:ins>
            </m:ctrlPr>
          </m:dPr>
          <m:e>
            <m:sSub>
              <m:sSubPr>
                <m:ctrlPr>
                  <w:ins w:id="253" w:author="MohammadHossein Manuel Haqiqatkhah" w:date="2020-01-08T11:35:00Z">
                    <w:rPr>
                      <w:rFonts w:ascii="Cambria Math" w:hAnsi="Cambria Math"/>
                      <w:i/>
                      <w:lang w:bidi="fa-IR"/>
                    </w:rPr>
                  </w:ins>
                </m:ctrlPr>
              </m:sSubPr>
              <m:e>
                <m:r>
                  <w:rPr>
                    <w:rFonts w:ascii="Cambria Math" w:hAnsi="Cambria Math"/>
                    <w:lang w:bidi="fa-IR"/>
                  </w:rPr>
                  <m:t>V</m:t>
                </m:r>
              </m:e>
              <m:sub>
                <m:r>
                  <w:rPr>
                    <w:rFonts w:ascii="Cambria Math" w:hAnsi="Cambria Math"/>
                    <w:lang w:bidi="fa-IR"/>
                  </w:rPr>
                  <m:t>minority</m:t>
                </m:r>
              </m:sub>
            </m:sSub>
          </m:e>
        </m:d>
        <m:r>
          <w:rPr>
            <w:rFonts w:ascii="Cambria Math" w:hAnsi="Cambria Math"/>
            <w:lang w:bidi="fa-IR"/>
          </w:rPr>
          <m:t>+</m:t>
        </m:r>
        <m:d>
          <m:dPr>
            <m:begChr m:val="|"/>
            <m:endChr m:val="|"/>
            <m:ctrlPr>
              <w:ins w:id="254" w:author="MohammadHossein Manuel Haqiqatkhah" w:date="2020-01-08T11:35:00Z">
                <w:rPr>
                  <w:rFonts w:ascii="Cambria Math" w:hAnsi="Cambria Math"/>
                  <w:i/>
                  <w:lang w:bidi="fa-IR"/>
                </w:rPr>
              </w:ins>
            </m:ctrlPr>
          </m:dPr>
          <m:e>
            <m:sSub>
              <m:sSubPr>
                <m:ctrlPr>
                  <w:ins w:id="255" w:author="MohammadHossein Manuel Haqiqatkhah" w:date="2020-01-08T11:35:00Z">
                    <w:rPr>
                      <w:rFonts w:ascii="Cambria Math" w:hAnsi="Cambria Math"/>
                      <w:i/>
                      <w:lang w:bidi="fa-IR"/>
                    </w:rPr>
                  </w:ins>
                </m:ctrlPr>
              </m:sSubPr>
              <m:e>
                <m:r>
                  <w:rPr>
                    <w:rFonts w:ascii="Cambria Math" w:hAnsi="Cambria Math"/>
                    <w:lang w:bidi="fa-IR"/>
                  </w:rPr>
                  <m:t>V</m:t>
                </m:r>
              </m:e>
              <m:sub>
                <m:r>
                  <w:rPr>
                    <w:rFonts w:ascii="Cambria Math" w:hAnsi="Cambria Math"/>
                    <w:lang w:bidi="fa-IR"/>
                  </w:rPr>
                  <m:t>majority</m:t>
                </m:r>
              </m:sub>
            </m:sSub>
          </m:e>
        </m:d>
        <m:r>
          <w:rPr>
            <w:rFonts w:ascii="Cambria Math" w:hAnsi="Cambria Math"/>
            <w:lang w:bidi="fa-IR"/>
          </w:rPr>
          <m:t>=|V|</m:t>
        </m:r>
      </m:oMath>
      <w:r w:rsidR="00D756CA">
        <w:rPr>
          <w:lang w:bidi="fa-IR"/>
        </w:rPr>
        <w:t>. The edges amongst members of these subsets form subgraphs</w:t>
      </w:r>
      <w:r w:rsidR="00D756CA" w:rsidRPr="00DF7189">
        <w:rPr>
          <w:lang w:bidi="fa-IR"/>
        </w:rPr>
        <w:t xml:space="preserve"> </w:t>
      </w:r>
      <w:r w:rsidR="00D756CA">
        <w:rPr>
          <w:lang w:bidi="fa-IR"/>
        </w:rPr>
        <w:t>within G</w:t>
      </w:r>
      <w:del w:id="256" w:author="MohammadHossein Manuel Haqiqatkhah" w:date="2020-01-08T02:38:00Z">
        <w:r w:rsidR="00D756CA" w:rsidDel="00BE1A4F">
          <w:rPr>
            <w:lang w:bidi="fa-IR"/>
          </w:rPr>
          <w:delText>,</w:delText>
        </w:r>
      </w:del>
      <w:ins w:id="257" w:author="MohammadHossein Manuel Haqiqatkhah" w:date="2020-01-08T02:38:00Z">
        <w:r w:rsidR="00BE1A4F">
          <w:rPr>
            <w:lang w:bidi="fa-IR"/>
          </w:rPr>
          <w:t xml:space="preserve"> are</w:t>
        </w:r>
      </w:ins>
      <w:r w:rsidR="00D756CA">
        <w:rPr>
          <w:lang w:bidi="fa-IR"/>
        </w:rPr>
        <w:t xml:space="preserve"> henceforth called </w:t>
      </w:r>
      <w:r w:rsidR="00D756CA" w:rsidRPr="00005331">
        <w:rPr>
          <w:i/>
          <w:lang w:bidi="fa-IR"/>
        </w:rPr>
        <w:t>minority</w:t>
      </w:r>
      <w:r w:rsidR="00D756CA">
        <w:rPr>
          <w:lang w:bidi="fa-IR"/>
        </w:rPr>
        <w:t xml:space="preserve"> and </w:t>
      </w:r>
      <w:r w:rsidR="00D756CA" w:rsidRPr="00005331">
        <w:rPr>
          <w:i/>
          <w:lang w:bidi="fa-IR"/>
        </w:rPr>
        <w:t>majority partitions</w:t>
      </w:r>
      <w:r w:rsidR="00D756CA">
        <w:rPr>
          <w:lang w:bidi="fa-IR"/>
        </w:rPr>
        <w:t xml:space="preserve">. A third subgraph comprises of all </w:t>
      </w:r>
      <w:r w:rsidR="00D12B5F">
        <w:rPr>
          <w:lang w:bidi="fa-IR"/>
        </w:rPr>
        <w:t xml:space="preserve">of V but </w:t>
      </w:r>
      <w:r w:rsidR="00D756CA">
        <w:rPr>
          <w:lang w:bidi="fa-IR"/>
        </w:rPr>
        <w:t>only edges between minority and majority nodes</w:t>
      </w:r>
      <w:r w:rsidR="00D12B5F">
        <w:rPr>
          <w:lang w:bidi="fa-IR"/>
        </w:rPr>
        <w:t>. Such a</w:t>
      </w:r>
      <w:r w:rsidR="00D756CA">
        <w:rPr>
          <w:lang w:bidi="fa-IR"/>
        </w:rPr>
        <w:t xml:space="preserve"> subgraph is called </w:t>
      </w:r>
      <w:r w:rsidR="00D756CA" w:rsidRPr="00005331">
        <w:rPr>
          <w:i/>
          <w:lang w:bidi="fa-IR"/>
        </w:rPr>
        <w:t>interpartition</w:t>
      </w:r>
      <w:r w:rsidR="00D756CA">
        <w:rPr>
          <w:lang w:bidi="fa-IR"/>
        </w:rPr>
        <w:t>.</w:t>
      </w:r>
    </w:p>
    <w:p w14:paraId="096B1B6D" w14:textId="77777777" w:rsidR="00987BC1" w:rsidRPr="002D037E" w:rsidRDefault="00987BC1" w:rsidP="00C30B73">
      <w:pPr>
        <w:ind w:firstLine="0"/>
        <w:rPr>
          <w:lang w:bidi="fa-IR"/>
        </w:rPr>
      </w:pPr>
      <w:r w:rsidRPr="00C30B73">
        <w:rPr>
          <w:b/>
        </w:rPr>
        <w:t>Dynamics on the graph</w:t>
      </w:r>
    </w:p>
    <w:p w14:paraId="6D07DFF0" w14:textId="6E93E069" w:rsidR="00151A09" w:rsidRDefault="00987BC1" w:rsidP="004824C5">
      <w:r>
        <w:rPr>
          <w:lang w:bidi="fa-IR"/>
        </w:rPr>
        <w:t xml:space="preserve">To </w:t>
      </w:r>
      <w:proofErr w:type="gramStart"/>
      <w:r>
        <w:rPr>
          <w:lang w:bidi="fa-IR"/>
        </w:rPr>
        <w:t xml:space="preserve">each </w:t>
      </w:r>
      <w:proofErr w:type="gramEnd"/>
      <m:oMath>
        <m:sSub>
          <m:sSubPr>
            <m:ctrlPr>
              <w:ins w:id="258" w:author="MohammadHossein Manuel Haqiqatkhah" w:date="2020-01-08T11:35:00Z">
                <w:rPr>
                  <w:rFonts w:ascii="Cambria Math" w:hAnsi="Cambria Math"/>
                  <w:i/>
                </w:rPr>
              </w:ins>
            </m:ctrlPr>
          </m:sSubPr>
          <m:e>
            <m:r>
              <w:rPr>
                <w:rFonts w:ascii="Cambria Math" w:hAnsi="Cambria Math"/>
              </w:rPr>
              <m:t>v</m:t>
            </m:r>
          </m:e>
          <m:sub>
            <m:r>
              <w:rPr>
                <w:rFonts w:ascii="Cambria Math" w:hAnsi="Cambria Math"/>
              </w:rPr>
              <m:t>i</m:t>
            </m:r>
          </m:sub>
        </m:sSub>
        <m:r>
          <m:rPr>
            <m:sty m:val="p"/>
          </m:rPr>
          <w:rPr>
            <w:rFonts w:ascii="Cambria Math" w:hAnsi="Cambria Math"/>
          </w:rPr>
          <m:t xml:space="preserve"> </m:t>
        </m:r>
        <m:r>
          <w:rPr>
            <w:rFonts w:ascii="Cambria Math" w:hAnsi="Cambria Math"/>
            <w:lang w:bidi="fa-IR"/>
          </w:rPr>
          <m:t>∈V</m:t>
        </m:r>
      </m:oMath>
      <w:r w:rsidR="006B1E2C">
        <w:t xml:space="preserve">, </w:t>
      </w:r>
      <w:r w:rsidR="00DB7066">
        <w:t xml:space="preserve"> </w:t>
      </w:r>
      <w:r>
        <w:rPr>
          <w:lang w:bidi="fa-IR"/>
        </w:rPr>
        <w:t xml:space="preserve">an activation value is assigned according to </w:t>
      </w:r>
      <w:r w:rsidR="004F1321">
        <w:rPr>
          <w:lang w:bidi="fa-IR"/>
        </w:rPr>
        <w:t>Equation</w:t>
      </w:r>
      <w:r>
        <w:rPr>
          <w:lang w:bidi="fa-IR"/>
        </w:rPr>
        <w:t xml:space="preserve"> 2. </w:t>
      </w:r>
      <w:r w:rsidR="00FE03DE">
        <w:t xml:space="preserve">The </w:t>
      </w:r>
      <w:r w:rsidR="005E649A">
        <w:t>corresponding</w:t>
      </w:r>
      <w:r w:rsidR="00151A09">
        <w:t xml:space="preserve"> parameters</w:t>
      </w:r>
      <w:r w:rsidR="005E649A">
        <w:t xml:space="preserve"> values</w:t>
      </w:r>
      <w:r w:rsidR="00151A09">
        <w:t xml:space="preserve">, </w:t>
      </w:r>
      <w:r w:rsidR="008D4F9C">
        <w:t xml:space="preserve">i.e., </w:t>
      </w:r>
      <w:r w:rsidR="00151A09">
        <w:t xml:space="preserve">coupling strength </w:t>
      </w:r>
      <m:oMath>
        <m:r>
          <m:rPr>
            <m:scr m:val="script"/>
          </m:rPr>
          <w:rPr>
            <w:rFonts w:ascii="Cambria Math" w:hAnsi="Cambria Math"/>
            <w:lang w:bidi="fa-IR"/>
          </w:rPr>
          <m:t>E</m:t>
        </m:r>
      </m:oMath>
      <w:r w:rsidR="00FE03DE">
        <w:rPr>
          <w:lang w:bidi="fa-IR"/>
        </w:rPr>
        <w:t xml:space="preserve"> </w:t>
      </w:r>
      <w:r w:rsidR="00151A09">
        <w:t xml:space="preserve">and </w:t>
      </w:r>
      <w:proofErr w:type="gramStart"/>
      <w:r w:rsidR="00CF7C89">
        <w:t>turbulence</w:t>
      </w:r>
      <w:r w:rsidR="0066593C">
        <w:rPr>
          <w:lang w:bidi="fa-IR"/>
        </w:rPr>
        <w:t xml:space="preserve"> </w:t>
      </w:r>
      <w:proofErr w:type="gramEnd"/>
      <m:oMath>
        <m:r>
          <m:rPr>
            <m:sty m:val="p"/>
          </m:rPr>
          <w:rPr>
            <w:rFonts w:ascii="Cambria Math" w:hAnsi="Cambria Math"/>
            <w:lang w:bidi="fa-IR"/>
          </w:rPr>
          <m:t xml:space="preserve">α </m:t>
        </m:r>
      </m:oMath>
      <w:r w:rsidR="00D12B5F">
        <w:rPr>
          <w:lang w:bidi="fa-IR"/>
        </w:rPr>
        <w:t>,</w:t>
      </w:r>
      <w:r w:rsidR="0066593C">
        <w:rPr>
          <w:lang w:bidi="fa-IR"/>
        </w:rPr>
        <w:t xml:space="preserve"> </w:t>
      </w:r>
      <w:r w:rsidR="006C1BD0">
        <w:t>remain fixed in our model</w:t>
      </w:r>
      <w:r w:rsidR="00D12B5F">
        <w:t xml:space="preserve"> simulation</w:t>
      </w:r>
      <w:r w:rsidR="006C1BD0">
        <w:t xml:space="preserve">s. </w:t>
      </w:r>
      <w:r w:rsidR="00151A09">
        <w:t xml:space="preserve"> </w:t>
      </w:r>
      <w:r w:rsidR="006C1BD0">
        <w:t>Models</w:t>
      </w:r>
      <w:r w:rsidR="002D4317">
        <w:t xml:space="preserve"> with identical parameter sets </w:t>
      </w:r>
      <w:r w:rsidR="006C1BD0">
        <w:t xml:space="preserve">are called </w:t>
      </w:r>
      <w:r w:rsidR="006C1BD0" w:rsidRPr="009D11E0">
        <w:rPr>
          <w:i/>
        </w:rPr>
        <w:t>families</w:t>
      </w:r>
      <w:r w:rsidR="00BE5049">
        <w:t>.</w:t>
      </w:r>
      <w:r w:rsidR="00BE5049">
        <w:rPr>
          <w:rStyle w:val="CommentReference"/>
        </w:rPr>
        <w:t xml:space="preserve"> </w:t>
      </w:r>
      <w:r w:rsidR="009472F4">
        <w:t xml:space="preserve">Five families of models are simulated, each with ten model instantiations, comprising a total of 50 model instantiations. </w:t>
      </w:r>
      <w:r w:rsidR="009472F4">
        <w:rPr>
          <w:lang w:bidi="fa-IR"/>
        </w:rPr>
        <w:t>Each network was ran for 20 million iterations.</w:t>
      </w:r>
      <w:r w:rsidR="00151A09">
        <w:t xml:space="preserve"> All the simulations and analyses are conducted in R programming language version 3.</w:t>
      </w:r>
      <w:r w:rsidR="009D11E0">
        <w:t>6</w:t>
      </w:r>
      <w:r w:rsidR="00151A09">
        <w:t>.0</w:t>
      </w:r>
      <w:r w:rsidR="009D11E0">
        <w:t xml:space="preserve"> </w:t>
      </w:r>
      <w:r w:rsidR="009D11E0">
        <w:fldChar w:fldCharType="begin"/>
      </w:r>
      <w:r w:rsidR="009D11E0">
        <w:instrText xml:space="preserve"> ADDIN ZOTERO_ITEM CSL_CITATION {"citationID":"ePI0HAF1","properties":{"formattedCitation":"(R Core Team, 2019)","plainCitation":"(R Core Team, 2019)","noteIndex":0},"citationItems":[{"id":1767,"uris":["http://zotero.org/users/5652293/items/2LBMZP6Q"],"uri":["http://zotero.org/users/5652293/items/2LBMZP6Q"],"itemData":{"id":1767,"type":"book","event-place":"Vienna, Austria","note":"tex.organization: R Foundation for Statistical Computing","publisher-place":"Vienna, Austria","title":"R: A language and environment for statistical computing","URL":"https://www.R-project.org/","author":[{"literal":"R Core Team"}],"issued":{"date-parts":[["2019"]]}}}],"schema":"https://github.com/citation-style-language/schema/raw/master/csl-citation.json"} </w:instrText>
      </w:r>
      <w:r w:rsidR="009D11E0">
        <w:fldChar w:fldCharType="separate"/>
      </w:r>
      <w:r w:rsidR="009D11E0" w:rsidRPr="009D11E0">
        <w:rPr>
          <w:rFonts w:ascii="Times New Roman" w:hAnsi="Times New Roman" w:cs="Times New Roman"/>
        </w:rPr>
        <w:t>(R Core Team, 2019)</w:t>
      </w:r>
      <w:r w:rsidR="009D11E0">
        <w:fldChar w:fldCharType="end"/>
      </w:r>
      <w:r w:rsidR="00151A09">
        <w:t xml:space="preserve"> </w:t>
      </w:r>
      <w:r w:rsidR="007A64BD">
        <w:t>and were ran on</w:t>
      </w:r>
      <w:r w:rsidR="009D11E0">
        <w:t xml:space="preserve"> </w:t>
      </w:r>
      <w:r w:rsidR="004824C5">
        <w:t xml:space="preserve">computational resources provided by </w:t>
      </w:r>
      <w:r w:rsidR="004824C5" w:rsidRPr="00423395">
        <w:t>VSC (Flemish Supercomputer Center)</w:t>
      </w:r>
      <w:r w:rsidR="004824C5">
        <w:t>.</w:t>
      </w:r>
    </w:p>
    <w:p w14:paraId="6226F4FE" w14:textId="77777777" w:rsidR="00151A09" w:rsidRPr="00E72BBD" w:rsidRDefault="0040399E" w:rsidP="00DB7066">
      <w:pPr>
        <w:pStyle w:val="Heading3"/>
        <w:ind w:firstLine="0"/>
      </w:pPr>
      <w:r>
        <w:t xml:space="preserve">Parameter setting and </w:t>
      </w:r>
      <w:r w:rsidR="006B1E2C">
        <w:t>Initialization</w:t>
      </w:r>
    </w:p>
    <w:p w14:paraId="0B91A964" w14:textId="1D774D40" w:rsidR="0040399E" w:rsidRDefault="008B4C4D" w:rsidP="004824C5">
      <w:pPr>
        <w:rPr>
          <w:lang w:bidi="fa-IR"/>
        </w:rPr>
      </w:pPr>
      <w:r>
        <w:t xml:space="preserve">In our models, all </w:t>
      </w:r>
      <w:r w:rsidRPr="00583A98">
        <w:rPr>
          <w:i/>
        </w:rPr>
        <w:t>G</w:t>
      </w:r>
      <w:r>
        <w:t xml:space="preserve"> have |V| = 300 and </w:t>
      </w:r>
      <m:oMath>
        <m:d>
          <m:dPr>
            <m:begChr m:val="|"/>
            <m:endChr m:val="|"/>
            <m:ctrlPr>
              <w:ins w:id="259" w:author="MohammadHossein Manuel Haqiqatkhah" w:date="2020-01-08T11:35:00Z">
                <w:rPr>
                  <w:rFonts w:ascii="Cambria Math" w:hAnsi="Cambria Math"/>
                </w:rPr>
              </w:ins>
            </m:ctrlPr>
          </m:dPr>
          <m:e>
            <m:r>
              <m:rPr>
                <m:sty m:val="p"/>
              </m:rPr>
              <w:rPr>
                <w:rFonts w:ascii="Cambria Math" w:hAnsi="Cambria Math"/>
              </w:rPr>
              <m:t>E</m:t>
            </m:r>
          </m:e>
        </m:d>
        <m:r>
          <m:rPr>
            <m:sty m:val="p"/>
          </m:rPr>
          <w:rPr>
            <w:rFonts w:ascii="Cambria Math"/>
          </w:rPr>
          <m:t xml:space="preserve">= </m:t>
        </m:r>
        <m:r>
          <w:rPr>
            <w:rFonts w:ascii="Cambria Math" w:hAnsi="Cambria Math"/>
          </w:rPr>
          <m:t>5200</m:t>
        </m:r>
      </m:oMath>
      <w:r w:rsidR="007A64BD">
        <w:t xml:space="preserve">, a connectivity density providing robust evolution of small-world structure with uniform parameter setting </w:t>
      </w:r>
      <w:r w:rsidR="004824C5">
        <w:fldChar w:fldCharType="begin"/>
      </w:r>
      <w:r w:rsidR="004824C5">
        <w:instrText xml:space="preserve"> ADDIN ZOTERO_ITEM CSL_CITATION {"citationID":"JveZJ74C","properties":{"formattedCitation":"(van den Berg et al., 2012)","plainCitation":"(van den Berg et al., 2012)","noteIndex":0},"citationItems":[{"id":1016,"uris":["http://zotero.org/users/5652293/items/FQC55YHM"],"uri":["http://zotero.org/users/5652293/items/FQC55YHM"],"itemData":{"id":1016,"type":"article-journal","abstract":"Psychiatric illnesses characterised by disorganized cognition, such as schizophrenia, have been described in terms of fragmentation and hence understood as reduction in functional brain connectivity, particularly in prefrontal and parietal areas. However, as graph-theory shows, relatively small numbers of nonlocal connections are sufficient to ensure global coherence in the modular small world network structure of the brain. We reconsider fragmentation in this perspective. Computational studies have shown that for a given level of connectivity in a model of coupled nonlinear oscillators, modular small-world networks evolve from an initially random organization. Here we demonstrate that with decreasing connectivity, the probability of evolving into a modular small-world network breaks down at a critical point, which scales to the percolation function of random networks with a universal exponent of α=1.17. Thus, according to the model, local modularity systematically breaks down before there is loss of global coherence in network connectivity. We therefore propose that fragmentation may involve, at least in its initial stages, the inability of a dynamically evolving network to sustain a modular small-world structure. The result is in a shift in the balance in schizophrenia from local to global functional connectivity.","container-title":"Frontiers in Systems Neuroscience","DOI":"10.3389/fnsys.2012.00020","ISSN":"1662-5137","journalAbbreviation":"Front. Syst. Neurosci.","language":"English","source":"Frontiers","title":"Fragmentation: loss of global coherence or breakdown of modularity in functional brain architecture?","title-short":"Fragmentation","URL":"https://www.frontiersin.org/articles/10.3389/fnsys.2012.00020/full","volume":"6","author":[{"family":"Berg","given":"Daan","non-dropping-particle":"van den"},{"family":"Gong","given":"Pulin"},{"family":"Breakspear","given":"Michael"},{"family":"Leeuwen","given":"Cees","non-dropping-particle":"van"}],"accessed":{"date-parts":[["2019",6,11]]},"issued":{"date-parts":[["2012"]]}}}],"schema":"https://github.com/citation-style-language/schema/raw/master/csl-citation.json"} </w:instrText>
      </w:r>
      <w:r w:rsidR="004824C5">
        <w:fldChar w:fldCharType="separate"/>
      </w:r>
      <w:r w:rsidR="004824C5" w:rsidRPr="004824C5">
        <w:rPr>
          <w:rFonts w:ascii="Times New Roman" w:hAnsi="Times New Roman" w:cs="Times New Roman"/>
        </w:rPr>
        <w:t>(van den Berg et al., 2012)</w:t>
      </w:r>
      <w:r w:rsidR="004824C5">
        <w:fldChar w:fldCharType="end"/>
      </w:r>
      <w:r>
        <w:t xml:space="preserve">. </w:t>
      </w:r>
      <w:r w:rsidR="00DB7066">
        <w:rPr>
          <w:lang w:bidi="fa-IR"/>
        </w:rPr>
        <w:t>M</w:t>
      </w:r>
      <w:r w:rsidR="00FF5CD4">
        <w:rPr>
          <w:lang w:bidi="fa-IR"/>
        </w:rPr>
        <w:t xml:space="preserve">odel structure is </w:t>
      </w:r>
      <w:r w:rsidR="00E10FAB">
        <w:rPr>
          <w:lang w:bidi="fa-IR"/>
        </w:rPr>
        <w:t>initial</w:t>
      </w:r>
      <w:r w:rsidR="00FF5CD4">
        <w:rPr>
          <w:lang w:bidi="fa-IR"/>
        </w:rPr>
        <w:t xml:space="preserve">ized </w:t>
      </w:r>
      <w:r w:rsidR="00E10FAB">
        <w:rPr>
          <w:lang w:bidi="fa-IR"/>
        </w:rPr>
        <w:t xml:space="preserve">by </w:t>
      </w:r>
      <w:r w:rsidR="00151A09">
        <w:rPr>
          <w:lang w:bidi="fa-IR"/>
        </w:rPr>
        <w:t xml:space="preserve">randomly </w:t>
      </w:r>
      <w:r w:rsidR="00FF5CD4">
        <w:rPr>
          <w:lang w:bidi="fa-IR"/>
        </w:rPr>
        <w:t xml:space="preserve">assigning </w:t>
      </w:r>
      <m:oMath>
        <m:r>
          <w:rPr>
            <w:rFonts w:ascii="Cambria Math" w:hAnsi="Cambria Math"/>
          </w:rPr>
          <m:t>5200</m:t>
        </m:r>
        <m:r>
          <m:rPr>
            <m:sty m:val="p"/>
          </m:rPr>
          <w:rPr>
            <w:rFonts w:ascii="Cambria Math" w:hAnsi="Cambria Math"/>
          </w:rPr>
          <m:t>×</m:t>
        </m:r>
        <m:r>
          <w:rPr>
            <w:rFonts w:ascii="Cambria Math" w:hAnsi="Cambria Math"/>
          </w:rPr>
          <m:t>2 = 10400</m:t>
        </m:r>
      </m:oMath>
      <w:r w:rsidR="00151A09">
        <w:rPr>
          <w:lang w:bidi="fa-IR"/>
        </w:rPr>
        <w:t xml:space="preserve"> </w:t>
      </w:r>
      <w:r w:rsidR="00FF5CD4">
        <w:rPr>
          <w:lang w:bidi="fa-IR"/>
        </w:rPr>
        <w:t xml:space="preserve">values </w:t>
      </w:r>
      <w:r w:rsidR="006E64B5">
        <w:rPr>
          <w:lang w:bidi="fa-IR"/>
        </w:rPr>
        <w:t>"</w:t>
      </w:r>
      <w:r w:rsidR="00BE5049">
        <w:rPr>
          <w:lang w:bidi="fa-IR"/>
        </w:rPr>
        <w:t>1</w:t>
      </w:r>
      <w:r w:rsidR="006E64B5">
        <w:rPr>
          <w:lang w:bidi="fa-IR"/>
        </w:rPr>
        <w:t>"</w:t>
      </w:r>
      <w:r w:rsidR="00151A09">
        <w:rPr>
          <w:lang w:bidi="fa-IR"/>
        </w:rPr>
        <w:t xml:space="preserve"> symmetrical</w:t>
      </w:r>
      <w:r w:rsidR="00FF5CD4">
        <w:rPr>
          <w:lang w:bidi="fa-IR"/>
        </w:rPr>
        <w:t xml:space="preserve">ly to </w:t>
      </w:r>
      <w:r w:rsidR="0040399E">
        <w:rPr>
          <w:lang w:bidi="fa-IR"/>
        </w:rPr>
        <w:t>non-diagonal</w:t>
      </w:r>
      <w:r w:rsidR="00FF5CD4">
        <w:rPr>
          <w:lang w:bidi="fa-IR"/>
        </w:rPr>
        <w:t xml:space="preserve"> entries of </w:t>
      </w:r>
      <w:r w:rsidR="004B2ED6">
        <w:rPr>
          <w:i/>
        </w:rPr>
        <w:t>M</w:t>
      </w:r>
      <w:r w:rsidR="00FF5CD4">
        <w:rPr>
          <w:lang w:bidi="fa-IR"/>
        </w:rPr>
        <w:t>, and</w:t>
      </w:r>
      <w:r w:rsidR="00151A09">
        <w:rPr>
          <w:lang w:bidi="fa-IR"/>
        </w:rPr>
        <w:t xml:space="preserve"> zeros </w:t>
      </w:r>
      <w:r w:rsidR="00FF5CD4">
        <w:rPr>
          <w:lang w:bidi="fa-IR"/>
        </w:rPr>
        <w:t>to</w:t>
      </w:r>
      <w:r w:rsidR="0040399E">
        <w:rPr>
          <w:lang w:bidi="fa-IR"/>
        </w:rPr>
        <w:t xml:space="preserve"> the</w:t>
      </w:r>
      <w:r w:rsidR="00FF5CD4">
        <w:rPr>
          <w:lang w:bidi="fa-IR"/>
        </w:rPr>
        <w:t xml:space="preserve"> remaining entries</w:t>
      </w:r>
      <w:r w:rsidR="00151A09">
        <w:rPr>
          <w:lang w:bidi="fa-IR"/>
        </w:rPr>
        <w:t xml:space="preserve">. </w:t>
      </w:r>
      <w:r w:rsidR="00B332A2">
        <w:rPr>
          <w:lang w:bidi="fa-IR"/>
        </w:rPr>
        <w:t xml:space="preserve">Each node in the network </w:t>
      </w:r>
      <w:r w:rsidR="00DB7066">
        <w:rPr>
          <w:lang w:bidi="fa-IR"/>
        </w:rPr>
        <w:t>is</w:t>
      </w:r>
      <w:r w:rsidR="00B332A2">
        <w:rPr>
          <w:lang w:bidi="fa-IR"/>
        </w:rPr>
        <w:t xml:space="preserve"> randomly </w:t>
      </w:r>
      <w:r w:rsidR="006B1E2C">
        <w:rPr>
          <w:lang w:bidi="fa-IR"/>
        </w:rPr>
        <w:t>a</w:t>
      </w:r>
      <w:r w:rsidR="0040399E">
        <w:rPr>
          <w:lang w:bidi="fa-IR"/>
        </w:rPr>
        <w:t>ssigned</w:t>
      </w:r>
      <w:r w:rsidR="006B1E2C">
        <w:rPr>
          <w:lang w:bidi="fa-IR"/>
        </w:rPr>
        <w:t xml:space="preserve"> a</w:t>
      </w:r>
      <w:r w:rsidR="0040399E">
        <w:rPr>
          <w:lang w:bidi="fa-IR"/>
        </w:rPr>
        <w:t>n initial</w:t>
      </w:r>
      <w:r w:rsidR="006B1E2C">
        <w:rPr>
          <w:lang w:bidi="fa-IR"/>
        </w:rPr>
        <w:t xml:space="preserve"> value</w:t>
      </w:r>
      <w:r w:rsidR="00DB7066">
        <w:rPr>
          <w:lang w:bidi="fa-IR"/>
        </w:rPr>
        <w:t>, uniformly distributed</w:t>
      </w:r>
      <w:r w:rsidR="006B1E2C">
        <w:rPr>
          <w:lang w:bidi="fa-IR"/>
        </w:rPr>
        <w:t xml:space="preserve"> between 0 and 1</w:t>
      </w:r>
      <w:r w:rsidR="004B2ED6">
        <w:rPr>
          <w:lang w:bidi="fa-IR"/>
        </w:rPr>
        <w:t>, i.e.</w:t>
      </w:r>
      <w:proofErr w:type="gramStart"/>
      <w:r w:rsidR="004B2ED6">
        <w:rPr>
          <w:lang w:bidi="fa-IR"/>
        </w:rPr>
        <w:t xml:space="preserve">, </w:t>
      </w:r>
      <w:proofErr w:type="gramEnd"/>
      <m:oMath>
        <m:sSub>
          <m:sSubPr>
            <m:ctrlPr>
              <w:ins w:id="260" w:author="MohammadHossein Manuel Haqiqatkhah" w:date="2020-01-08T11:35:00Z">
                <w:rPr>
                  <w:rFonts w:ascii="Cambria Math" w:hAnsi="Cambria Math"/>
                  <w:i/>
                  <w:lang w:bidi="fa-IR"/>
                </w:rPr>
              </w:ins>
            </m:ctrlPr>
          </m:sSubPr>
          <m:e>
            <m:sSub>
              <m:sSubPr>
                <m:ctrlPr>
                  <w:ins w:id="261" w:author="MohammadHossein Manuel Haqiqatkhah" w:date="2020-01-08T11:35:00Z">
                    <w:rPr>
                      <w:rFonts w:ascii="Cambria Math" w:hAnsi="Cambria Math"/>
                      <w:i/>
                      <w:lang w:bidi="fa-IR"/>
                    </w:rPr>
                  </w:ins>
                </m:ctrlPr>
              </m:sSubPr>
              <m:e>
                <m:r>
                  <w:rPr>
                    <w:rFonts w:ascii="Cambria Math" w:hAnsi="Cambria Math"/>
                    <w:lang w:bidi="fa-IR"/>
                  </w:rPr>
                  <m:t>x</m:t>
                </m:r>
              </m:e>
              <m:sub>
                <m:r>
                  <w:rPr>
                    <w:rFonts w:ascii="Cambria Math" w:hAnsi="Cambria Math"/>
                    <w:lang w:bidi="fa-IR"/>
                  </w:rPr>
                  <m:t>i</m:t>
                </m:r>
              </m:sub>
            </m:sSub>
          </m:e>
          <m:sub>
            <m:r>
              <w:rPr>
                <w:rFonts w:ascii="Cambria Math" w:hAnsi="Cambria Math"/>
                <w:lang w:bidi="fa-IR"/>
              </w:rPr>
              <m:t>1</m:t>
            </m:r>
          </m:sub>
        </m:sSub>
        <m:d>
          <m:dPr>
            <m:grow m:val="0"/>
            <m:ctrlPr>
              <w:ins w:id="262" w:author="MohammadHossein Manuel Haqiqatkhah" w:date="2020-01-08T11:35:00Z">
                <w:rPr>
                  <w:rFonts w:ascii="Cambria Math" w:hAnsi="Cambria Math"/>
                  <w:i/>
                  <w:lang w:bidi="fa-IR"/>
                </w:rPr>
              </w:ins>
            </m:ctrlPr>
          </m:dPr>
          <m:e>
            <m:limLow>
              <m:limLowPr>
                <m:ctrlPr>
                  <w:ins w:id="263" w:author="MohammadHossein Manuel Haqiqatkhah" w:date="2020-01-08T11:35:00Z">
                    <w:rPr>
                      <w:rFonts w:ascii="Cambria Math" w:hAnsi="Cambria Math"/>
                      <w:i/>
                      <w:lang w:bidi="fa-IR"/>
                    </w:rPr>
                  </w:ins>
                </m:ctrlPr>
              </m:limLowPr>
              <m:e>
                <m:r>
                  <w:rPr>
                    <w:rFonts w:ascii="Cambria Math" w:hAnsi="Cambria Math"/>
                    <w:lang w:bidi="fa-IR"/>
                  </w:rPr>
                  <m:t>iid</m:t>
                </m:r>
              </m:e>
              <m:lim>
                <m:r>
                  <w:rPr>
                    <w:rFonts w:ascii="Cambria Math" w:hAnsi="Cambria Math"/>
                    <w:lang w:bidi="fa-IR"/>
                  </w:rPr>
                  <m:t>~</m:t>
                </m:r>
              </m:lim>
            </m:limLow>
          </m:e>
        </m:d>
        <m:r>
          <w:rPr>
            <w:rFonts w:ascii="Cambria Math" w:hAnsi="Cambria Math"/>
            <w:lang w:bidi="fa-IR"/>
          </w:rPr>
          <m:t xml:space="preserve"> Unif(0,1)</m:t>
        </m:r>
      </m:oMath>
      <w:r w:rsidR="006B1E2C">
        <w:rPr>
          <w:lang w:bidi="fa-IR"/>
        </w:rPr>
        <w:t>.</w:t>
      </w:r>
      <w:r w:rsidR="00DB7066">
        <w:rPr>
          <w:lang w:bidi="fa-IR"/>
        </w:rPr>
        <w:t xml:space="preserve"> </w:t>
      </w:r>
    </w:p>
    <w:p w14:paraId="6E1C1121" w14:textId="68083AD5" w:rsidR="00940228" w:rsidRPr="00725916" w:rsidRDefault="0040399E" w:rsidP="007A18AF">
      <w:r>
        <w:rPr>
          <w:lang w:bidi="fa-IR"/>
        </w:rPr>
        <w:t xml:space="preserve">Previous </w:t>
      </w:r>
      <w:r w:rsidR="007A64BD">
        <w:rPr>
          <w:lang w:bidi="fa-IR"/>
        </w:rPr>
        <w:t>adaptive rewiring studies have been using</w:t>
      </w:r>
      <w:r>
        <w:rPr>
          <w:lang w:bidi="fa-IR"/>
        </w:rPr>
        <w:t xml:space="preserve"> </w:t>
      </w:r>
      <w:r w:rsidR="00BD7B75">
        <w:rPr>
          <w:lang w:bidi="fa-IR"/>
        </w:rPr>
        <w:t xml:space="preserve">values of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in the ranges of [1.7-1.9] and [0.3-05], respectively</w:t>
      </w:r>
      <w:r w:rsidR="004824C5">
        <w:rPr>
          <w:lang w:bidi="fa-IR"/>
        </w:rPr>
        <w:t xml:space="preserve"> </w:t>
      </w:r>
      <w:r w:rsidR="004824C5">
        <w:rPr>
          <w:lang w:bidi="fa-IR"/>
        </w:rPr>
        <w:fldChar w:fldCharType="begin"/>
      </w:r>
      <w:r w:rsidR="007A18AF">
        <w:rPr>
          <w:lang w:bidi="fa-IR"/>
        </w:rPr>
        <w:instrText xml:space="preserve"> ADDIN ZOTERO_ITEM CSL_CITATION {"citationID":"yFQceHtq","properties":{"formattedCitation":"(Gong &amp; van Leeuwen, 2003; Hellrigel et al., 2019; van den Berg &amp; van Leeuwen, 2004)","plainCitation":"(Gong &amp; van Leeuwen, 2003; Hellrigel et al., 2019; van den Berg &amp; van Leeuwen, 2004)","noteIndex":0},"citationItems":[{"id":1753,"uris":["http://zotero.org/users/5652293/items/HAEX9WJB"],"uri":["http://zotero.org/users/5652293/items/HAEX9WJB"],"itemData":{"id":1753,"type":"article-journal","abstract":"To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id":1768,"uris":["http://zotero.org/users/5652293/items/J5VM9QNY"],"uri":["http://zotero.org/users/5652293/items/J5VM9QNY"],"itemData":{"id":1768,"type":"article-journal","container-title":"EPL (Europhysics Letters)","DOI":"10.1209/epl/i2003-10116-1","ISSN":"0295-5075","issue":"4","journalAbbreviation":"EPL","language":"en","page":"459","source":"iopscience.iop.org","title":"Adaptive rewiring in chaotic networks renders small-world connectivity with consistent clusters","volume":"65","author":[{"family":"Berg","given":"Daan","non-dropping-particle":"van den"},{"family":"Leeuwen","given":"Cees","non-dropping-particle":"van"}],"issued":{"date-parts":[["2004",2]]}}}],"schema":"https://github.com/citation-style-language/schema/raw/master/csl-citation.json"} </w:instrText>
      </w:r>
      <w:r w:rsidR="004824C5">
        <w:rPr>
          <w:lang w:bidi="fa-IR"/>
        </w:rPr>
        <w:fldChar w:fldCharType="separate"/>
      </w:r>
      <w:r w:rsidR="007A18AF" w:rsidRPr="00DA7618">
        <w:rPr>
          <w:rFonts w:ascii="Times New Roman" w:hAnsi="Times New Roman" w:cs="Times New Roman"/>
        </w:rPr>
        <w:t xml:space="preserve">(Gong &amp; van Leeuwen, 2003; Hellrigel et al., 2019; van </w:t>
      </w:r>
      <w:r w:rsidR="007A18AF" w:rsidRPr="00DA7618">
        <w:rPr>
          <w:rFonts w:ascii="Times New Roman" w:hAnsi="Times New Roman" w:cs="Times New Roman"/>
        </w:rPr>
        <w:lastRenderedPageBreak/>
        <w:t>den Berg &amp; van Leeuwen, 2004)</w:t>
      </w:r>
      <w:r w:rsidR="004824C5">
        <w:rPr>
          <w:lang w:bidi="fa-IR"/>
        </w:rPr>
        <w:fldChar w:fldCharType="end"/>
      </w:r>
      <w:r>
        <w:rPr>
          <w:lang w:bidi="fa-IR"/>
        </w:rPr>
        <w:t>. Here the midpoints of the</w:t>
      </w:r>
      <w:r w:rsidR="00BD7B75">
        <w:rPr>
          <w:lang w:bidi="fa-IR"/>
        </w:rPr>
        <w:t>se</w:t>
      </w:r>
      <w:r>
        <w:rPr>
          <w:lang w:bidi="fa-IR"/>
        </w:rPr>
        <w:t xml:space="preserve"> ranges</w:t>
      </w:r>
      <w:r w:rsidR="007D1E8B">
        <w:rPr>
          <w:lang w:bidi="fa-IR"/>
        </w:rPr>
        <w:t xml:space="preserve">, i.e. </w:t>
      </w:r>
      <m:oMath>
        <m:r>
          <m:rPr>
            <m:sty m:val="p"/>
          </m:rPr>
          <w:rPr>
            <w:rFonts w:ascii="Cambria Math" w:hAnsi="Cambria Math"/>
            <w:lang w:bidi="fa-IR"/>
          </w:rPr>
          <m:t>α</m:t>
        </m:r>
      </m:oMath>
      <w:r w:rsidR="007D1E8B">
        <w:rPr>
          <w:lang w:bidi="fa-IR"/>
        </w:rPr>
        <w:t xml:space="preserve"> = 1.8 and  </w:t>
      </w:r>
      <m:oMath>
        <m:r>
          <m:rPr>
            <m:scr m:val="script"/>
          </m:rPr>
          <w:rPr>
            <w:rFonts w:ascii="Cambria Math" w:hAnsi="Cambria Math"/>
            <w:lang w:bidi="fa-IR"/>
          </w:rPr>
          <m:t>E</m:t>
        </m:r>
      </m:oMath>
      <w:r w:rsidR="007D1E8B">
        <w:rPr>
          <w:lang w:bidi="fa-IR"/>
        </w:rPr>
        <w:t xml:space="preserve"> = 0.4,</w:t>
      </w:r>
      <w:r>
        <w:rPr>
          <w:lang w:bidi="fa-IR"/>
        </w:rPr>
        <w:t xml:space="preserve"> are </w:t>
      </w:r>
      <w:r w:rsidR="00BD7B75">
        <w:rPr>
          <w:lang w:bidi="fa-IR"/>
        </w:rPr>
        <w:t>used</w:t>
      </w:r>
      <w:r>
        <w:rPr>
          <w:lang w:bidi="fa-IR"/>
        </w:rPr>
        <w:t xml:space="preserve"> for the parameters</w:t>
      </w:r>
      <w:r w:rsidR="00940228">
        <w:rPr>
          <w:lang w:bidi="fa-IR"/>
        </w:rPr>
        <w:t xml:space="preserve"> in the baseline (BL) condition</w:t>
      </w:r>
      <w:r w:rsidR="00BD7B75" w:rsidRPr="00725916">
        <w:t>. In the BL condition, all nodes have the same parameter values.</w:t>
      </w:r>
    </w:p>
    <w:p w14:paraId="7574B40C" w14:textId="7297BE25" w:rsidR="00447442" w:rsidRDefault="00361375" w:rsidP="004B6DBF">
      <w:r w:rsidRPr="00725916">
        <w:t>The same applies to the majority (250 nodes)</w:t>
      </w:r>
      <w:r w:rsidR="00D12B5F" w:rsidRPr="00725916">
        <w:t xml:space="preserve"> </w:t>
      </w:r>
      <w:r w:rsidRPr="00725916">
        <w:t xml:space="preserve">of </w:t>
      </w:r>
      <w:r w:rsidR="00BD7B75" w:rsidRPr="00725916">
        <w:t xml:space="preserve">the </w:t>
      </w:r>
      <w:r w:rsidRPr="00725916">
        <w:t>other</w:t>
      </w:r>
      <w:r w:rsidR="00BD7B75" w:rsidRPr="00725916">
        <w:t xml:space="preserve"> condition</w:t>
      </w:r>
      <w:r w:rsidRPr="00725916">
        <w:t>s. However</w:t>
      </w:r>
      <w:r w:rsidR="00BD7B75" w:rsidRPr="00725916">
        <w:t xml:space="preserve">, </w:t>
      </w:r>
      <w:r w:rsidR="00C10D35" w:rsidRPr="00725916">
        <w:t>depending on the condition,</w:t>
      </w:r>
      <w:r w:rsidR="00BD7B75" w:rsidRPr="00725916">
        <w:t xml:space="preserve"> </w:t>
      </w:r>
      <w:r w:rsidR="00C10D35" w:rsidRPr="00725916">
        <w:t xml:space="preserve">the </w:t>
      </w:r>
      <w:r w:rsidRPr="00725916">
        <w:t>minority subset (</w:t>
      </w:r>
      <w:ins w:id="264" w:author="MohammadHossein Manuel Haqiqatkhah" w:date="2020-01-07T20:51:00Z">
        <w:r w:rsidR="00DA7618">
          <w:t xml:space="preserve">i.e., </w:t>
        </w:r>
      </w:ins>
      <w:r w:rsidRPr="00725916">
        <w:t>the first 50) of nodes</w:t>
      </w:r>
      <w:r w:rsidR="007D1E8B">
        <w:t xml:space="preserve"> </w:t>
      </w:r>
      <w:r w:rsidR="00C10D35" w:rsidRPr="007D1E8B">
        <w:t xml:space="preserve">could </w:t>
      </w:r>
      <w:r w:rsidRPr="007D1E8B">
        <w:t xml:space="preserve">have either lowered or </w:t>
      </w:r>
      <w:r>
        <w:rPr>
          <w:lang w:bidi="fa-IR"/>
        </w:rPr>
        <w:t xml:space="preserve">increased values of either </w:t>
      </w:r>
      <w:proofErr w:type="gramStart"/>
      <w:r>
        <w:rPr>
          <w:lang w:bidi="fa-IR"/>
        </w:rPr>
        <w:t xml:space="preserve">the </w:t>
      </w:r>
      <m:oMath>
        <m:r>
          <m:rPr>
            <m:sty m:val="p"/>
          </m:rPr>
          <w:rPr>
            <w:rFonts w:ascii="Cambria Math" w:hAnsi="Cambria Math"/>
            <w:lang w:bidi="fa-IR"/>
          </w:rPr>
          <m:t>α</m:t>
        </m:r>
      </m:oMath>
      <w:r>
        <w:rPr>
          <w:lang w:bidi="fa-IR"/>
        </w:rPr>
        <w:t xml:space="preserve"> or</w:t>
      </w:r>
      <w:proofErr w:type="gramEnd"/>
      <w:r>
        <w:rPr>
          <w:lang w:bidi="fa-IR"/>
        </w:rPr>
        <w:t xml:space="preserve"> </w:t>
      </w:r>
      <m:oMath>
        <m:r>
          <m:rPr>
            <m:scr m:val="script"/>
          </m:rPr>
          <w:rPr>
            <w:rFonts w:ascii="Cambria Math" w:hAnsi="Cambria Math"/>
            <w:lang w:bidi="fa-IR"/>
          </w:rPr>
          <m:t>E</m:t>
        </m:r>
      </m:oMath>
      <w:r>
        <w:rPr>
          <w:lang w:bidi="fa-IR"/>
        </w:rPr>
        <w:t xml:space="preserve"> parameters.</w:t>
      </w:r>
      <w:r w:rsidR="00C10D35" w:rsidRPr="00C10D35">
        <w:rPr>
          <w:lang w:bidi="fa-IR"/>
        </w:rPr>
        <w:t xml:space="preserve"> </w:t>
      </w:r>
      <w:r w:rsidR="00C10D35" w:rsidRPr="00F95219">
        <w:rPr>
          <w:lang w:bidi="fa-IR"/>
        </w:rPr>
        <w:t xml:space="preserve">As shown in Figure S2, </w:t>
      </w:r>
      <w:r w:rsidR="00C10D35">
        <w:rPr>
          <w:lang w:bidi="fa-IR"/>
        </w:rPr>
        <w:t>higher values of the</w:t>
      </w:r>
      <w:r w:rsidR="00C10D35" w:rsidRPr="00F95219">
        <w:rPr>
          <w:lang w:bidi="fa-IR"/>
        </w:rPr>
        <w:t xml:space="preserve"> </w:t>
      </w:r>
      <w:r w:rsidR="00C10D35">
        <w:rPr>
          <w:lang w:bidi="fa-IR"/>
        </w:rPr>
        <w:t xml:space="preserve">turbulence </w:t>
      </w:r>
      <w:r w:rsidR="00C10D35" w:rsidRPr="00F95219">
        <w:rPr>
          <w:lang w:bidi="fa-IR"/>
        </w:rPr>
        <w:t>parameter</w:t>
      </w:r>
      <w:r w:rsidR="00C10D35">
        <w:rPr>
          <w:lang w:bidi="fa-IR"/>
        </w:rPr>
        <w:t xml:space="preserve"> </w:t>
      </w:r>
      <m:oMath>
        <m:r>
          <m:rPr>
            <m:sty m:val="p"/>
          </m:rPr>
          <w:rPr>
            <w:rFonts w:ascii="Cambria Math" w:hAnsi="Cambria Math"/>
            <w:lang w:bidi="fa-IR"/>
          </w:rPr>
          <m:t>α</m:t>
        </m:r>
      </m:oMath>
      <w:r w:rsidR="00C10D35">
        <w:rPr>
          <w:lang w:bidi="fa-IR"/>
        </w:rPr>
        <w:t xml:space="preserve"> tend to yield greater divergence; reducing the coupling parameter </w:t>
      </w:r>
      <w:r>
        <w:rPr>
          <w:lang w:bidi="fa-IR"/>
        </w:rPr>
        <w:t xml:space="preserve"> </w:t>
      </w:r>
      <m:oMath>
        <m:r>
          <m:rPr>
            <m:scr m:val="script"/>
          </m:rPr>
          <w:rPr>
            <w:rFonts w:ascii="Cambria Math" w:hAnsi="Cambria Math"/>
            <w:lang w:bidi="fa-IR"/>
          </w:rPr>
          <m:t>E</m:t>
        </m:r>
      </m:oMath>
      <w:r w:rsidR="00C10D35">
        <w:rPr>
          <w:lang w:bidi="fa-IR"/>
        </w:rPr>
        <w:t xml:space="preserve">  has a similar effect </w:t>
      </w:r>
      <w:r w:rsidR="004B6DBF">
        <w:rPr>
          <w:lang w:bidi="fa-IR"/>
        </w:rPr>
        <w:fldChar w:fldCharType="begin"/>
      </w:r>
      <w:r w:rsidR="004B6DBF">
        <w:rPr>
          <w:lang w:bidi="fa-IR"/>
        </w:rPr>
        <w:instrText xml:space="preserve"> ADDIN ZOTERO_ITEM CSL_CITATION {"citationID":"qTIbtYqu","properties":{"formattedCitation":"(Hellrigel et al., 2019)","plainCitation":"(Hellrigel et al., 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chema":"https://github.com/citation-style-language/schema/raw/master/csl-citation.json"} </w:instrText>
      </w:r>
      <w:r w:rsidR="004B6DBF">
        <w:rPr>
          <w:lang w:bidi="fa-IR"/>
        </w:rPr>
        <w:fldChar w:fldCharType="separate"/>
      </w:r>
      <w:r w:rsidR="004B6DBF" w:rsidRPr="002D6F7F">
        <w:rPr>
          <w:rFonts w:ascii="Times New Roman" w:hAnsi="Times New Roman" w:cs="Times New Roman"/>
        </w:rPr>
        <w:t>(Hellrigel et al., 2019)</w:t>
      </w:r>
      <w:r w:rsidR="004B6DBF">
        <w:rPr>
          <w:lang w:bidi="fa-IR"/>
        </w:rPr>
        <w:fldChar w:fldCharType="end"/>
      </w:r>
      <w:r w:rsidR="00C10D35">
        <w:rPr>
          <w:lang w:bidi="fa-IR"/>
        </w:rPr>
        <w:t xml:space="preserve">. </w:t>
      </w:r>
      <w:r>
        <w:rPr>
          <w:lang w:bidi="fa-IR"/>
        </w:rPr>
        <w:t xml:space="preserve">Conditions </w:t>
      </w:r>
      <w:r w:rsidR="0040399E">
        <w:rPr>
          <w:lang w:bidi="fa-IR"/>
        </w:rPr>
        <w:t>with lower</w:t>
      </w:r>
      <w:r>
        <w:rPr>
          <w:lang w:bidi="fa-IR"/>
        </w:rPr>
        <w:t>ed</w:t>
      </w:r>
      <w:r w:rsidR="0040399E">
        <w:rPr>
          <w:lang w:bidi="fa-IR"/>
        </w:rPr>
        <w:t xml:space="preserve"> values of </w:t>
      </w:r>
      <m:oMath>
        <m:r>
          <m:rPr>
            <m:sty m:val="p"/>
          </m:rPr>
          <w:rPr>
            <w:rFonts w:ascii="Cambria Math" w:hAnsi="Cambria Math"/>
            <w:lang w:bidi="fa-IR"/>
          </w:rPr>
          <m:t>α</m:t>
        </m:r>
      </m:oMath>
      <w:r w:rsidR="0040399E">
        <w:rPr>
          <w:lang w:bidi="fa-IR"/>
        </w:rPr>
        <w:t xml:space="preserve"> are called under-</w:t>
      </w:r>
      <w:r>
        <w:rPr>
          <w:lang w:bidi="fa-IR"/>
        </w:rPr>
        <w:t>turbulent</w:t>
      </w:r>
      <w:r w:rsidR="00BD7B75">
        <w:rPr>
          <w:lang w:bidi="fa-IR"/>
        </w:rPr>
        <w:t xml:space="preserve"> (UT)</w:t>
      </w:r>
      <w:r>
        <w:rPr>
          <w:lang w:bidi="fa-IR"/>
        </w:rPr>
        <w:t>, those with and increased values</w:t>
      </w:r>
      <w:r w:rsidR="00BD7B75">
        <w:rPr>
          <w:lang w:bidi="fa-IR"/>
        </w:rPr>
        <w:t xml:space="preserve"> </w:t>
      </w:r>
      <w:r w:rsidR="0040399E">
        <w:rPr>
          <w:lang w:bidi="fa-IR"/>
        </w:rPr>
        <w:t>over-turbulent</w:t>
      </w:r>
      <w:r w:rsidR="00BD7B75">
        <w:rPr>
          <w:lang w:bidi="fa-IR"/>
        </w:rPr>
        <w:t xml:space="preserve"> (OT)</w:t>
      </w:r>
      <w:r>
        <w:rPr>
          <w:lang w:bidi="fa-IR"/>
        </w:rPr>
        <w:t xml:space="preserve">; conditions with lowered </w:t>
      </w:r>
      <m:oMath>
        <m:r>
          <m:rPr>
            <m:scr m:val="script"/>
          </m:rPr>
          <w:rPr>
            <w:rFonts w:ascii="Cambria Math" w:hAnsi="Cambria Math"/>
            <w:lang w:bidi="fa-IR"/>
          </w:rPr>
          <m:t>E</m:t>
        </m:r>
      </m:oMath>
      <w:r w:rsidR="0040399E">
        <w:rPr>
          <w:lang w:bidi="fa-IR"/>
        </w:rPr>
        <w:t xml:space="preserve"> </w:t>
      </w:r>
      <w:r>
        <w:rPr>
          <w:lang w:bidi="fa-IR"/>
        </w:rPr>
        <w:t xml:space="preserve">values are called </w:t>
      </w:r>
      <w:r w:rsidR="0040399E">
        <w:rPr>
          <w:lang w:bidi="fa-IR"/>
        </w:rPr>
        <w:t>under-</w:t>
      </w:r>
      <w:r>
        <w:rPr>
          <w:lang w:bidi="fa-IR"/>
        </w:rPr>
        <w:t>coupled</w:t>
      </w:r>
      <w:r w:rsidR="0040399E">
        <w:rPr>
          <w:lang w:bidi="fa-IR"/>
        </w:rPr>
        <w:t xml:space="preserve"> </w:t>
      </w:r>
      <w:r w:rsidR="00BD7B75">
        <w:rPr>
          <w:lang w:bidi="fa-IR"/>
        </w:rPr>
        <w:t xml:space="preserve">(UC) </w:t>
      </w:r>
      <w:r w:rsidR="0040399E">
        <w:rPr>
          <w:lang w:bidi="fa-IR"/>
        </w:rPr>
        <w:t>and</w:t>
      </w:r>
      <w:r>
        <w:rPr>
          <w:lang w:bidi="fa-IR"/>
        </w:rPr>
        <w:t xml:space="preserve"> those with increased values </w:t>
      </w:r>
      <w:r w:rsidR="0040399E">
        <w:rPr>
          <w:lang w:bidi="fa-IR"/>
        </w:rPr>
        <w:t>over-coupled</w:t>
      </w:r>
      <w:r w:rsidR="00BD7B75">
        <w:rPr>
          <w:lang w:bidi="fa-IR"/>
        </w:rPr>
        <w:t xml:space="preserve"> (OC)</w:t>
      </w:r>
      <w:r w:rsidR="0040399E">
        <w:rPr>
          <w:lang w:bidi="fa-IR"/>
        </w:rPr>
        <w:t>. While keeping the parameters of the majority at the baseline level (</w:t>
      </w:r>
      <m:oMath>
        <m:sSub>
          <m:sSubPr>
            <m:ctrlPr>
              <w:ins w:id="265" w:author="MohammadHossein Manuel Haqiqatkhah" w:date="2020-01-08T11:35:00Z">
                <w:rPr>
                  <w:rFonts w:ascii="Cambria Math" w:hAnsi="Cambria Math"/>
                  <w:i/>
                  <w:lang w:bidi="fa-IR"/>
                </w:rPr>
              </w:ins>
            </m:ctrlPr>
          </m:sSubPr>
          <m:e>
            <m:r>
              <w:rPr>
                <w:rFonts w:ascii="Cambria Math" w:hAnsi="Cambria Math"/>
                <w:lang w:bidi="fa-IR"/>
              </w:rPr>
              <m:t>α</m:t>
            </m:r>
          </m:e>
          <m:sub>
            <m:r>
              <w:rPr>
                <w:rFonts w:ascii="Cambria Math" w:hAnsi="Cambria Math"/>
                <w:lang w:bidi="fa-IR"/>
              </w:rPr>
              <m:t>i∈51:300</m:t>
            </m:r>
          </m:sub>
        </m:sSub>
        <m:r>
          <w:rPr>
            <w:rFonts w:ascii="Cambria Math" w:hAnsi="Cambria Math"/>
            <w:lang w:bidi="fa-IR"/>
          </w:rPr>
          <m:t xml:space="preserve">= 1.8,  </m:t>
        </m:r>
        <m:sSub>
          <m:sSubPr>
            <m:ctrlPr>
              <w:ins w:id="266" w:author="MohammadHossein Manuel Haqiqatkhah" w:date="2020-01-08T11:35:00Z">
                <w:rPr>
                  <w:rFonts w:ascii="Cambria Math" w:hAnsi="Cambria Math"/>
                  <w:i/>
                  <w:lang w:bidi="fa-IR"/>
                </w:rPr>
              </w:ins>
            </m:ctrlPr>
          </m:sSubPr>
          <m:e>
            <m:r>
              <w:rPr>
                <w:rFonts w:ascii="Cambria Math" w:hAnsi="Cambria Math"/>
                <w:lang w:bidi="fa-IR"/>
              </w:rPr>
              <m:t>ε</m:t>
            </m:r>
          </m:e>
          <m:sub>
            <m:r>
              <w:rPr>
                <w:rFonts w:ascii="Cambria Math" w:hAnsi="Cambria Math"/>
                <w:lang w:bidi="fa-IR"/>
              </w:rPr>
              <m:t>i∈51:300</m:t>
            </m:r>
          </m:sub>
        </m:sSub>
        <m:r>
          <w:rPr>
            <w:rFonts w:ascii="Cambria Math" w:hAnsi="Cambria Math"/>
            <w:lang w:bidi="fa-IR"/>
          </w:rPr>
          <m:t>= 0.4</m:t>
        </m:r>
      </m:oMath>
      <w:r w:rsidR="0040399E">
        <w:rPr>
          <w:lang w:bidi="fa-IR"/>
        </w:rPr>
        <w:t xml:space="preserve">) five different combinations of parameters were assigned to the minorities, each combination called a </w:t>
      </w:r>
      <w:r w:rsidR="006E64B5">
        <w:rPr>
          <w:lang w:bidi="fa-IR"/>
        </w:rPr>
        <w:t>"</w:t>
      </w:r>
      <w:r w:rsidR="0040399E">
        <w:rPr>
          <w:lang w:bidi="fa-IR"/>
        </w:rPr>
        <w:t>family</w:t>
      </w:r>
      <w:r w:rsidR="006E64B5">
        <w:rPr>
          <w:lang w:bidi="fa-IR"/>
        </w:rPr>
        <w:t>"</w:t>
      </w:r>
      <w:r w:rsidR="0040399E">
        <w:rPr>
          <w:lang w:bidi="fa-IR"/>
        </w:rPr>
        <w:t xml:space="preserve">: The baseline family (BL; </w:t>
      </w:r>
      <m:oMath>
        <m:sSub>
          <m:sSubPr>
            <m:ctrlPr>
              <w:ins w:id="267" w:author="MohammadHossein Manuel Haqiqatkhah" w:date="2020-01-08T11:35:00Z">
                <w:rPr>
                  <w:rFonts w:ascii="Cambria Math" w:hAnsi="Cambria Math"/>
                  <w:i/>
                  <w:lang w:bidi="fa-IR"/>
                </w:rPr>
              </w:ins>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ins w:id="268" w:author="MohammadHossein Manuel Haqiqatkhah" w:date="2020-01-08T11:35:00Z">
                <w:rPr>
                  <w:rFonts w:ascii="Cambria Math" w:hAnsi="Cambria Math"/>
                  <w:i/>
                  <w:lang w:bidi="fa-IR"/>
                </w:rPr>
              </w:ins>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and the families with under-turbulent minority (UT; </w:t>
      </w:r>
      <m:oMath>
        <m:sSub>
          <m:sSubPr>
            <m:ctrlPr>
              <w:ins w:id="269" w:author="MohammadHossein Manuel Haqiqatkhah" w:date="2020-01-08T11:35:00Z">
                <w:rPr>
                  <w:rFonts w:ascii="Cambria Math" w:hAnsi="Cambria Math"/>
                  <w:b/>
                  <w:bCs/>
                  <w:i/>
                  <w:lang w:bidi="fa-IR"/>
                </w:rPr>
              </w:ins>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1.7</m:t>
        </m:r>
        <m:r>
          <w:rPr>
            <w:rFonts w:ascii="Cambria Math" w:hAnsi="Cambria Math"/>
            <w:lang w:bidi="fa-IR"/>
          </w:rPr>
          <m:t xml:space="preserve">,  </m:t>
        </m:r>
        <m:sSub>
          <m:sSubPr>
            <m:ctrlPr>
              <w:ins w:id="270" w:author="MohammadHossein Manuel Haqiqatkhah" w:date="2020-01-08T11:35:00Z">
                <w:rPr>
                  <w:rFonts w:ascii="Cambria Math" w:hAnsi="Cambria Math"/>
                  <w:i/>
                  <w:lang w:bidi="fa-IR"/>
                </w:rPr>
              </w:ins>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over-turbulent family (OT; </w:t>
      </w:r>
      <m:oMath>
        <m:sSub>
          <m:sSubPr>
            <m:ctrlPr>
              <w:ins w:id="271" w:author="MohammadHossein Manuel Haqiqatkhah" w:date="2020-01-08T11:35:00Z">
                <w:rPr>
                  <w:rFonts w:ascii="Cambria Math" w:hAnsi="Cambria Math"/>
                  <w:b/>
                  <w:bCs/>
                  <w:i/>
                  <w:lang w:bidi="fa-IR"/>
                </w:rPr>
              </w:ins>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1.9</m:t>
        </m:r>
        <m:r>
          <w:rPr>
            <w:rFonts w:ascii="Cambria Math" w:hAnsi="Cambria Math"/>
            <w:lang w:bidi="fa-IR"/>
          </w:rPr>
          <m:t xml:space="preserve">,  </m:t>
        </m:r>
        <m:sSub>
          <m:sSubPr>
            <m:ctrlPr>
              <w:ins w:id="272" w:author="MohammadHossein Manuel Haqiqatkhah" w:date="2020-01-08T11:35:00Z">
                <w:rPr>
                  <w:rFonts w:ascii="Cambria Math" w:hAnsi="Cambria Math"/>
                  <w:i/>
                  <w:lang w:bidi="fa-IR"/>
                </w:rPr>
              </w:ins>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under-coupled minorities (UC; </w:t>
      </w:r>
      <m:oMath>
        <m:sSub>
          <m:sSubPr>
            <m:ctrlPr>
              <w:ins w:id="273" w:author="MohammadHossein Manuel Haqiqatkhah" w:date="2020-01-08T11:35:00Z">
                <w:rPr>
                  <w:rFonts w:ascii="Cambria Math" w:hAnsi="Cambria Math"/>
                  <w:i/>
                  <w:lang w:bidi="fa-IR"/>
                </w:rPr>
              </w:ins>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ins w:id="274" w:author="MohammadHossein Manuel Haqiqatkhah" w:date="2020-01-08T11:35:00Z">
                <w:rPr>
                  <w:rFonts w:ascii="Cambria Math" w:hAnsi="Cambria Math"/>
                  <w:b/>
                  <w:bCs/>
                  <w:i/>
                  <w:lang w:bidi="fa-IR"/>
                </w:rPr>
              </w:ins>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0.3</m:t>
        </m:r>
      </m:oMath>
      <w:r w:rsidR="0040399E">
        <w:rPr>
          <w:lang w:bidi="fa-IR"/>
        </w:rPr>
        <w:t xml:space="preserve">), and over-coupled minority (OC; </w:t>
      </w:r>
      <m:oMath>
        <m:sSub>
          <m:sSubPr>
            <m:ctrlPr>
              <w:ins w:id="275" w:author="MohammadHossein Manuel Haqiqatkhah" w:date="2020-01-08T11:35:00Z">
                <w:rPr>
                  <w:rFonts w:ascii="Cambria Math" w:hAnsi="Cambria Math"/>
                  <w:i/>
                  <w:lang w:bidi="fa-IR"/>
                </w:rPr>
              </w:ins>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ins w:id="276" w:author="MohammadHossein Manuel Haqiqatkhah" w:date="2020-01-08T11:35:00Z">
                <w:rPr>
                  <w:rFonts w:ascii="Cambria Math" w:hAnsi="Cambria Math"/>
                  <w:b/>
                  <w:bCs/>
                  <w:i/>
                  <w:lang w:bidi="fa-IR"/>
                </w:rPr>
              </w:ins>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0.5</m:t>
        </m:r>
      </m:oMath>
      <w:r w:rsidR="0040399E" w:rsidRPr="00F95219">
        <w:rPr>
          <w:lang w:bidi="fa-IR"/>
        </w:rPr>
        <w:t>).</w:t>
      </w:r>
      <w:r w:rsidR="004B6DBF">
        <w:rPr>
          <w:lang w:bidi="fa-IR"/>
        </w:rPr>
        <w:t xml:space="preserve"> </w:t>
      </w:r>
      <w:r w:rsidR="0056752B" w:rsidRPr="00F95219">
        <w:rPr>
          <w:lang w:bidi="fa-IR"/>
        </w:rPr>
        <w:t>In the Results section, we identify model instantiations by the two capitals indicating their family, together with a serial number [1-10], e.g. BL7, OT10.</w:t>
      </w:r>
      <w:r w:rsidR="00C10D35" w:rsidRPr="00C10D35">
        <w:rPr>
          <w:lang w:bidi="fa-IR"/>
        </w:rPr>
        <w:t xml:space="preserve"> </w:t>
      </w:r>
      <w:r w:rsidR="00C10D35">
        <w:rPr>
          <w:lang w:bidi="fa-IR"/>
        </w:rPr>
        <w:t>The 10 model instantiations within each condition were ran with different initializations, which were identical across conditions to allow matched comparison</w:t>
      </w:r>
      <w:r w:rsidR="00C10D35" w:rsidRPr="00C10D35">
        <w:rPr>
          <w:lang w:bidi="fa-IR"/>
        </w:rPr>
        <w:t xml:space="preserve"> </w:t>
      </w:r>
      <w:r w:rsidR="00C10D35">
        <w:rPr>
          <w:lang w:bidi="fa-IR"/>
        </w:rPr>
        <w:t>between families.</w:t>
      </w:r>
    </w:p>
    <w:p w14:paraId="192C1990" w14:textId="77777777" w:rsidR="001D23A0" w:rsidRDefault="001D23A0" w:rsidP="008B4C4D">
      <w:pPr>
        <w:pStyle w:val="Heading3"/>
        <w:ind w:firstLine="0"/>
        <w:rPr>
          <w:lang w:bidi="fa-IR"/>
        </w:rPr>
      </w:pPr>
      <w:r>
        <w:rPr>
          <w:lang w:bidi="fa-IR"/>
        </w:rPr>
        <w:t>Adaptive rewiring</w:t>
      </w:r>
      <w:r w:rsidR="00746702">
        <w:rPr>
          <w:lang w:bidi="fa-IR"/>
        </w:rPr>
        <w:t xml:space="preserve"> </w:t>
      </w:r>
      <w:r w:rsidR="00987BC1">
        <w:rPr>
          <w:lang w:bidi="fa-IR"/>
        </w:rPr>
        <w:t>algorithm</w:t>
      </w:r>
    </w:p>
    <w:p w14:paraId="4BDD5DB0" w14:textId="77777777" w:rsidR="003B7071" w:rsidRDefault="00987BC1" w:rsidP="00E10FAB">
      <w:pPr>
        <w:rPr>
          <w:lang w:bidi="fa-IR"/>
        </w:rPr>
      </w:pPr>
      <w:r>
        <w:rPr>
          <w:lang w:bidi="fa-IR"/>
        </w:rPr>
        <w:t>A rewiring attempt takes place after every 20 updates of the logistic maps</w:t>
      </w:r>
      <w:r w:rsidR="00AF1421">
        <w:rPr>
          <w:lang w:bidi="fa-IR"/>
        </w:rPr>
        <w:t>, meaning that over the 20 million updates of the model</w:t>
      </w:r>
      <w:r w:rsidR="00E10FAB">
        <w:rPr>
          <w:lang w:bidi="fa-IR"/>
        </w:rPr>
        <w:t>,</w:t>
      </w:r>
      <w:r w:rsidR="00AF1421">
        <w:rPr>
          <w:lang w:bidi="fa-IR"/>
        </w:rPr>
        <w:t xml:space="preserve"> one million rewiring attempts </w:t>
      </w:r>
      <w:r w:rsidR="00E10FAB">
        <w:rPr>
          <w:lang w:bidi="fa-IR"/>
        </w:rPr>
        <w:t xml:space="preserve">are </w:t>
      </w:r>
      <w:r w:rsidR="00AF1421">
        <w:rPr>
          <w:lang w:bidi="fa-IR"/>
        </w:rPr>
        <w:t xml:space="preserve">performed. </w:t>
      </w:r>
      <w:r w:rsidR="005C3718">
        <w:rPr>
          <w:lang w:bidi="fa-IR"/>
        </w:rPr>
        <w:lastRenderedPageBreak/>
        <w:t>At each rewiring attempt</w:t>
      </w:r>
      <w:r w:rsidR="004A30DC">
        <w:rPr>
          <w:lang w:bidi="fa-IR"/>
        </w:rPr>
        <w:t>,</w:t>
      </w:r>
      <w:r w:rsidR="008005F4">
        <w:rPr>
          <w:lang w:bidi="fa-IR"/>
        </w:rPr>
        <w:t xml:space="preserve"> at time t,</w:t>
      </w:r>
      <w:r w:rsidR="004A30DC">
        <w:rPr>
          <w:lang w:bidi="fa-IR"/>
        </w:rPr>
        <w:t xml:space="preserve"> a node </w:t>
      </w:r>
      <w:proofErr w:type="spellStart"/>
      <w:r w:rsidR="0004611E">
        <w:rPr>
          <w:lang w:bidi="fa-IR"/>
        </w:rPr>
        <w:t>i</w:t>
      </w:r>
      <w:proofErr w:type="spellEnd"/>
      <w:r w:rsidR="0004611E">
        <w:rPr>
          <w:lang w:bidi="fa-IR"/>
        </w:rPr>
        <w:t xml:space="preserve"> is selected </w:t>
      </w:r>
      <w:r w:rsidR="004D5A02">
        <w:rPr>
          <w:lang w:bidi="fa-IR"/>
        </w:rPr>
        <w:t>randomly from V, a vector</w:t>
      </w:r>
      <w:r w:rsidR="003F508E" w:rsidRPr="00BE0CC8">
        <w:rPr>
          <w:rStyle w:val="FootnoteReference"/>
        </w:rPr>
        <w:footnoteReference w:id="3"/>
      </w:r>
      <w:r w:rsidR="003F508E">
        <w:rPr>
          <w:lang w:bidi="fa-IR"/>
        </w:rPr>
        <w:t xml:space="preserve"> of</w:t>
      </w:r>
      <w:r w:rsidR="004D5A02">
        <w:rPr>
          <w:lang w:bidi="fa-IR"/>
        </w:rPr>
        <w:t xml:space="preserve"> </w:t>
      </w:r>
      <w:r w:rsidR="00C13534">
        <w:rPr>
          <w:lang w:bidi="fa-IR"/>
        </w:rPr>
        <w:t xml:space="preserve">its distance from other nodes is calculated </w:t>
      </w:r>
      <w:proofErr w:type="gramStart"/>
      <w:r w:rsidR="00C13534">
        <w:rPr>
          <w:lang w:bidi="fa-IR"/>
        </w:rPr>
        <w:t xml:space="preserve">as </w:t>
      </w:r>
      <w:proofErr w:type="gramEnd"/>
      <m:oMath>
        <m:sSub>
          <m:sSubPr>
            <m:ctrlPr>
              <w:ins w:id="277" w:author="MohammadHossein Manuel Haqiqatkhah" w:date="2020-01-08T11:35:00Z">
                <w:rPr>
                  <w:rFonts w:ascii="Cambria Math" w:hAnsi="Cambria Math"/>
                  <w:i/>
                  <w:iCs/>
                  <w:lang w:bidi="fa-IR"/>
                </w:rPr>
              </w:ins>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 xml:space="preserve">= </m:t>
        </m:r>
        <m:d>
          <m:dPr>
            <m:begChr m:val="|"/>
            <m:endChr m:val="|"/>
            <m:ctrlPr>
              <w:ins w:id="278" w:author="MohammadHossein Manuel Haqiqatkhah" w:date="2020-01-08T11:35:00Z">
                <w:rPr>
                  <w:rFonts w:ascii="Cambria Math" w:hAnsi="Cambria Math"/>
                  <w:i/>
                  <w:lang w:bidi="fa-IR"/>
                </w:rPr>
              </w:ins>
            </m:ctrlPr>
          </m:dPr>
          <m:e>
            <m:sSub>
              <m:sSubPr>
                <m:ctrlPr>
                  <w:ins w:id="279" w:author="MohammadHossein Manuel Haqiqatkhah" w:date="2020-01-08T11:35:00Z">
                    <w:rPr>
                      <w:rFonts w:ascii="Cambria Math" w:hAnsi="Cambria Math"/>
                      <w:i/>
                      <w:iCs/>
                      <w:lang w:bidi="fa-IR"/>
                    </w:rPr>
                  </w:ins>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 </m:t>
            </m:r>
            <m:sSub>
              <m:sSubPr>
                <m:ctrlPr>
                  <w:ins w:id="280" w:author="MohammadHossein Manuel Haqiqatkhah" w:date="2020-01-08T11:35:00Z">
                    <w:rPr>
                      <w:rFonts w:ascii="Cambria Math" w:hAnsi="Cambria Math"/>
                      <w:i/>
                      <w:iCs/>
                      <w:lang w:bidi="fa-IR"/>
                    </w:rPr>
                  </w:ins>
                </m:ctrlPr>
              </m:sSubPr>
              <m:e>
                <m:r>
                  <w:rPr>
                    <w:rFonts w:ascii="Cambria Math" w:hAnsi="Cambria Math"/>
                    <w:lang w:bidi="fa-IR"/>
                  </w:rPr>
                  <m:t>x</m:t>
                </m:r>
              </m:e>
              <m:sub>
                <m:r>
                  <w:rPr>
                    <w:rFonts w:ascii="Cambria Math" w:hAnsi="Cambria Math"/>
                    <w:lang w:bidi="fa-IR"/>
                  </w:rPr>
                  <m:t>i,t</m:t>
                </m:r>
              </m:sub>
            </m:sSub>
          </m:e>
        </m:d>
      </m:oMath>
      <w:r w:rsidR="00B57EF5">
        <w:rPr>
          <w:lang w:bidi="fa-IR"/>
        </w:rPr>
        <w:t>, and</w:t>
      </w:r>
      <w:r w:rsidR="00BC5BA7">
        <w:rPr>
          <w:lang w:bidi="fa-IR"/>
        </w:rPr>
        <w:t xml:space="preserve"> another vector </w:t>
      </w:r>
      <w:r w:rsidR="00964FE2">
        <w:rPr>
          <w:lang w:bidi="fa-IR"/>
        </w:rPr>
        <w:t xml:space="preserve">of similarities is defined as </w:t>
      </w:r>
      <m:oMath>
        <m:sSub>
          <m:sSubPr>
            <m:ctrlPr>
              <w:ins w:id="281" w:author="MohammadHossein Manuel Haqiqatkhah" w:date="2020-01-08T11:35:00Z">
                <w:rPr>
                  <w:rFonts w:ascii="Cambria Math" w:hAnsi="Cambria Math"/>
                  <w:i/>
                  <w:iCs/>
                  <w:lang w:bidi="fa-IR"/>
                </w:rPr>
              </w:ins>
            </m:ctrlPr>
          </m:sSubPr>
          <m:e>
            <m:r>
              <w:rPr>
                <w:rFonts w:ascii="Cambria Math" w:hAnsi="Cambria Math"/>
                <w:lang w:bidi="fa-IR"/>
              </w:rPr>
              <m:t>s</m:t>
            </m:r>
          </m:e>
          <m:sub>
            <m:r>
              <w:rPr>
                <w:rFonts w:ascii="Cambria Math" w:hAnsi="Cambria Math"/>
                <w:lang w:bidi="fa-IR"/>
              </w:rPr>
              <m:t>i</m:t>
            </m:r>
          </m:sub>
        </m:sSub>
        <m:r>
          <w:rPr>
            <w:rFonts w:ascii="Cambria Math" w:hAnsi="Cambria Math"/>
            <w:lang w:bidi="fa-IR"/>
          </w:rPr>
          <m:t>= 1-</m:t>
        </m:r>
        <m:sSub>
          <m:sSubPr>
            <m:ctrlPr>
              <w:ins w:id="282" w:author="MohammadHossein Manuel Haqiqatkhah" w:date="2020-01-08T11:35:00Z">
                <w:rPr>
                  <w:rFonts w:ascii="Cambria Math" w:hAnsi="Cambria Math"/>
                  <w:i/>
                  <w:iCs/>
                  <w:lang w:bidi="fa-IR"/>
                </w:rPr>
              </w:ins>
            </m:ctrlPr>
          </m:sSubPr>
          <m:e>
            <m:r>
              <w:rPr>
                <w:rFonts w:ascii="Cambria Math" w:hAnsi="Cambria Math"/>
                <w:lang w:bidi="fa-IR"/>
              </w:rPr>
              <m:t>d</m:t>
            </m:r>
          </m:e>
          <m:sub>
            <m:r>
              <w:rPr>
                <w:rFonts w:ascii="Cambria Math" w:hAnsi="Cambria Math"/>
                <w:lang w:bidi="fa-IR"/>
              </w:rPr>
              <m:t>i</m:t>
            </m:r>
          </m:sub>
        </m:sSub>
      </m:oMath>
      <w:r w:rsidR="00A661EF">
        <w:rPr>
          <w:lang w:bidi="fa-IR"/>
        </w:rPr>
        <w:t>.</w:t>
      </w:r>
      <w:r w:rsidR="00A94BFD">
        <w:rPr>
          <w:lang w:bidi="fa-IR"/>
        </w:rPr>
        <w:t xml:space="preserve"> </w:t>
      </w:r>
    </w:p>
    <w:p w14:paraId="06600182" w14:textId="38924FD7" w:rsidR="007B068B" w:rsidRDefault="001D104E" w:rsidP="005D35F0">
      <w:pPr>
        <w:rPr>
          <w:lang w:bidi="fa-IR"/>
        </w:rPr>
      </w:pPr>
      <w:r>
        <w:rPr>
          <w:lang w:bidi="fa-IR"/>
        </w:rPr>
        <w:t xml:space="preserve">The most dissimilar </w:t>
      </w:r>
      <w:r w:rsidR="005375ED">
        <w:rPr>
          <w:lang w:bidi="fa-IR"/>
        </w:rPr>
        <w:t xml:space="preserve">neighbor and the most similar non-neighbor of </w:t>
      </w:r>
      <w:r w:rsidR="00A8120B">
        <w:rPr>
          <w:lang w:bidi="fa-IR"/>
        </w:rPr>
        <w:t xml:space="preserve">node </w:t>
      </w:r>
      <w:proofErr w:type="spellStart"/>
      <w:r w:rsidR="00A8120B">
        <w:rPr>
          <w:lang w:bidi="fa-IR"/>
        </w:rPr>
        <w:t>i</w:t>
      </w:r>
      <w:proofErr w:type="spellEnd"/>
      <w:r w:rsidR="005375ED">
        <w:rPr>
          <w:lang w:bidi="fa-IR"/>
        </w:rPr>
        <w:t>,</w:t>
      </w:r>
      <w:r w:rsidR="00A94BFD">
        <w:rPr>
          <w:lang w:bidi="fa-IR"/>
        </w:rPr>
        <w:t xml:space="preserve"> respectively</w:t>
      </w:r>
      <w:r w:rsidR="00B237DB">
        <w:rPr>
          <w:lang w:bidi="fa-IR"/>
        </w:rPr>
        <w:t xml:space="preserve"> </w:t>
      </w:r>
      <w:r w:rsidR="001A1BEB">
        <w:rPr>
          <w:lang w:bidi="fa-IR"/>
        </w:rPr>
        <w:t>denoted as</w:t>
      </w:r>
      <w:r w:rsidR="00526A33">
        <w:rPr>
          <w:lang w:bidi="fa-IR"/>
        </w:rPr>
        <w:t xml:space="preserve"> </w:t>
      </w:r>
      <m:oMath>
        <m:r>
          <w:rPr>
            <w:rFonts w:ascii="Cambria Math" w:hAnsi="Cambria Math"/>
            <w:lang w:bidi="fa-IR"/>
          </w:rPr>
          <m:t>δ</m:t>
        </m:r>
      </m:oMath>
      <w:r w:rsidR="00B237DB">
        <w:rPr>
          <w:lang w:bidi="fa-IR"/>
        </w:rPr>
        <w:t xml:space="preserve"> </w:t>
      </w:r>
      <w:proofErr w:type="gramStart"/>
      <w:r w:rsidR="00B237DB">
        <w:rPr>
          <w:lang w:bidi="fa-IR"/>
        </w:rPr>
        <w:t xml:space="preserve">and </w:t>
      </w:r>
      <w:proofErr w:type="gramEnd"/>
      <m:oMath>
        <m:r>
          <w:rPr>
            <w:rFonts w:ascii="Cambria Math" w:hAnsi="Cambria Math"/>
            <w:lang w:bidi="fa-IR"/>
          </w:rPr>
          <m:t>σ</m:t>
        </m:r>
      </m:oMath>
      <w:r w:rsidR="00526A33">
        <w:rPr>
          <w:lang w:bidi="fa-IR"/>
        </w:rPr>
        <w:t xml:space="preserve">, </w:t>
      </w:r>
      <w:del w:id="283" w:author="MohammadHossein Manuel Haqiqatkhah" w:date="2020-01-07T20:54:00Z">
        <w:r w:rsidR="00526A33" w:rsidDel="005D35F0">
          <w:rPr>
            <w:lang w:bidi="fa-IR"/>
          </w:rPr>
          <w:delText xml:space="preserve">respectively, </w:delText>
        </w:r>
      </w:del>
      <w:r w:rsidR="0090242C">
        <w:rPr>
          <w:lang w:bidi="fa-IR"/>
        </w:rPr>
        <w:t xml:space="preserve">are </w:t>
      </w:r>
      <w:r w:rsidR="00A8120B">
        <w:rPr>
          <w:lang w:bidi="fa-IR"/>
        </w:rPr>
        <w:t xml:space="preserve">marked </w:t>
      </w:r>
      <w:r w:rsidR="00526A33">
        <w:rPr>
          <w:lang w:bidi="fa-IR"/>
        </w:rPr>
        <w:t xml:space="preserve">by finding the index of the </w:t>
      </w:r>
      <w:r w:rsidR="0071311E">
        <w:rPr>
          <w:lang w:bidi="fa-IR"/>
        </w:rPr>
        <w:t>maxima</w:t>
      </w:r>
      <w:r w:rsidR="007B068B">
        <w:rPr>
          <w:lang w:bidi="fa-IR"/>
        </w:rPr>
        <w:t xml:space="preserve"> of the following vectors:</w:t>
      </w:r>
    </w:p>
    <w:p w14:paraId="2C26802A" w14:textId="77777777" w:rsidR="007B068B" w:rsidRPr="003A7EDE" w:rsidRDefault="004A3FCE" w:rsidP="003F40F8">
      <w:pPr>
        <w:rPr>
          <w:lang w:bidi="fa-IR"/>
        </w:rPr>
      </w:pPr>
      <m:oMathPara>
        <m:oMath>
          <m:r>
            <w:rPr>
              <w:rFonts w:ascii="Cambria Math" w:hAnsi="Cambria Math"/>
              <w:lang w:bidi="fa-IR"/>
            </w:rPr>
            <m:t>δ=argmax</m:t>
          </m:r>
          <m:d>
            <m:dPr>
              <m:ctrlPr>
                <w:ins w:id="284" w:author="MohammadHossein Manuel Haqiqatkhah" w:date="2020-01-08T11:35:00Z">
                  <w:rPr>
                    <w:rFonts w:ascii="Cambria Math" w:hAnsi="Cambria Math"/>
                    <w:i/>
                    <w:lang w:bidi="fa-IR"/>
                  </w:rPr>
                </w:ins>
              </m:ctrlPr>
            </m:dPr>
            <m:e>
              <m:r>
                <w:rPr>
                  <w:rFonts w:ascii="Cambria Math" w:hAnsi="Cambria Math"/>
                  <w:lang w:bidi="fa-IR"/>
                </w:rPr>
                <m:t>M</m:t>
              </m:r>
              <m:sSub>
                <m:sSubPr>
                  <m:ctrlPr>
                    <w:ins w:id="285" w:author="MohammadHossein Manuel Haqiqatkhah" w:date="2020-01-08T11:35:00Z">
                      <w:rPr>
                        <w:rFonts w:ascii="Cambria Math" w:hAnsi="Cambria Math"/>
                        <w:i/>
                        <w:iCs/>
                        <w:lang w:bidi="fa-IR"/>
                      </w:rPr>
                    </w:ins>
                  </m:ctrlPr>
                </m:sSubPr>
                <m:e>
                  <m:r>
                    <w:rPr>
                      <w:rFonts w:ascii="Cambria Math" w:hAnsi="Cambria Math"/>
                      <w:lang w:bidi="fa-IR"/>
                    </w:rPr>
                    <m:t>d</m:t>
                  </m:r>
                </m:e>
                <m:sub>
                  <m:r>
                    <w:rPr>
                      <w:rFonts w:ascii="Cambria Math" w:hAnsi="Cambria Math"/>
                      <w:lang w:bidi="fa-IR"/>
                    </w:rPr>
                    <m:t>i</m:t>
                  </m:r>
                </m:sub>
              </m:sSub>
            </m:e>
          </m:d>
          <m:r>
            <m:rPr>
              <m:sty m:val="p"/>
            </m:rPr>
            <w:rPr>
              <w:rFonts w:ascii="Cambria Math" w:hAnsi="Cambria Math"/>
              <w:lang w:bidi="fa-IR"/>
            </w:rPr>
            <w:br/>
          </m:r>
        </m:oMath>
        <m:oMath>
          <m:r>
            <w:rPr>
              <w:rFonts w:ascii="Cambria Math" w:hAnsi="Cambria Math"/>
              <w:lang w:bidi="fa-IR"/>
            </w:rPr>
            <m:t>σ=argmax</m:t>
          </m:r>
          <m:d>
            <m:dPr>
              <m:ctrlPr>
                <w:ins w:id="286" w:author="MohammadHossein Manuel Haqiqatkhah" w:date="2020-01-08T11:35:00Z">
                  <w:rPr>
                    <w:rFonts w:ascii="Cambria Math" w:hAnsi="Cambria Math"/>
                    <w:i/>
                    <w:lang w:bidi="fa-IR"/>
                  </w:rPr>
                </w:ins>
              </m:ctrlPr>
            </m:dPr>
            <m:e>
              <m:r>
                <w:rPr>
                  <w:rFonts w:ascii="Cambria Math" w:hAnsi="Cambria Math"/>
                  <w:lang w:bidi="fa-IR"/>
                </w:rPr>
                <m:t>(1-M)</m:t>
              </m:r>
              <m:sSub>
                <m:sSubPr>
                  <m:ctrlPr>
                    <w:ins w:id="287" w:author="MohammadHossein Manuel Haqiqatkhah" w:date="2020-01-08T11:35:00Z">
                      <w:rPr>
                        <w:rFonts w:ascii="Cambria Math" w:hAnsi="Cambria Math"/>
                        <w:i/>
                        <w:iCs/>
                        <w:lang w:bidi="fa-IR"/>
                      </w:rPr>
                    </w:ins>
                  </m:ctrlPr>
                </m:sSubPr>
                <m:e>
                  <m:r>
                    <w:rPr>
                      <w:rFonts w:ascii="Cambria Math" w:hAnsi="Cambria Math"/>
                      <w:lang w:bidi="fa-IR"/>
                    </w:rPr>
                    <m:t>s</m:t>
                  </m:r>
                </m:e>
                <m:sub>
                  <m:r>
                    <w:rPr>
                      <w:rFonts w:ascii="Cambria Math" w:hAnsi="Cambria Math"/>
                      <w:lang w:bidi="fa-IR"/>
                    </w:rPr>
                    <m:t>i</m:t>
                  </m:r>
                </m:sub>
              </m:sSub>
            </m:e>
          </m:d>
        </m:oMath>
      </m:oMathPara>
    </w:p>
    <w:p w14:paraId="5C0F9DFA" w14:textId="7835FA8B" w:rsidR="003A7EDE" w:rsidRDefault="0071311E" w:rsidP="00B61062">
      <w:pPr>
        <w:rPr>
          <w:lang w:bidi="fa-IR"/>
        </w:rPr>
      </w:pPr>
      <w:r>
        <w:rPr>
          <w:lang w:bidi="fa-IR"/>
        </w:rPr>
        <w:t xml:space="preserve">The matrix multiplication of M and (1-M) </w:t>
      </w:r>
      <w:r w:rsidR="001C59A5">
        <w:rPr>
          <w:lang w:bidi="fa-IR"/>
        </w:rPr>
        <w:t>with</w:t>
      </w:r>
      <w:commentRangeStart w:id="288"/>
      <w:ins w:id="289" w:author="MohammadHossein Manuel Haqiqatkhah" w:date="2020-01-07T20:55:00Z">
        <w:r w:rsidR="00B61062">
          <w:rPr>
            <w:lang w:bidi="fa-IR"/>
          </w:rPr>
          <w:t xml:space="preserve"> </w:t>
        </w:r>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sidR="00B61062">
          <w:rPr>
            <w:iCs/>
            <w:lang w:bidi="fa-IR"/>
          </w:rPr>
          <w:t xml:space="preserve"> </w:t>
        </w:r>
        <w:proofErr w:type="gramStart"/>
        <w:r w:rsidR="00B61062">
          <w:rPr>
            <w:iCs/>
            <w:lang w:bidi="fa-IR"/>
          </w:rPr>
          <w:t xml:space="preserve">and </w:t>
        </w:r>
        <w:proofErr w:type="gramEnd"/>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w:commentRangeEnd w:id="288"/>
          <m:r>
            <m:rPr>
              <m:sty m:val="p"/>
            </m:rPr>
            <w:rPr>
              <w:rStyle w:val="CommentReference"/>
            </w:rPr>
            <w:commentReference w:id="288"/>
          </m:r>
        </m:oMath>
      </w:ins>
      <w:r w:rsidR="00271673">
        <w:rPr>
          <w:lang w:bidi="fa-IR"/>
        </w:rPr>
        <w:t xml:space="preserve">, respectively, ensures that the search for the </w:t>
      </w:r>
      <w:r w:rsidR="00200515">
        <w:rPr>
          <w:lang w:bidi="fa-IR"/>
        </w:rPr>
        <w:t xml:space="preserve">edges subject to rewiring happens in the right </w:t>
      </w:r>
      <w:r w:rsidR="005B3B93">
        <w:rPr>
          <w:lang w:bidi="fa-IR"/>
        </w:rPr>
        <w:t>sub</w:t>
      </w:r>
      <w:r w:rsidR="00200515">
        <w:rPr>
          <w:lang w:bidi="fa-IR"/>
        </w:rPr>
        <w:t xml:space="preserve">set of edges. The rewiring is then </w:t>
      </w:r>
      <w:r w:rsidR="003E11B8">
        <w:rPr>
          <w:lang w:bidi="fa-IR"/>
        </w:rPr>
        <w:t>changing the corresponding elements of the adjacency matrix:</w:t>
      </w:r>
    </w:p>
    <w:p w14:paraId="5E2C6E0A" w14:textId="77777777" w:rsidR="003E11B8" w:rsidRPr="00A8120B" w:rsidRDefault="005862EF" w:rsidP="003E11B8">
      <w:pPr>
        <w:rPr>
          <w:lang w:bidi="fa-IR"/>
        </w:rPr>
      </w:pPr>
      <m:oMathPara>
        <m:oMath>
          <m:sSub>
            <m:sSubPr>
              <m:ctrlPr>
                <w:ins w:id="290" w:author="MohammadHossein Manuel Haqiqatkhah" w:date="2020-01-08T11:35:00Z">
                  <w:rPr>
                    <w:rFonts w:ascii="Cambria Math" w:hAnsi="Cambria Math"/>
                    <w:i/>
                    <w:iCs/>
                    <w:lang w:bidi="fa-IR"/>
                  </w:rPr>
                </w:ins>
              </m:ctrlPr>
            </m:sSubPr>
            <m:e>
              <m:r>
                <w:rPr>
                  <w:rFonts w:ascii="Cambria Math" w:hAnsi="Cambria Math"/>
                  <w:lang w:bidi="fa-IR"/>
                </w:rPr>
                <m:t>M</m:t>
              </m:r>
            </m:e>
            <m:sub>
              <m:r>
                <w:rPr>
                  <w:rFonts w:ascii="Cambria Math" w:hAnsi="Cambria Math"/>
                  <w:lang w:bidi="fa-IR"/>
                </w:rPr>
                <m:t>iδ</m:t>
              </m:r>
            </m:sub>
          </m:sSub>
          <m:r>
            <w:rPr>
              <w:rFonts w:ascii="Cambria Math" w:hAnsi="Cambria Math"/>
              <w:lang w:bidi="fa-IR"/>
            </w:rPr>
            <m:t>=</m:t>
          </m:r>
          <m:sSub>
            <m:sSubPr>
              <m:ctrlPr>
                <w:ins w:id="291" w:author="MohammadHossein Manuel Haqiqatkhah" w:date="2020-01-08T11:35:00Z">
                  <w:rPr>
                    <w:rFonts w:ascii="Cambria Math" w:hAnsi="Cambria Math"/>
                    <w:i/>
                    <w:iCs/>
                    <w:lang w:bidi="fa-IR"/>
                  </w:rPr>
                </w:ins>
              </m:ctrlPr>
            </m:sSubPr>
            <m:e>
              <m:r>
                <w:rPr>
                  <w:rFonts w:ascii="Cambria Math" w:hAnsi="Cambria Math"/>
                  <w:lang w:bidi="fa-IR"/>
                </w:rPr>
                <m:t>M</m:t>
              </m:r>
            </m:e>
            <m:sub>
              <m:r>
                <w:rPr>
                  <w:rFonts w:ascii="Cambria Math" w:hAnsi="Cambria Math"/>
                  <w:lang w:bidi="fa-IR"/>
                </w:rPr>
                <m:t>δi</m:t>
              </m:r>
            </m:sub>
          </m:sSub>
          <m:r>
            <w:rPr>
              <w:rFonts w:ascii="Cambria Math" w:hAnsi="Cambria Math"/>
              <w:lang w:bidi="fa-IR"/>
            </w:rPr>
            <m:t>= 0</m:t>
          </m:r>
          <m:r>
            <m:rPr>
              <m:sty m:val="p"/>
            </m:rPr>
            <w:rPr>
              <w:rFonts w:ascii="Cambria Math" w:hAnsi="Cambria Math"/>
              <w:lang w:bidi="fa-IR"/>
            </w:rPr>
            <w:br/>
          </m:r>
        </m:oMath>
        <m:oMath>
          <m:sSub>
            <m:sSubPr>
              <m:ctrlPr>
                <w:ins w:id="292" w:author="MohammadHossein Manuel Haqiqatkhah" w:date="2020-01-08T11:35:00Z">
                  <w:rPr>
                    <w:rFonts w:ascii="Cambria Math" w:hAnsi="Cambria Math"/>
                    <w:i/>
                    <w:iCs/>
                    <w:lang w:bidi="fa-IR"/>
                  </w:rPr>
                </w:ins>
              </m:ctrlPr>
            </m:sSubPr>
            <m:e>
              <m:r>
                <w:rPr>
                  <w:rFonts w:ascii="Cambria Math" w:hAnsi="Cambria Math"/>
                  <w:lang w:bidi="fa-IR"/>
                </w:rPr>
                <m:t>M</m:t>
              </m:r>
            </m:e>
            <m:sub>
              <m:r>
                <w:rPr>
                  <w:rFonts w:ascii="Cambria Math" w:hAnsi="Cambria Math"/>
                  <w:lang w:bidi="fa-IR"/>
                </w:rPr>
                <m:t>iσ</m:t>
              </m:r>
            </m:sub>
          </m:sSub>
          <m:r>
            <w:rPr>
              <w:rFonts w:ascii="Cambria Math" w:hAnsi="Cambria Math"/>
              <w:lang w:bidi="fa-IR"/>
            </w:rPr>
            <m:t>=</m:t>
          </m:r>
          <m:sSub>
            <m:sSubPr>
              <m:ctrlPr>
                <w:ins w:id="293" w:author="MohammadHossein Manuel Haqiqatkhah" w:date="2020-01-08T11:35:00Z">
                  <w:rPr>
                    <w:rFonts w:ascii="Cambria Math" w:hAnsi="Cambria Math"/>
                    <w:i/>
                    <w:iCs/>
                    <w:lang w:bidi="fa-IR"/>
                  </w:rPr>
                </w:ins>
              </m:ctrlPr>
            </m:sSubPr>
            <m:e>
              <m:r>
                <w:rPr>
                  <w:rFonts w:ascii="Cambria Math" w:hAnsi="Cambria Math"/>
                  <w:lang w:bidi="fa-IR"/>
                </w:rPr>
                <m:t>M</m:t>
              </m:r>
            </m:e>
            <m:sub>
              <m:r>
                <w:rPr>
                  <w:rFonts w:ascii="Cambria Math" w:hAnsi="Cambria Math"/>
                  <w:lang w:bidi="fa-IR"/>
                </w:rPr>
                <m:t>σi</m:t>
              </m:r>
            </m:sub>
          </m:sSub>
          <m:r>
            <w:rPr>
              <w:rFonts w:ascii="Cambria Math" w:hAnsi="Cambria Math"/>
              <w:lang w:bidi="fa-IR"/>
            </w:rPr>
            <m:t>= 1</m:t>
          </m:r>
        </m:oMath>
      </m:oMathPara>
    </w:p>
    <w:p w14:paraId="698656E3" w14:textId="77777777" w:rsidR="00A8120B" w:rsidRPr="003A7EDE" w:rsidRDefault="00A8120B" w:rsidP="003E11B8">
      <w:pPr>
        <w:rPr>
          <w:lang w:bidi="fa-IR"/>
        </w:rPr>
      </w:pPr>
    </w:p>
    <w:p w14:paraId="61C039D3" w14:textId="77777777" w:rsidR="002D2C42" w:rsidRPr="003A7EDE" w:rsidRDefault="00F27C8E">
      <w:pPr>
        <w:pStyle w:val="Heading2"/>
        <w:rPr>
          <w:lang w:bidi="fa-IR"/>
        </w:rPr>
      </w:pPr>
      <w:r>
        <w:rPr>
          <w:lang w:bidi="fa-IR"/>
        </w:rPr>
        <w:t>Characterizing</w:t>
      </w:r>
      <w:r w:rsidR="003A5B4C">
        <w:rPr>
          <w:lang w:bidi="fa-IR"/>
        </w:rPr>
        <w:t xml:space="preserve"> and comparing</w:t>
      </w:r>
      <w:r>
        <w:rPr>
          <w:lang w:bidi="fa-IR"/>
        </w:rPr>
        <w:t xml:space="preserve"> </w:t>
      </w:r>
      <w:r w:rsidR="003A5B4C">
        <w:rPr>
          <w:lang w:bidi="fa-IR"/>
        </w:rPr>
        <w:t>models</w:t>
      </w:r>
    </w:p>
    <w:p w14:paraId="26773B0E" w14:textId="77777777" w:rsidR="001E5D73" w:rsidRPr="001E5D73" w:rsidRDefault="001D14AA" w:rsidP="004B6ADF">
      <w:pPr>
        <w:rPr>
          <w:rFonts w:cs="Times New Roman"/>
          <w:lang w:bidi="fa-IR"/>
        </w:rPr>
      </w:pPr>
      <w:r>
        <w:rPr>
          <w:lang w:bidi="fa-IR"/>
        </w:rPr>
        <w:t xml:space="preserve">The state of each model at any given time </w:t>
      </w:r>
      <w:r w:rsidRPr="00F95219">
        <w:rPr>
          <w:i/>
          <w:lang w:bidi="fa-IR"/>
        </w:rPr>
        <w:t>t</w:t>
      </w:r>
      <w:r>
        <w:rPr>
          <w:rFonts w:cs="Times New Roman"/>
          <w:lang w:bidi="fa-IR"/>
        </w:rPr>
        <w:t xml:space="preserve"> is described by </w:t>
      </w:r>
      <w:r w:rsidR="00151023">
        <w:rPr>
          <w:rFonts w:cs="Times New Roman"/>
          <w:lang w:bidi="fa-IR"/>
        </w:rPr>
        <w:t xml:space="preserve">adjacency matrix </w:t>
      </w:r>
      <w:r w:rsidR="00151023">
        <w:rPr>
          <w:lang w:bidi="fa-IR"/>
        </w:rPr>
        <w:t>(</w:t>
      </w:r>
      <m:oMath>
        <m:sSub>
          <m:sSubPr>
            <m:ctrlPr>
              <w:ins w:id="294" w:author="MohammadHossein Manuel Haqiqatkhah" w:date="2020-01-08T11:35:00Z">
                <w:rPr>
                  <w:rFonts w:ascii="Cambria Math" w:hAnsi="Cambria Math"/>
                  <w:i/>
                  <w:iCs/>
                  <w:lang w:bidi="fa-IR"/>
                </w:rPr>
              </w:ins>
            </m:ctrlPr>
          </m:sSubPr>
          <m:e>
            <m:r>
              <w:rPr>
                <w:rFonts w:ascii="Cambria Math" w:hAnsi="Cambria Math"/>
                <w:lang w:bidi="fa-IR"/>
              </w:rPr>
              <m:t>M</m:t>
            </m:r>
          </m:e>
          <m:sub>
            <m:r>
              <w:rPr>
                <w:rFonts w:ascii="Cambria Math" w:hAnsi="Cambria Math"/>
                <w:lang w:bidi="fa-IR"/>
              </w:rPr>
              <m:t>t</m:t>
            </m:r>
          </m:sub>
        </m:sSub>
        <m:r>
          <w:rPr>
            <w:rFonts w:ascii="Cambria Math" w:hAnsi="Cambria Math"/>
            <w:lang w:bidi="fa-IR"/>
          </w:rPr>
          <m:t>)</m:t>
        </m:r>
      </m:oMath>
      <w:r w:rsidR="001E5D73" w:rsidRPr="001E5D73">
        <w:rPr>
          <w:rFonts w:cs="Times New Roman"/>
          <w:lang w:bidi="fa-IR"/>
        </w:rPr>
        <w:t xml:space="preserve"> (henceforth, </w:t>
      </w:r>
      <w:r w:rsidR="006E64B5">
        <w:rPr>
          <w:rFonts w:cs="Times New Roman"/>
          <w:lang w:bidi="fa-IR"/>
        </w:rPr>
        <w:t>"</w:t>
      </w:r>
      <w:r w:rsidR="001E5D73" w:rsidRPr="001E5D73">
        <w:rPr>
          <w:rFonts w:cs="Times New Roman"/>
          <w:lang w:bidi="fa-IR"/>
        </w:rPr>
        <w:t>anatomical connectivity</w:t>
      </w:r>
      <w:r w:rsidR="006E64B5">
        <w:rPr>
          <w:rFonts w:cs="Times New Roman"/>
          <w:lang w:bidi="fa-IR"/>
        </w:rPr>
        <w:t>"</w:t>
      </w:r>
      <w:r w:rsidR="001E5D73" w:rsidRPr="001E5D73">
        <w:rPr>
          <w:rFonts w:cs="Times New Roman"/>
          <w:lang w:bidi="fa-IR"/>
        </w:rPr>
        <w:t>)</w:t>
      </w:r>
      <w:r w:rsidR="00781B10">
        <w:rPr>
          <w:rFonts w:cs="Times New Roman"/>
          <w:lang w:bidi="fa-IR"/>
        </w:rPr>
        <w:t xml:space="preserve"> which is subject to adaptive rewiring</w:t>
      </w:r>
      <w:r w:rsidR="001E5D73" w:rsidRPr="001E5D73">
        <w:rPr>
          <w:rFonts w:cs="Times New Roman"/>
          <w:lang w:bidi="fa-IR"/>
        </w:rPr>
        <w:t xml:space="preserve">, and </w:t>
      </w:r>
      <w:r w:rsidR="000F7258">
        <w:rPr>
          <w:rFonts w:cs="Times New Roman"/>
          <w:lang w:bidi="fa-IR"/>
        </w:rPr>
        <w:t xml:space="preserve">the vector of </w:t>
      </w:r>
      <w:r w:rsidR="001E5D73">
        <w:rPr>
          <w:lang w:bidi="fa-IR"/>
        </w:rPr>
        <w:t>activ</w:t>
      </w:r>
      <w:r w:rsidR="000F7258">
        <w:rPr>
          <w:lang w:bidi="fa-IR"/>
        </w:rPr>
        <w:t>ation values</w:t>
      </w:r>
      <w:r w:rsidR="001E5D73">
        <w:rPr>
          <w:lang w:bidi="fa-IR"/>
        </w:rPr>
        <w:t>, (</w:t>
      </w:r>
      <m:oMath>
        <m:sSub>
          <m:sSubPr>
            <m:ctrlPr>
              <w:ins w:id="295" w:author="MohammadHossein Manuel Haqiqatkhah" w:date="2020-01-08T11:35:00Z">
                <w:rPr>
                  <w:rFonts w:ascii="Cambria Math" w:hAnsi="Cambria Math"/>
                  <w:i/>
                  <w:iCs/>
                  <w:lang w:bidi="fa-IR"/>
                </w:rPr>
              </w:ins>
            </m:ctrlPr>
          </m:sSubPr>
          <m:e>
            <m:r>
              <w:rPr>
                <w:rFonts w:ascii="Cambria Math" w:hAnsi="Cambria Math"/>
                <w:lang w:bidi="fa-IR"/>
              </w:rPr>
              <m:t>X</m:t>
            </m:r>
          </m:e>
          <m:sub>
            <m:r>
              <w:rPr>
                <w:rFonts w:ascii="Cambria Math" w:hAnsi="Cambria Math"/>
                <w:lang w:bidi="fa-IR"/>
              </w:rPr>
              <m:t>t</m:t>
            </m:r>
          </m:sub>
        </m:sSub>
      </m:oMath>
      <w:r w:rsidR="001E5D73">
        <w:rPr>
          <w:iCs/>
          <w:lang w:bidi="fa-IR"/>
        </w:rPr>
        <w:t>)</w:t>
      </w:r>
      <w:r w:rsidR="001E5D73" w:rsidRPr="001E5D73">
        <w:rPr>
          <w:rFonts w:cs="Times New Roman"/>
          <w:lang w:bidi="fa-IR"/>
        </w:rPr>
        <w:t xml:space="preserve">. </w:t>
      </w:r>
      <w:r w:rsidR="000F7258">
        <w:rPr>
          <w:rFonts w:cs="Times New Roman"/>
          <w:lang w:bidi="fa-IR"/>
        </w:rPr>
        <w:t>Model</w:t>
      </w:r>
      <w:r w:rsidR="004A0B34">
        <w:rPr>
          <w:rFonts w:cs="Times New Roman"/>
          <w:lang w:bidi="fa-IR"/>
        </w:rPr>
        <w:t>'s</w:t>
      </w:r>
      <w:r w:rsidR="001E5D73" w:rsidRPr="001E5D73">
        <w:rPr>
          <w:rFonts w:cs="Times New Roman"/>
          <w:lang w:bidi="fa-IR"/>
        </w:rPr>
        <w:t xml:space="preserve"> </w:t>
      </w:r>
      <w:r w:rsidR="006E64B5">
        <w:rPr>
          <w:rFonts w:cs="Times New Roman"/>
          <w:lang w:bidi="fa-IR"/>
        </w:rPr>
        <w:t>"</w:t>
      </w:r>
      <w:r w:rsidR="001E5D73" w:rsidRPr="001E5D73">
        <w:rPr>
          <w:rFonts w:cs="Times New Roman"/>
          <w:lang w:bidi="fa-IR"/>
        </w:rPr>
        <w:t>functional connectivity</w:t>
      </w:r>
      <w:r w:rsidR="006E64B5">
        <w:rPr>
          <w:rFonts w:cs="Times New Roman"/>
          <w:lang w:bidi="fa-IR"/>
        </w:rPr>
        <w:t>"</w:t>
      </w:r>
      <w:r w:rsidR="0047436F">
        <w:rPr>
          <w:rFonts w:cs="Times New Roman"/>
          <w:lang w:bidi="fa-IR"/>
        </w:rPr>
        <w:t xml:space="preserve"> at </w:t>
      </w:r>
      <w:r w:rsidR="0047436F" w:rsidRPr="004A0B34">
        <w:rPr>
          <w:rFonts w:cs="Times New Roman"/>
          <w:i/>
          <w:lang w:bidi="fa-IR"/>
        </w:rPr>
        <w:t>t</w:t>
      </w:r>
      <w:r w:rsidR="004B6ADF">
        <w:rPr>
          <w:rFonts w:cs="Times New Roman"/>
          <w:iCs/>
          <w:lang w:bidi="fa-IR"/>
        </w:rPr>
        <w:t xml:space="preserve">, (with adjacency </w:t>
      </w:r>
      <w:proofErr w:type="gramStart"/>
      <w:r w:rsidR="004B6ADF">
        <w:rPr>
          <w:rFonts w:cs="Times New Roman"/>
          <w:iCs/>
          <w:lang w:bidi="fa-IR"/>
        </w:rPr>
        <w:t xml:space="preserve">matrix </w:t>
      </w:r>
      <w:proofErr w:type="gramEnd"/>
      <m:oMath>
        <m:sSub>
          <m:sSubPr>
            <m:ctrlPr>
              <w:ins w:id="296" w:author="MohammadHossein Manuel Haqiqatkhah" w:date="2020-01-08T11:35:00Z">
                <w:rPr>
                  <w:rFonts w:ascii="Cambria Math" w:hAnsi="Cambria Math"/>
                  <w:i/>
                  <w:iCs/>
                  <w:lang w:bidi="fa-IR"/>
                </w:rPr>
              </w:ins>
            </m:ctrlPr>
          </m:sSubPr>
          <m:e>
            <m:r>
              <w:rPr>
                <w:rFonts w:ascii="Cambria Math" w:hAnsi="Cambria Math"/>
                <w:lang w:bidi="fa-IR"/>
              </w:rPr>
              <m:t>F</m:t>
            </m:r>
          </m:e>
          <m:sub>
            <m:r>
              <w:rPr>
                <w:rFonts w:ascii="Cambria Math" w:hAnsi="Cambria Math"/>
                <w:lang w:bidi="fa-IR"/>
              </w:rPr>
              <m:t>t</m:t>
            </m:r>
          </m:sub>
        </m:sSub>
      </m:oMath>
      <w:r w:rsidR="004B6ADF">
        <w:rPr>
          <w:rFonts w:cs="Times New Roman"/>
          <w:iCs/>
          <w:lang w:bidi="fa-IR"/>
        </w:rPr>
        <w:t xml:space="preserve">) </w:t>
      </w:r>
      <w:r w:rsidR="000F7258">
        <w:rPr>
          <w:rFonts w:cs="Times New Roman"/>
          <w:lang w:bidi="fa-IR"/>
        </w:rPr>
        <w:t>is defined</w:t>
      </w:r>
      <w:r w:rsidR="001E5D73" w:rsidRPr="001E5D73">
        <w:rPr>
          <w:rFonts w:cs="Times New Roman"/>
          <w:lang w:bidi="fa-IR"/>
        </w:rPr>
        <w:t xml:space="preserve"> by </w:t>
      </w:r>
      <w:r w:rsidR="000F7258">
        <w:rPr>
          <w:rFonts w:cs="Times New Roman"/>
          <w:lang w:bidi="fa-IR"/>
        </w:rPr>
        <w:t>the</w:t>
      </w:r>
      <w:r w:rsidR="000F7258" w:rsidRPr="001E5D73">
        <w:rPr>
          <w:rFonts w:cs="Times New Roman"/>
          <w:lang w:bidi="fa-IR"/>
        </w:rPr>
        <w:t xml:space="preserve"> </w:t>
      </w:r>
      <w:r w:rsidR="0047436F">
        <w:rPr>
          <w:rFonts w:cs="Times New Roman"/>
          <w:lang w:bidi="fa-IR"/>
        </w:rPr>
        <w:t xml:space="preserve">momentary </w:t>
      </w:r>
      <w:r w:rsidR="001E5D73" w:rsidRPr="001E5D73">
        <w:rPr>
          <w:rFonts w:cs="Times New Roman"/>
          <w:lang w:bidi="fa-IR"/>
        </w:rPr>
        <w:t>pairwise differences of node activ</w:t>
      </w:r>
      <w:r w:rsidR="0047436F">
        <w:rPr>
          <w:rFonts w:cs="Times New Roman"/>
          <w:lang w:bidi="fa-IR"/>
        </w:rPr>
        <w:t>ation values.</w:t>
      </w:r>
      <w:r w:rsidR="001E5D73" w:rsidRPr="001E5D73">
        <w:rPr>
          <w:rFonts w:cs="Times New Roman"/>
          <w:lang w:bidi="fa-IR"/>
        </w:rPr>
        <w:t xml:space="preserve"> </w:t>
      </w:r>
    </w:p>
    <w:p w14:paraId="4721550A" w14:textId="77777777" w:rsidR="00AA48ED" w:rsidRDefault="00851958" w:rsidP="00851958">
      <w:pPr>
        <w:pStyle w:val="Heading3"/>
        <w:rPr>
          <w:lang w:bidi="fa-IR"/>
        </w:rPr>
      </w:pPr>
      <w:r>
        <w:rPr>
          <w:lang w:bidi="fa-IR"/>
        </w:rPr>
        <w:t xml:space="preserve">Qualitative </w:t>
      </w:r>
      <w:r w:rsidR="00F27C8E">
        <w:rPr>
          <w:lang w:bidi="fa-IR"/>
        </w:rPr>
        <w:t>description</w:t>
      </w:r>
      <w:r w:rsidR="0059020E">
        <w:rPr>
          <w:lang w:bidi="fa-IR"/>
        </w:rPr>
        <w:t xml:space="preserve"> </w:t>
      </w:r>
      <w:r>
        <w:rPr>
          <w:lang w:bidi="fa-IR"/>
        </w:rPr>
        <w:t xml:space="preserve">of </w:t>
      </w:r>
      <w:r w:rsidR="00F27C8E">
        <w:rPr>
          <w:lang w:bidi="fa-IR"/>
        </w:rPr>
        <w:t xml:space="preserve">network </w:t>
      </w:r>
      <w:r>
        <w:rPr>
          <w:lang w:bidi="fa-IR"/>
        </w:rPr>
        <w:t>structure</w:t>
      </w:r>
      <w:r w:rsidR="00F27C8E">
        <w:rPr>
          <w:lang w:bidi="fa-IR"/>
        </w:rPr>
        <w:t>s</w:t>
      </w:r>
      <w:r>
        <w:rPr>
          <w:lang w:bidi="fa-IR"/>
        </w:rPr>
        <w:t>.</w:t>
      </w:r>
    </w:p>
    <w:p w14:paraId="64C82903" w14:textId="78C6E7AF" w:rsidR="00851958" w:rsidRDefault="0047436F" w:rsidP="006513C7">
      <w:pPr>
        <w:rPr>
          <w:lang w:bidi="fa-IR"/>
        </w:rPr>
      </w:pPr>
      <w:r>
        <w:rPr>
          <w:lang w:bidi="fa-IR"/>
        </w:rPr>
        <w:t>N</w:t>
      </w:r>
      <w:r w:rsidR="00213082">
        <w:rPr>
          <w:lang w:bidi="fa-IR"/>
        </w:rPr>
        <w:t xml:space="preserve">etwork structure can be qualitatively </w:t>
      </w:r>
      <w:r w:rsidR="008B34C2">
        <w:rPr>
          <w:lang w:bidi="fa-IR"/>
        </w:rPr>
        <w:t xml:space="preserve">assessed by means of visual </w:t>
      </w:r>
      <w:r>
        <w:rPr>
          <w:lang w:bidi="fa-IR"/>
        </w:rPr>
        <w:t xml:space="preserve">inspection </w:t>
      </w:r>
      <w:r w:rsidR="002F20EB">
        <w:rPr>
          <w:lang w:bidi="fa-IR"/>
        </w:rPr>
        <w:t>of</w:t>
      </w:r>
      <w:r w:rsidR="008B34C2">
        <w:rPr>
          <w:lang w:bidi="fa-IR"/>
        </w:rPr>
        <w:t xml:space="preserve"> the </w:t>
      </w:r>
      <w:r w:rsidR="002F20EB">
        <w:rPr>
          <w:lang w:bidi="fa-IR"/>
        </w:rPr>
        <w:t>graph diagram</w:t>
      </w:r>
      <w:r w:rsidR="00290330">
        <w:rPr>
          <w:lang w:bidi="fa-IR"/>
        </w:rPr>
        <w:t xml:space="preserve"> or </w:t>
      </w:r>
      <w:r w:rsidR="001D24B9">
        <w:rPr>
          <w:lang w:bidi="fa-IR"/>
        </w:rPr>
        <w:t xml:space="preserve">the </w:t>
      </w:r>
      <w:r w:rsidR="001C7986">
        <w:rPr>
          <w:lang w:bidi="fa-IR"/>
        </w:rPr>
        <w:t>adjacency</w:t>
      </w:r>
      <w:r w:rsidR="001D24B9">
        <w:rPr>
          <w:lang w:bidi="fa-IR"/>
        </w:rPr>
        <w:t xml:space="preserve"> matri</w:t>
      </w:r>
      <w:r w:rsidR="001C7986">
        <w:rPr>
          <w:lang w:bidi="fa-IR"/>
        </w:rPr>
        <w:t xml:space="preserve">x. </w:t>
      </w:r>
      <w:r w:rsidR="006513C7">
        <w:rPr>
          <w:lang w:bidi="fa-IR"/>
        </w:rPr>
        <w:t xml:space="preserve">Using </w:t>
      </w:r>
      <w:r w:rsidR="006513C7">
        <w:rPr>
          <w:lang w:bidi="fa-IR"/>
        </w:rPr>
        <w:t xml:space="preserve">the package `seriation` </w:t>
      </w:r>
      <w:r w:rsidR="006513C7">
        <w:t>(</w:t>
      </w:r>
      <w:proofErr w:type="spellStart"/>
      <w:r w:rsidR="006513C7">
        <w:t>Hahsler</w:t>
      </w:r>
      <w:proofErr w:type="spellEnd"/>
      <w:r w:rsidR="006513C7">
        <w:t xml:space="preserve"> et al., 2008)</w:t>
      </w:r>
      <w:r w:rsidR="006513C7">
        <w:t xml:space="preserve">, </w:t>
      </w:r>
      <w:r w:rsidR="006513C7">
        <w:rPr>
          <w:lang w:bidi="fa-IR"/>
        </w:rPr>
        <w:lastRenderedPageBreak/>
        <w:t>t</w:t>
      </w:r>
      <w:r w:rsidR="00B0054C">
        <w:rPr>
          <w:lang w:bidi="fa-IR"/>
        </w:rPr>
        <w:t>he adjacency matri</w:t>
      </w:r>
      <w:ins w:id="297" w:author="MohammadHossein Manuel Haqiqatkhah" w:date="2020-01-08T10:28:00Z">
        <w:r w:rsidR="0085254D">
          <w:rPr>
            <w:lang w:bidi="fa-IR"/>
          </w:rPr>
          <w:t>x</w:t>
        </w:r>
      </w:ins>
      <w:del w:id="298" w:author="MohammadHossein Manuel Haqiqatkhah" w:date="2020-01-08T10:28:00Z">
        <w:r w:rsidR="00AA4C9F" w:rsidDel="0085254D">
          <w:rPr>
            <w:lang w:bidi="fa-IR"/>
          </w:rPr>
          <w:delText>ces</w:delText>
        </w:r>
      </w:del>
      <w:r w:rsidR="00B0054C">
        <w:rPr>
          <w:lang w:bidi="fa-IR"/>
        </w:rPr>
        <w:t xml:space="preserve"> </w:t>
      </w:r>
      <w:del w:id="299" w:author="MohammadHossein Manuel Haqiqatkhah" w:date="2020-01-08T10:28:00Z">
        <w:r w:rsidR="00AA4C9F" w:rsidDel="0085254D">
          <w:rPr>
            <w:lang w:bidi="fa-IR"/>
          </w:rPr>
          <w:delText xml:space="preserve">are </w:delText>
        </w:r>
      </w:del>
      <w:ins w:id="300" w:author="MohammadHossein Manuel Haqiqatkhah" w:date="2020-01-08T10:28:00Z">
        <w:r w:rsidR="0085254D">
          <w:rPr>
            <w:lang w:bidi="fa-IR"/>
          </w:rPr>
          <w:t xml:space="preserve">is </w:t>
        </w:r>
      </w:ins>
      <w:r w:rsidR="00A00A8A">
        <w:rPr>
          <w:lang w:bidi="fa-IR"/>
        </w:rPr>
        <w:t xml:space="preserve">serialized </w:t>
      </w:r>
      <w:r w:rsidR="006513C7">
        <w:rPr>
          <w:lang w:bidi="fa-IR"/>
        </w:rPr>
        <w:t xml:space="preserve">by ordering </w:t>
      </w:r>
      <w:r w:rsidR="006513C7">
        <w:rPr>
          <w:lang w:bidi="fa-IR"/>
        </w:rPr>
        <w:t xml:space="preserve">rows and columns </w:t>
      </w:r>
      <w:r w:rsidR="006513C7">
        <w:rPr>
          <w:lang w:bidi="fa-IR"/>
        </w:rPr>
        <w:t xml:space="preserve">according to the projection of the matrix on its first principal component. Seriation </w:t>
      </w:r>
      <w:r w:rsidR="00A00A8A">
        <w:rPr>
          <w:lang w:bidi="fa-IR"/>
        </w:rPr>
        <w:t>maximize</w:t>
      </w:r>
      <w:r w:rsidR="006513C7">
        <w:rPr>
          <w:lang w:bidi="fa-IR"/>
        </w:rPr>
        <w:t>s</w:t>
      </w:r>
      <w:r w:rsidR="00A00A8A">
        <w:rPr>
          <w:lang w:bidi="fa-IR"/>
        </w:rPr>
        <w:t xml:space="preserve"> </w:t>
      </w:r>
      <w:r w:rsidR="008956B4">
        <w:rPr>
          <w:lang w:bidi="fa-IR"/>
        </w:rPr>
        <w:t xml:space="preserve">visual </w:t>
      </w:r>
      <w:proofErr w:type="spellStart"/>
      <w:r w:rsidR="008956B4">
        <w:rPr>
          <w:lang w:bidi="fa-IR"/>
        </w:rPr>
        <w:t>identifiability</w:t>
      </w:r>
      <w:proofErr w:type="spellEnd"/>
      <w:r w:rsidR="008956B4">
        <w:rPr>
          <w:lang w:bidi="fa-IR"/>
        </w:rPr>
        <w:t xml:space="preserve"> </w:t>
      </w:r>
      <w:r w:rsidR="0025317C">
        <w:rPr>
          <w:lang w:bidi="fa-IR"/>
        </w:rPr>
        <w:t xml:space="preserve">of </w:t>
      </w:r>
      <w:r w:rsidR="00A00A8A">
        <w:rPr>
          <w:lang w:bidi="fa-IR"/>
        </w:rPr>
        <w:t xml:space="preserve">modules </w:t>
      </w:r>
      <w:r w:rsidR="0025317C">
        <w:rPr>
          <w:lang w:bidi="fa-IR"/>
        </w:rPr>
        <w:t xml:space="preserve">within the </w:t>
      </w:r>
      <w:r w:rsidR="00A00A8A">
        <w:rPr>
          <w:lang w:bidi="fa-IR"/>
        </w:rPr>
        <w:t>network</w:t>
      </w:r>
      <w:r w:rsidR="00740A4A">
        <w:rPr>
          <w:lang w:bidi="fa-IR"/>
        </w:rPr>
        <w:t>.</w:t>
      </w:r>
      <w:r w:rsidR="00AA4C9F">
        <w:rPr>
          <w:lang w:bidi="fa-IR"/>
        </w:rPr>
        <w:t xml:space="preserve"> </w:t>
      </w:r>
    </w:p>
    <w:p w14:paraId="6DDA43C2" w14:textId="77777777" w:rsidR="00851958" w:rsidRDefault="00851958" w:rsidP="00BD5D3D">
      <w:pPr>
        <w:pStyle w:val="Heading3"/>
        <w:rPr>
          <w:lang w:bidi="fa-IR"/>
        </w:rPr>
      </w:pPr>
      <w:r>
        <w:rPr>
          <w:lang w:bidi="fa-IR"/>
        </w:rPr>
        <w:t xml:space="preserve">Quantitative </w:t>
      </w:r>
      <w:r w:rsidR="00BD5D3D">
        <w:rPr>
          <w:lang w:bidi="fa-IR"/>
        </w:rPr>
        <w:t>measures of the structure.</w:t>
      </w:r>
    </w:p>
    <w:p w14:paraId="69666A5A" w14:textId="7B9A80CE" w:rsidR="00BD5D3D" w:rsidRDefault="00BD5D3D" w:rsidP="00EC3F8A">
      <w:pPr>
        <w:rPr>
          <w:lang w:bidi="fa-IR"/>
        </w:rPr>
      </w:pPr>
      <w:r>
        <w:rPr>
          <w:lang w:bidi="fa-IR"/>
        </w:rPr>
        <w:t>In network science</w:t>
      </w:r>
      <w:r w:rsidR="00062D8B">
        <w:rPr>
          <w:lang w:bidi="fa-IR"/>
        </w:rPr>
        <w:t>, a wide range of structural measures of connectivit</w:t>
      </w:r>
      <w:r w:rsidR="004D0A6C">
        <w:rPr>
          <w:lang w:bidi="fa-IR"/>
        </w:rPr>
        <w:t>y, also known as netw</w:t>
      </w:r>
      <w:r w:rsidR="00A17774">
        <w:rPr>
          <w:lang w:bidi="fa-IR"/>
        </w:rPr>
        <w:t>o</w:t>
      </w:r>
      <w:r w:rsidR="00DD4D9B">
        <w:rPr>
          <w:lang w:bidi="fa-IR"/>
        </w:rPr>
        <w:t>rk</w:t>
      </w:r>
      <w:r w:rsidR="004D0A6C">
        <w:rPr>
          <w:lang w:bidi="fa-IR"/>
        </w:rPr>
        <w:t xml:space="preserve"> statistics, </w:t>
      </w:r>
      <w:r w:rsidR="00AB4F03">
        <w:rPr>
          <w:lang w:bidi="fa-IR"/>
        </w:rPr>
        <w:t>have been proposed</w:t>
      </w:r>
      <w:r w:rsidR="00134279">
        <w:rPr>
          <w:lang w:bidi="fa-IR"/>
        </w:rPr>
        <w:t xml:space="preserve"> </w:t>
      </w:r>
      <w:r w:rsidR="00D3027D">
        <w:rPr>
          <w:lang w:bidi="fa-IR"/>
        </w:rPr>
        <w:fldChar w:fldCharType="begin"/>
      </w:r>
      <w:r w:rsidR="00903801">
        <w:rPr>
          <w:lang w:bidi="fa-IR"/>
        </w:rPr>
        <w:instrText xml:space="preserve"> ADDIN ZOTERO_ITEM CSL_CITATION {"citationID":"ZcKqZHmM","properties":{"formattedCitation":"(Costa et al., 2007)","plainCitation":"(Costa et al., 2007)","noteIndex":0},"citationItems":[{"id":1690,"uris":["http://zotero.org/users/5652293/items/9Z4HTT9T"],"uri":["http://zotero.org/users/5652293/items/9Z4HTT9T"],"itemData":{"id":1690,"type":"article-journal","container-title":"Advances in Physics","DOI":"10.1080/00018730601170527","ISSN":"0001-8732, 1460-6976","issue":"1","journalAbbreviation":"Advances in Physics","language":"en","page":"167-242","source":"DOI.org (Crossref)","title":"Characterization of complex networks: A survey of measurements","title-short":"Characterization of complex networks","volume":"56","author":[{"family":"Costa","given":"L. da F."},{"family":"Rodrigues","given":"F. A."},{"family":"Travieso","given":"G."},{"family":"Villas Boas","given":"P. R."}],"issued":{"date-parts":[["2007",1]]}}}],"schema":"https://github.com/citation-style-language/schema/raw/master/csl-citation.json"} </w:instrText>
      </w:r>
      <w:r w:rsidR="00D3027D">
        <w:rPr>
          <w:lang w:bidi="fa-IR"/>
        </w:rPr>
        <w:fldChar w:fldCharType="separate"/>
      </w:r>
      <w:r w:rsidR="00903801" w:rsidRPr="004B6DBF">
        <w:rPr>
          <w:rFonts w:ascii="Times New Roman" w:hAnsi="Times New Roman" w:cs="Times New Roman"/>
        </w:rPr>
        <w:t>(Costa et al., 2007)</w:t>
      </w:r>
      <w:r w:rsidR="00D3027D">
        <w:rPr>
          <w:lang w:bidi="fa-IR"/>
        </w:rPr>
        <w:fldChar w:fldCharType="end"/>
      </w:r>
      <w:r w:rsidR="00AB4F03">
        <w:rPr>
          <w:lang w:bidi="fa-IR"/>
        </w:rPr>
        <w:t xml:space="preserve">. </w:t>
      </w:r>
      <w:r w:rsidR="005F251C">
        <w:rPr>
          <w:lang w:bidi="fa-IR"/>
        </w:rPr>
        <w:t xml:space="preserve">After each rewiring attempt, we </w:t>
      </w:r>
      <w:r w:rsidR="00AB4F03">
        <w:rPr>
          <w:lang w:bidi="fa-IR"/>
        </w:rPr>
        <w:t xml:space="preserve">calculate </w:t>
      </w:r>
      <w:r w:rsidR="00A17774">
        <w:rPr>
          <w:lang w:bidi="fa-IR"/>
        </w:rPr>
        <w:t xml:space="preserve">six </w:t>
      </w:r>
      <w:r w:rsidR="005F251C">
        <w:rPr>
          <w:lang w:bidi="fa-IR"/>
        </w:rPr>
        <w:t>network connectivity measures</w:t>
      </w:r>
      <w:r w:rsidR="00DD4D9B">
        <w:rPr>
          <w:lang w:bidi="fa-IR"/>
        </w:rPr>
        <w:t>: clustering coefficient,</w:t>
      </w:r>
      <w:r w:rsidR="00A17774">
        <w:rPr>
          <w:lang w:bidi="fa-IR"/>
        </w:rPr>
        <w:t xml:space="preserve"> average path length, small-worldness,</w:t>
      </w:r>
      <w:r w:rsidR="00DD4D9B">
        <w:rPr>
          <w:lang w:bidi="fa-IR"/>
        </w:rPr>
        <w:t xml:space="preserve"> modularity</w:t>
      </w:r>
      <w:r w:rsidR="00A17774">
        <w:rPr>
          <w:lang w:bidi="fa-IR"/>
        </w:rPr>
        <w:t>, assortativity, and edge density</w:t>
      </w:r>
      <w:r w:rsidR="00DD4D9B">
        <w:rPr>
          <w:lang w:bidi="fa-IR"/>
        </w:rPr>
        <w:t xml:space="preserve"> </w:t>
      </w:r>
      <w:r w:rsidR="00CD4F5F">
        <w:rPr>
          <w:lang w:bidi="fa-IR"/>
        </w:rPr>
        <w:t xml:space="preserve">Furthermore, we calculate </w:t>
      </w:r>
      <w:r w:rsidR="00A17774">
        <w:rPr>
          <w:lang w:bidi="fa-IR"/>
        </w:rPr>
        <w:t xml:space="preserve">an </w:t>
      </w:r>
      <w:r w:rsidR="00CD4F5F">
        <w:rPr>
          <w:lang w:bidi="fa-IR"/>
        </w:rPr>
        <w:t xml:space="preserve">additional </w:t>
      </w:r>
      <w:r w:rsidR="00414FF5">
        <w:rPr>
          <w:lang w:bidi="fa-IR"/>
        </w:rPr>
        <w:t>measure</w:t>
      </w:r>
      <w:r w:rsidR="00A17774">
        <w:rPr>
          <w:lang w:bidi="fa-IR"/>
        </w:rPr>
        <w:t xml:space="preserve">, </w:t>
      </w:r>
      <w:r w:rsidR="00393624">
        <w:rPr>
          <w:lang w:bidi="fa-IR"/>
        </w:rPr>
        <w:t>namely</w:t>
      </w:r>
      <w:r w:rsidR="00A17774">
        <w:rPr>
          <w:lang w:bidi="fa-IR"/>
        </w:rPr>
        <w:t>, rich club coefficient,</w:t>
      </w:r>
      <w:r w:rsidR="00414FF5">
        <w:rPr>
          <w:lang w:bidi="fa-IR"/>
        </w:rPr>
        <w:t xml:space="preserve"> </w:t>
      </w:r>
      <w:r w:rsidR="00DD4D9B">
        <w:rPr>
          <w:lang w:bidi="fa-IR"/>
        </w:rPr>
        <w:t xml:space="preserve">after </w:t>
      </w:r>
      <w:r w:rsidR="00CA755D">
        <w:rPr>
          <w:lang w:bidi="fa-IR"/>
        </w:rPr>
        <w:t xml:space="preserve">the last rewiring </w:t>
      </w:r>
      <w:r w:rsidR="00DD4D9B">
        <w:rPr>
          <w:lang w:bidi="fa-IR"/>
        </w:rPr>
        <w:t>attemp</w:t>
      </w:r>
      <w:r w:rsidR="008B073B">
        <w:rPr>
          <w:lang w:bidi="fa-IR"/>
        </w:rPr>
        <w:t>t</w:t>
      </w:r>
      <w:r w:rsidR="00CA755D">
        <w:rPr>
          <w:lang w:bidi="fa-IR"/>
        </w:rPr>
        <w:t>.</w:t>
      </w:r>
      <w:r w:rsidR="00DD4D9B" w:rsidRPr="00DD4D9B">
        <w:rPr>
          <w:lang w:bidi="fa-IR"/>
        </w:rPr>
        <w:t xml:space="preserve"> </w:t>
      </w:r>
      <w:r w:rsidR="00DD4D9B">
        <w:rPr>
          <w:lang w:bidi="fa-IR"/>
        </w:rPr>
        <w:t>All measures are calculated separately for the whole</w:t>
      </w:r>
      <w:r w:rsidR="00393624">
        <w:rPr>
          <w:lang w:bidi="fa-IR"/>
        </w:rPr>
        <w:t xml:space="preserve"> and the three subgr</w:t>
      </w:r>
      <w:r w:rsidR="000563B3">
        <w:rPr>
          <w:lang w:bidi="fa-IR"/>
        </w:rPr>
        <w:t>aphs (</w:t>
      </w:r>
      <w:proofErr w:type="spellStart"/>
      <w:r w:rsidR="000563B3">
        <w:rPr>
          <w:lang w:bidi="fa-IR"/>
        </w:rPr>
        <w:t>viz</w:t>
      </w:r>
      <w:proofErr w:type="spellEnd"/>
      <w:r w:rsidR="000563B3">
        <w:rPr>
          <w:lang w:bidi="fa-IR"/>
        </w:rPr>
        <w:t>.</w:t>
      </w:r>
      <w:proofErr w:type="gramStart"/>
      <w:r w:rsidR="000563B3">
        <w:rPr>
          <w:lang w:bidi="fa-IR"/>
        </w:rPr>
        <w:t>,</w:t>
      </w:r>
      <w:r w:rsidR="00393624">
        <w:rPr>
          <w:lang w:bidi="fa-IR"/>
        </w:rPr>
        <w:t>minority</w:t>
      </w:r>
      <w:proofErr w:type="gramEnd"/>
      <w:r w:rsidR="00393624">
        <w:rPr>
          <w:lang w:bidi="fa-IR"/>
        </w:rPr>
        <w:t xml:space="preserve"> and majority partition</w:t>
      </w:r>
      <w:r w:rsidR="000563B3">
        <w:rPr>
          <w:lang w:bidi="fa-IR"/>
        </w:rPr>
        <w:t xml:space="preserve"> and the interpartition</w:t>
      </w:r>
      <w:r w:rsidR="00393624">
        <w:rPr>
          <w:lang w:bidi="fa-IR"/>
        </w:rPr>
        <w:t>)</w:t>
      </w:r>
      <w:r w:rsidR="000563B3">
        <w:rPr>
          <w:lang w:bidi="fa-IR"/>
        </w:rPr>
        <w:t>.</w:t>
      </w:r>
      <w:r w:rsidR="00DD4D9B">
        <w:rPr>
          <w:lang w:bidi="fa-IR"/>
        </w:rPr>
        <w:t xml:space="preserve"> </w:t>
      </w:r>
      <w:r w:rsidR="007D274D">
        <w:rPr>
          <w:lang w:bidi="fa-IR"/>
        </w:rPr>
        <w:t>Unless mentioned otherwise, the `igraph` package</w:t>
      </w:r>
      <w:r w:rsidR="00A17774">
        <w:rPr>
          <w:lang w:bidi="fa-IR"/>
        </w:rPr>
        <w:t xml:space="preserve"> </w:t>
      </w:r>
      <w:r w:rsidR="00EC3F8A">
        <w:rPr>
          <w:lang w:bidi="fa-IR"/>
        </w:rPr>
        <w:fldChar w:fldCharType="begin"/>
      </w:r>
      <w:r w:rsidR="00EC3F8A">
        <w:rPr>
          <w:lang w:bidi="fa-IR"/>
        </w:rPr>
        <w:instrText xml:space="preserve"> ADDIN ZOTERO_ITEM CSL_CITATION {"citationID":"uYcnswyy","properties":{"formattedCitation":"(Csardi &amp; Nepusz, 2006)","plainCitation":"(Csardi &amp; Nepusz, 2006)","noteIndex":0},"citationItems":[{"id":1771,"uris":["http://zotero.org/users/5652293/items/YVVAK3XT"],"uri":["http://zotero.org/users/5652293/items/YVVAK3XT"],"itemData":{"id":1771,"type":"article-journal","container-title":"InterJournal","page":"1695","title":"The igraph software package for complex network research","volume":"Complex Systems","author":[{"family":"Csardi","given":"Gabor"},{"family":"Nepusz","given":"Tamas"}],"issued":{"date-parts":[["2006"]]}}}],"schema":"https://github.com/citation-style-language/schema/raw/master/csl-citation.json"} </w:instrText>
      </w:r>
      <w:r w:rsidR="00EC3F8A">
        <w:rPr>
          <w:lang w:bidi="fa-IR"/>
        </w:rPr>
        <w:fldChar w:fldCharType="separate"/>
      </w:r>
      <w:r w:rsidR="00EC3F8A" w:rsidRPr="00185461">
        <w:rPr>
          <w:rFonts w:ascii="Times New Roman" w:hAnsi="Times New Roman" w:cs="Times New Roman"/>
        </w:rPr>
        <w:t>(Csardi &amp; Nepusz, 2006)</w:t>
      </w:r>
      <w:r w:rsidR="00EC3F8A">
        <w:rPr>
          <w:lang w:bidi="fa-IR"/>
        </w:rPr>
        <w:fldChar w:fldCharType="end"/>
      </w:r>
      <w:r w:rsidR="007D274D">
        <w:rPr>
          <w:lang w:bidi="fa-IR"/>
        </w:rPr>
        <w:t xml:space="preserve"> is used for calculating the measures. </w:t>
      </w:r>
      <w:del w:id="301" w:author="Cees van Leeuwen" w:date="2020-01-04T18:39:00Z">
        <w:r w:rsidR="00CA755D" w:rsidDel="00DD4D9B">
          <w:rPr>
            <w:lang w:bidi="fa-IR"/>
          </w:rPr>
          <w:delText xml:space="preserve"> </w:delText>
        </w:r>
      </w:del>
    </w:p>
    <w:p w14:paraId="190AE8B9" w14:textId="77777777" w:rsidR="00580913" w:rsidRDefault="00574992" w:rsidP="00580913">
      <w:pPr>
        <w:pStyle w:val="Heading4"/>
        <w:rPr>
          <w:lang w:bidi="fa-IR"/>
        </w:rPr>
      </w:pPr>
      <w:r>
        <w:rPr>
          <w:lang w:bidi="fa-IR"/>
        </w:rPr>
        <w:t>Clustering coefficient</w:t>
      </w:r>
      <w:r w:rsidR="00580913">
        <w:rPr>
          <w:lang w:bidi="fa-IR"/>
        </w:rPr>
        <w:t>.</w:t>
      </w:r>
    </w:p>
    <w:p w14:paraId="528EB582" w14:textId="6871C0CE" w:rsidR="00B45590" w:rsidRDefault="00BC1F58" w:rsidP="00EC3F8A">
      <w:pPr>
        <w:rPr>
          <w:lang w:bidi="fa-IR"/>
        </w:rPr>
      </w:pPr>
      <w:r>
        <w:rPr>
          <w:lang w:bidi="fa-IR"/>
        </w:rPr>
        <w:t xml:space="preserve">This measure </w:t>
      </w:r>
      <w:r w:rsidR="000563B3">
        <w:rPr>
          <w:lang w:bidi="fa-IR"/>
        </w:rPr>
        <w:t xml:space="preserve">can be defined either locally or globally </w:t>
      </w:r>
      <w:r w:rsidR="000245D9">
        <w:rPr>
          <w:lang w:bidi="fa-IR"/>
        </w:rPr>
        <w:t>and</w:t>
      </w:r>
      <w:r w:rsidR="000563B3">
        <w:rPr>
          <w:lang w:bidi="fa-IR"/>
        </w:rPr>
        <w:t xml:space="preserve"> </w:t>
      </w:r>
      <w:r>
        <w:rPr>
          <w:lang w:bidi="fa-IR"/>
        </w:rPr>
        <w:t xml:space="preserve">gives an indication </w:t>
      </w:r>
      <w:r w:rsidR="000563B3">
        <w:rPr>
          <w:lang w:bidi="fa-IR"/>
        </w:rPr>
        <w:t>for</w:t>
      </w:r>
      <w:r w:rsidR="002308A6">
        <w:rPr>
          <w:lang w:bidi="fa-IR"/>
        </w:rPr>
        <w:t xml:space="preserve"> the tendency of nodes to form clusters</w:t>
      </w:r>
      <w:r w:rsidR="00A92734">
        <w:rPr>
          <w:lang w:bidi="fa-IR"/>
        </w:rPr>
        <w:t xml:space="preserve">. We use </w:t>
      </w:r>
      <w:r w:rsidR="00DD4D9B">
        <w:rPr>
          <w:lang w:bidi="fa-IR"/>
        </w:rPr>
        <w:t xml:space="preserve">the </w:t>
      </w:r>
      <w:r w:rsidR="00A92734">
        <w:rPr>
          <w:lang w:bidi="fa-IR"/>
        </w:rPr>
        <w:t xml:space="preserve">global clustering coefficient, which </w:t>
      </w:r>
      <w:r w:rsidR="00B75BEC">
        <w:rPr>
          <w:lang w:bidi="fa-IR"/>
        </w:rPr>
        <w:t>is defined as the number of</w:t>
      </w:r>
      <w:r w:rsidR="00BE041D">
        <w:rPr>
          <w:lang w:bidi="fa-IR"/>
        </w:rPr>
        <w:t xml:space="preserve"> closed</w:t>
      </w:r>
      <w:r w:rsidR="00B75BEC">
        <w:rPr>
          <w:lang w:bidi="fa-IR"/>
        </w:rPr>
        <w:t xml:space="preserve"> </w:t>
      </w:r>
      <w:r w:rsidR="00271D9B">
        <w:rPr>
          <w:lang w:bidi="fa-IR"/>
        </w:rPr>
        <w:t xml:space="preserve">triplets of nodes </w:t>
      </w:r>
      <w:r w:rsidR="00BE041D">
        <w:rPr>
          <w:lang w:bidi="fa-IR"/>
        </w:rPr>
        <w:t xml:space="preserve">(the triplets </w:t>
      </w:r>
      <w:r w:rsidR="002F6633">
        <w:rPr>
          <w:lang w:bidi="fa-IR"/>
        </w:rPr>
        <w:t>o</w:t>
      </w:r>
      <w:r w:rsidR="00770729">
        <w:rPr>
          <w:lang w:bidi="fa-IR"/>
        </w:rPr>
        <w:t>f nodes</w:t>
      </w:r>
      <w:r w:rsidR="002F6633">
        <w:rPr>
          <w:lang w:bidi="fa-IR"/>
        </w:rPr>
        <w:t xml:space="preserve"> </w:t>
      </w:r>
      <w:r w:rsidR="00BE041D">
        <w:rPr>
          <w:lang w:bidi="fa-IR"/>
        </w:rPr>
        <w:t xml:space="preserve">that </w:t>
      </w:r>
      <w:r w:rsidR="00880AA4">
        <w:rPr>
          <w:lang w:bidi="fa-IR"/>
        </w:rPr>
        <w:t xml:space="preserve">are </w:t>
      </w:r>
      <w:r w:rsidR="007F3E83">
        <w:rPr>
          <w:lang w:bidi="fa-IR"/>
        </w:rPr>
        <w:t>all connected</w:t>
      </w:r>
      <w:r w:rsidR="00BE041D">
        <w:rPr>
          <w:lang w:bidi="fa-IR"/>
        </w:rPr>
        <w:t xml:space="preserve">) </w:t>
      </w:r>
      <w:r w:rsidR="00271D9B">
        <w:rPr>
          <w:lang w:bidi="fa-IR"/>
        </w:rPr>
        <w:t xml:space="preserve">divided by the number of </w:t>
      </w:r>
      <w:r w:rsidR="002B51CD">
        <w:rPr>
          <w:lang w:bidi="fa-IR"/>
        </w:rPr>
        <w:t xml:space="preserve">connected </w:t>
      </w:r>
      <w:r w:rsidR="00271D9B">
        <w:rPr>
          <w:lang w:bidi="fa-IR"/>
        </w:rPr>
        <w:t>triplets</w:t>
      </w:r>
      <w:r w:rsidR="002B51CD">
        <w:rPr>
          <w:lang w:bidi="fa-IR"/>
        </w:rPr>
        <w:t>, either open (</w:t>
      </w:r>
      <w:r w:rsidR="000245D9">
        <w:rPr>
          <w:lang w:bidi="fa-IR"/>
        </w:rPr>
        <w:t xml:space="preserve">i.e., </w:t>
      </w:r>
      <w:r w:rsidR="002B51CD">
        <w:rPr>
          <w:lang w:bidi="fa-IR"/>
        </w:rPr>
        <w:t xml:space="preserve">paths of length </w:t>
      </w:r>
      <w:r w:rsidR="00EC3F8A">
        <w:rPr>
          <w:lang w:bidi="fa-IR"/>
        </w:rPr>
        <w:t>two</w:t>
      </w:r>
      <w:r w:rsidR="002B51CD">
        <w:rPr>
          <w:lang w:bidi="fa-IR"/>
        </w:rPr>
        <w:t xml:space="preserve">) or </w:t>
      </w:r>
      <w:r w:rsidR="009B0D55">
        <w:rPr>
          <w:lang w:bidi="fa-IR"/>
        </w:rPr>
        <w:t>closed (</w:t>
      </w:r>
      <w:r w:rsidR="000245D9">
        <w:rPr>
          <w:lang w:bidi="fa-IR"/>
        </w:rPr>
        <w:t xml:space="preserve">i.e., </w:t>
      </w:r>
      <w:r w:rsidR="009B0D55">
        <w:rPr>
          <w:lang w:bidi="fa-IR"/>
        </w:rPr>
        <w:t>triangles)</w:t>
      </w:r>
      <w:r w:rsidR="004604F0">
        <w:rPr>
          <w:lang w:bidi="fa-IR"/>
        </w:rPr>
        <w:t xml:space="preserve">. </w:t>
      </w:r>
      <w:r w:rsidR="002F6633">
        <w:rPr>
          <w:lang w:bidi="fa-IR"/>
        </w:rPr>
        <w:t xml:space="preserve">The numerator is equal to </w:t>
      </w:r>
      <w:r w:rsidR="00227B23">
        <w:rPr>
          <w:lang w:bidi="fa-IR"/>
        </w:rPr>
        <w:t xml:space="preserve">three times </w:t>
      </w:r>
      <w:r w:rsidR="002F6633">
        <w:rPr>
          <w:lang w:bidi="fa-IR"/>
        </w:rPr>
        <w:t>the number of</w:t>
      </w:r>
      <w:r w:rsidR="00227B23">
        <w:rPr>
          <w:lang w:bidi="fa-IR"/>
        </w:rPr>
        <w:t xml:space="preserve"> </w:t>
      </w:r>
      <w:r w:rsidR="00951A4B">
        <w:rPr>
          <w:lang w:bidi="fa-IR"/>
        </w:rPr>
        <w:t>triangles in the graph</w:t>
      </w:r>
      <w:r w:rsidR="001765EA">
        <w:rPr>
          <w:lang w:bidi="fa-IR"/>
        </w:rPr>
        <w:t>.</w:t>
      </w:r>
      <w:r w:rsidR="00951A4B">
        <w:rPr>
          <w:lang w:bidi="fa-IR"/>
        </w:rPr>
        <w:t xml:space="preserve"> </w:t>
      </w:r>
      <w:r w:rsidR="00FD2A3B">
        <w:rPr>
          <w:lang w:bidi="fa-IR"/>
        </w:rPr>
        <w:t>Using linear algebra</w:t>
      </w:r>
      <w:r w:rsidR="00B7717F">
        <w:rPr>
          <w:lang w:bidi="fa-IR"/>
        </w:rPr>
        <w:t xml:space="preserve">, </w:t>
      </w:r>
      <w:r w:rsidR="00A46E3F">
        <w:rPr>
          <w:lang w:bidi="fa-IR"/>
        </w:rPr>
        <w:t xml:space="preserve">the global clustering coefficient </w:t>
      </w:r>
      <w:r w:rsidR="00951A4B">
        <w:rPr>
          <w:lang w:bidi="fa-IR"/>
        </w:rPr>
        <w:t xml:space="preserve">can be calculated formally </w:t>
      </w:r>
      <w:r w:rsidR="00A6141D">
        <w:rPr>
          <w:lang w:bidi="fa-IR"/>
        </w:rPr>
        <w:t>from the adjacency matrix</w:t>
      </w:r>
      <w:r w:rsidR="00154205">
        <w:rPr>
          <w:lang w:bidi="fa-IR"/>
        </w:rPr>
        <w:t xml:space="preserve"> </w:t>
      </w:r>
      <w:r w:rsidR="00154205" w:rsidRPr="00185461">
        <w:rPr>
          <w:i/>
          <w:iCs/>
          <w:lang w:bidi="fa-IR"/>
        </w:rPr>
        <w:t>M</w:t>
      </w:r>
      <w:r w:rsidR="00A6141D">
        <w:rPr>
          <w:lang w:bidi="fa-IR"/>
        </w:rPr>
        <w:t xml:space="preserve"> </w:t>
      </w:r>
      <w:r w:rsidR="004E12D8">
        <w:rPr>
          <w:lang w:bidi="fa-IR"/>
        </w:rPr>
        <w:t>as shown in E</w:t>
      </w:r>
      <w:r w:rsidR="004F1321">
        <w:rPr>
          <w:lang w:bidi="fa-IR"/>
        </w:rPr>
        <w:t xml:space="preserve">quation </w:t>
      </w:r>
      <w:r w:rsidR="004E12D8">
        <w:rPr>
          <w:lang w:bidi="fa-IR"/>
        </w:rPr>
        <w:t>3</w:t>
      </w:r>
      <w:r w:rsidR="00D223FB">
        <w:rPr>
          <w:lang w:bidi="fa-IR"/>
        </w:rPr>
        <w:t>.</w:t>
      </w:r>
    </w:p>
    <w:p w14:paraId="07BF69C2" w14:textId="77777777" w:rsidR="002838B1" w:rsidRDefault="00AC40F2" w:rsidP="00412BA8">
      <w:pPr>
        <w:rPr>
          <w:ins w:id="302" w:author="MohammadHossein Manuel Haqiqatkhah" w:date="2020-01-07T23:13:00Z"/>
          <w:lang w:bidi="fa-IR"/>
        </w:rPr>
      </w:pPr>
      <w:r>
        <w:rPr>
          <w:lang w:bidi="fa-IR"/>
        </w:rPr>
        <w:t xml:space="preserve">EQ 3 </w:t>
      </w:r>
      <w:r>
        <w:rPr>
          <w:lang w:bidi="fa-IR"/>
        </w:rPr>
        <w:tab/>
      </w:r>
      <w:r>
        <w:rPr>
          <w:lang w:bidi="fa-IR"/>
        </w:rPr>
        <w:tab/>
      </w:r>
    </w:p>
    <w:p w14:paraId="54D17ED2" w14:textId="1A249045" w:rsidR="00412BA8" w:rsidRDefault="00AC40F2" w:rsidP="00412BA8">
      <w:pPr>
        <w:rPr>
          <w:ins w:id="303" w:author="MohammadHossein Manuel Haqiqatkhah" w:date="2020-01-07T20:04:00Z"/>
          <w:lang w:bidi="fa-IR"/>
        </w:rPr>
      </w:pPr>
      <m:oMathPara>
        <m:oMath>
          <m:r>
            <w:rPr>
              <w:rFonts w:ascii="Cambria Math" w:hAnsi="Cambria Math"/>
              <w:lang w:bidi="fa-IR"/>
            </w:rPr>
            <m:t xml:space="preserve">C = </m:t>
          </m:r>
          <m:f>
            <m:fPr>
              <m:ctrlPr>
                <w:ins w:id="304" w:author="MohammadHossein Manuel Haqiqatkhah" w:date="2020-01-08T11:35:00Z">
                  <w:rPr>
                    <w:rFonts w:ascii="Cambria Math" w:hAnsi="Cambria Math"/>
                    <w:i/>
                    <w:lang w:bidi="fa-IR"/>
                  </w:rPr>
                </w:ins>
              </m:ctrlPr>
            </m:fPr>
            <m:num>
              <m:r>
                <w:rPr>
                  <w:rFonts w:ascii="Cambria Math" w:hAnsi="Cambria Math"/>
                  <w:lang w:bidi="fa-IR"/>
                </w:rPr>
                <m:t xml:space="preserve">3 </m:t>
              </m:r>
              <m:r>
                <m:rPr>
                  <m:sty m:val="p"/>
                </m:rPr>
                <w:rPr>
                  <w:rFonts w:ascii="Cambria Math" w:hAnsi="Cambria Math"/>
                  <w:lang w:bidi="fa-IR"/>
                </w:rPr>
                <m:t>×</m:t>
              </m:r>
              <m:r>
                <w:rPr>
                  <w:rFonts w:ascii="Cambria Math" w:hAnsi="Cambria Math"/>
                  <w:lang w:bidi="fa-IR"/>
                </w:rPr>
                <m:t># triangles</m:t>
              </m:r>
            </m:num>
            <m:den>
              <m:r>
                <w:rPr>
                  <w:rFonts w:ascii="Cambria Math" w:hAnsi="Cambria Math"/>
                  <w:lang w:bidi="fa-IR"/>
                </w:rPr>
                <m:t># triplets of connected nodes</m:t>
              </m:r>
            </m:den>
          </m:f>
          <m:r>
            <w:rPr>
              <w:rFonts w:ascii="Cambria Math" w:hAnsi="Cambria Math"/>
              <w:lang w:bidi="fa-IR"/>
            </w:rPr>
            <m:t xml:space="preserve"> = </m:t>
          </m:r>
          <m:f>
            <m:fPr>
              <m:ctrlPr>
                <w:ins w:id="305" w:author="MohammadHossein Manuel Haqiqatkhah" w:date="2020-01-08T11:35:00Z">
                  <w:rPr>
                    <w:rFonts w:ascii="Cambria Math" w:hAnsi="Cambria Math"/>
                    <w:i/>
                    <w:lang w:bidi="fa-IR"/>
                  </w:rPr>
                </w:ins>
              </m:ctrlPr>
            </m:fPr>
            <m:num>
              <m:r>
                <w:rPr>
                  <w:rFonts w:ascii="Cambria Math" w:hAnsi="Cambria Math"/>
                  <w:lang w:bidi="fa-IR"/>
                </w:rPr>
                <m:t>Tr</m:t>
              </m:r>
              <m:d>
                <m:dPr>
                  <m:ctrlPr>
                    <w:ins w:id="306" w:author="MohammadHossein Manuel Haqiqatkhah" w:date="2020-01-08T11:35:00Z">
                      <w:rPr>
                        <w:rFonts w:ascii="Cambria Math" w:hAnsi="Cambria Math"/>
                        <w:i/>
                        <w:lang w:bidi="fa-IR"/>
                      </w:rPr>
                    </w:ins>
                  </m:ctrlPr>
                </m:dPr>
                <m:e>
                  <m:sSup>
                    <m:sSupPr>
                      <m:ctrlPr>
                        <w:ins w:id="307" w:author="MohammadHossein Manuel Haqiqatkhah" w:date="2020-01-08T11:35:00Z">
                          <w:rPr>
                            <w:rFonts w:ascii="Cambria Math" w:hAnsi="Cambria Math"/>
                            <w:i/>
                            <w:lang w:bidi="fa-IR"/>
                          </w:rPr>
                        </w:ins>
                      </m:ctrlPr>
                    </m:sSupPr>
                    <m:e>
                      <m:r>
                        <w:rPr>
                          <w:rFonts w:ascii="Cambria Math" w:hAnsi="Cambria Math"/>
                          <w:lang w:bidi="fa-IR"/>
                        </w:rPr>
                        <m:t>M</m:t>
                      </m:r>
                    </m:e>
                    <m:sup>
                      <m:r>
                        <w:rPr>
                          <w:rFonts w:ascii="Cambria Math" w:hAnsi="Cambria Math"/>
                          <w:lang w:bidi="fa-IR"/>
                        </w:rPr>
                        <m:t>3</m:t>
                      </m:r>
                    </m:sup>
                  </m:sSup>
                </m:e>
              </m:d>
            </m:num>
            <m:den>
              <m:r>
                <m:rPr>
                  <m:sty m:val="p"/>
                </m:rPr>
                <w:rPr>
                  <w:rFonts w:ascii="Cambria Math" w:hAnsi="Cambria Math"/>
                  <w:lang w:bidi="fa-IR"/>
                </w:rPr>
                <m:t>Σ</m:t>
              </m:r>
              <m:sSup>
                <m:sSupPr>
                  <m:ctrlPr>
                    <w:ins w:id="308" w:author="MohammadHossein Manuel Haqiqatkhah" w:date="2020-01-08T11:35:00Z">
                      <w:rPr>
                        <w:rFonts w:ascii="Cambria Math" w:hAnsi="Cambria Math"/>
                        <w:i/>
                        <w:lang w:bidi="fa-IR"/>
                      </w:rPr>
                    </w:ins>
                  </m:ctrlPr>
                </m:sSupPr>
                <m:e>
                  <m:r>
                    <w:rPr>
                      <w:rFonts w:ascii="Cambria Math" w:hAnsi="Cambria Math"/>
                      <w:lang w:bidi="fa-IR"/>
                    </w:rPr>
                    <m:t>M</m:t>
                  </m:r>
                </m:e>
                <m:sup>
                  <m:r>
                    <w:rPr>
                      <w:rFonts w:ascii="Cambria Math" w:hAnsi="Cambria Math"/>
                      <w:lang w:bidi="fa-IR"/>
                    </w:rPr>
                    <m:t>2</m:t>
                  </m:r>
                </m:sup>
              </m:sSup>
              <m:r>
                <w:rPr>
                  <w:rFonts w:ascii="Cambria Math" w:hAnsi="Cambria Math"/>
                  <w:lang w:bidi="fa-IR"/>
                </w:rPr>
                <m:t>-Tr</m:t>
              </m:r>
              <m:d>
                <m:dPr>
                  <m:ctrlPr>
                    <w:ins w:id="309" w:author="MohammadHossein Manuel Haqiqatkhah" w:date="2020-01-08T11:35:00Z">
                      <w:rPr>
                        <w:rFonts w:ascii="Cambria Math" w:hAnsi="Cambria Math"/>
                        <w:i/>
                        <w:lang w:bidi="fa-IR"/>
                      </w:rPr>
                    </w:ins>
                  </m:ctrlPr>
                </m:dPr>
                <m:e>
                  <m:sSup>
                    <m:sSupPr>
                      <m:ctrlPr>
                        <w:ins w:id="310" w:author="MohammadHossein Manuel Haqiqatkhah" w:date="2020-01-08T11:35:00Z">
                          <w:rPr>
                            <w:rFonts w:ascii="Cambria Math" w:hAnsi="Cambria Math"/>
                            <w:i/>
                            <w:lang w:bidi="fa-IR"/>
                          </w:rPr>
                        </w:ins>
                      </m:ctrlPr>
                    </m:sSupPr>
                    <m:e>
                      <m:r>
                        <w:rPr>
                          <w:rFonts w:ascii="Cambria Math" w:hAnsi="Cambria Math"/>
                          <w:lang w:bidi="fa-IR"/>
                        </w:rPr>
                        <m:t>M</m:t>
                      </m:r>
                    </m:e>
                    <m:sup>
                      <m:r>
                        <w:rPr>
                          <w:rFonts w:ascii="Cambria Math" w:hAnsi="Cambria Math"/>
                          <w:lang w:bidi="fa-IR"/>
                        </w:rPr>
                        <m:t>2</m:t>
                      </m:r>
                    </m:sup>
                  </m:sSup>
                </m:e>
              </m:d>
            </m:den>
          </m:f>
          <m:r>
            <w:rPr>
              <w:rFonts w:ascii="Cambria Math" w:hAnsi="Cambria Math"/>
              <w:lang w:bidi="fa-IR"/>
            </w:rPr>
            <m:t xml:space="preserve"> </m:t>
          </m:r>
        </m:oMath>
      </m:oMathPara>
    </w:p>
    <w:p w14:paraId="47D60DD3" w14:textId="70514205" w:rsidR="00951A4B" w:rsidRPr="00B45590" w:rsidRDefault="00412BA8" w:rsidP="00412BA8">
      <w:pPr>
        <w:rPr>
          <w:lang w:bidi="fa-IR"/>
        </w:rPr>
      </w:pPr>
      <w:ins w:id="311" w:author="MohammadHossein Manuel Haqiqatkhah" w:date="2020-01-07T20:04:00Z">
        <w:r>
          <w:rPr>
            <w:lang w:bidi="fa-IR"/>
          </w:rPr>
          <w:t xml:space="preserve">Trace of matrix A is defined as sum of diagonal </w:t>
        </w:r>
      </w:ins>
      <w:ins w:id="312" w:author="MohammadHossein Manuel Haqiqatkhah" w:date="2020-01-07T20:05:00Z">
        <w:r>
          <w:rPr>
            <w:lang w:bidi="fa-IR"/>
          </w:rPr>
          <w:t>elements of A, i.e.</w:t>
        </w:r>
        <w:proofErr w:type="gramStart"/>
        <w:r>
          <w:rPr>
            <w:lang w:bidi="fa-IR"/>
          </w:rPr>
          <w:t>,</w:t>
        </w:r>
      </w:ins>
      <w:ins w:id="313" w:author="MohammadHossein Manuel Haqiqatkhah" w:date="2020-01-07T20:02:00Z">
        <w:r>
          <w:rPr>
            <w:lang w:bidi="fa-IR"/>
          </w:rPr>
          <w:t xml:space="preserve"> </w:t>
        </w:r>
      </w:ins>
      <w:proofErr w:type="gramEnd"/>
      <m:oMath>
        <m:r>
          <w:rPr>
            <w:rFonts w:ascii="Cambria Math" w:hAnsi="Cambria Math"/>
            <w:lang w:bidi="fa-IR"/>
          </w:rPr>
          <m:t>Tr</m:t>
        </m:r>
        <m:d>
          <m:dPr>
            <m:ctrlPr>
              <w:ins w:id="314" w:author="MohammadHossein Manuel Haqiqatkhah" w:date="2020-01-08T11:35:00Z">
                <w:rPr>
                  <w:rFonts w:ascii="Cambria Math" w:hAnsi="Cambria Math"/>
                  <w:i/>
                  <w:lang w:bidi="fa-IR"/>
                </w:rPr>
              </w:ins>
            </m:ctrlPr>
          </m:dPr>
          <m:e>
            <m:r>
              <w:rPr>
                <w:rFonts w:ascii="Cambria Math" w:hAnsi="Cambria Math"/>
                <w:lang w:bidi="fa-IR"/>
              </w:rPr>
              <m:t>A</m:t>
            </m:r>
          </m:e>
        </m:d>
        <m:r>
          <w:rPr>
            <w:rFonts w:ascii="Cambria Math" w:hAnsi="Cambria Math"/>
            <w:lang w:bidi="fa-IR"/>
          </w:rPr>
          <m:t xml:space="preserve">= </m:t>
        </m:r>
        <m:nary>
          <m:naryPr>
            <m:chr m:val="∑"/>
            <m:limLoc m:val="undOvr"/>
            <m:supHide m:val="1"/>
            <m:ctrlPr>
              <w:ins w:id="315" w:author="MohammadHossein Manuel Haqiqatkhah" w:date="2020-01-08T11:35:00Z">
                <w:rPr>
                  <w:rFonts w:ascii="Cambria Math" w:hAnsi="Cambria Math"/>
                  <w:i/>
                </w:rPr>
              </w:ins>
            </m:ctrlPr>
          </m:naryPr>
          <m:sub>
            <m:r>
              <w:rPr>
                <w:rFonts w:ascii="Cambria Math" w:hAnsi="Cambria Math"/>
                <w:lang w:bidi="fa-IR"/>
              </w:rPr>
              <m:t>i</m:t>
            </m:r>
          </m:sub>
          <m:sup/>
          <m:e>
            <m:sSub>
              <m:sSubPr>
                <m:ctrlPr>
                  <w:ins w:id="316" w:author="MohammadHossein Manuel Haqiqatkhah" w:date="2020-01-08T11:35:00Z">
                    <w:rPr>
                      <w:rFonts w:ascii="Cambria Math" w:hAnsi="Cambria Math"/>
                      <w:i/>
                    </w:rPr>
                  </w:ins>
                </m:ctrlPr>
              </m:sSubPr>
              <m:e>
                <m:r>
                  <w:rPr>
                    <w:rFonts w:ascii="Cambria Math" w:hAnsi="Cambria Math"/>
                    <w:lang w:bidi="fa-IR"/>
                  </w:rPr>
                  <m:t>A</m:t>
                </m:r>
              </m:e>
              <m:sub>
                <m:r>
                  <w:rPr>
                    <w:rFonts w:ascii="Cambria Math" w:hAnsi="Cambria Math"/>
                    <w:lang w:bidi="fa-IR"/>
                  </w:rPr>
                  <m:t>ii</m:t>
                </m:r>
              </m:sub>
            </m:sSub>
          </m:e>
        </m:nary>
      </m:oMath>
      <w:r>
        <w:t>.</w:t>
      </w:r>
    </w:p>
    <w:p w14:paraId="79DD2A12" w14:textId="77777777" w:rsidR="00487AEB" w:rsidRDefault="004A5DE1" w:rsidP="000152BB">
      <w:pPr>
        <w:pStyle w:val="Heading4"/>
        <w:rPr>
          <w:lang w:bidi="fa-IR"/>
        </w:rPr>
      </w:pPr>
      <w:commentRangeStart w:id="317"/>
      <w:r>
        <w:rPr>
          <w:lang w:bidi="fa-IR"/>
        </w:rPr>
        <w:lastRenderedPageBreak/>
        <w:t>Average path length</w:t>
      </w:r>
      <w:r w:rsidR="00580913">
        <w:rPr>
          <w:lang w:bidi="fa-IR"/>
        </w:rPr>
        <w:t>.</w:t>
      </w:r>
      <w:commentRangeEnd w:id="317"/>
      <w:r w:rsidR="000563B3">
        <w:rPr>
          <w:rStyle w:val="CommentReference"/>
          <w:rFonts w:asciiTheme="minorHAnsi" w:eastAsiaTheme="minorEastAsia" w:hAnsiTheme="minorHAnsi" w:cstheme="minorBidi"/>
          <w:b w:val="0"/>
          <w:bCs w:val="0"/>
          <w:i w:val="0"/>
          <w:iCs w:val="0"/>
        </w:rPr>
        <w:commentReference w:id="317"/>
      </w:r>
    </w:p>
    <w:p w14:paraId="1B2458DE" w14:textId="4FBCB6FC" w:rsidR="00154205" w:rsidRDefault="008B7677" w:rsidP="00CD141A">
      <w:pPr>
        <w:rPr>
          <w:ins w:id="318" w:author="MohammadHossein Manuel Haqiqatkhah" w:date="2020-01-07T19:09:00Z"/>
          <w:lang w:bidi="fa-IR"/>
        </w:rPr>
      </w:pPr>
      <w:r>
        <w:rPr>
          <w:lang w:bidi="fa-IR"/>
        </w:rPr>
        <w:t>Average pat</w:t>
      </w:r>
      <w:r w:rsidR="000C1E48">
        <w:rPr>
          <w:lang w:bidi="fa-IR"/>
        </w:rPr>
        <w:t>h</w:t>
      </w:r>
      <w:r>
        <w:rPr>
          <w:lang w:bidi="fa-IR"/>
        </w:rPr>
        <w:t xml:space="preserve"> length </w:t>
      </w:r>
      <w:r w:rsidR="000C1E48">
        <w:rPr>
          <w:lang w:bidi="fa-IR"/>
        </w:rPr>
        <w:t xml:space="preserve">is the mean value of lengths of shortest path between </w:t>
      </w:r>
      <w:r w:rsidR="009477F2">
        <w:rPr>
          <w:lang w:bidi="fa-IR"/>
        </w:rPr>
        <w:t>all pairs of nodes</w:t>
      </w:r>
      <w:ins w:id="319" w:author="MohammadHossein Manuel Haqiqatkhah" w:date="2020-01-07T16:44:00Z">
        <w:r w:rsidR="00771EA3">
          <w:rPr>
            <w:lang w:bidi="fa-IR"/>
          </w:rPr>
          <w:t xml:space="preserve">, as defined in Equation </w:t>
        </w:r>
      </w:ins>
      <w:ins w:id="320" w:author="MohammadHossein Manuel Haqiqatkhah" w:date="2020-01-07T19:52:00Z">
        <w:r w:rsidR="00CD141A">
          <w:rPr>
            <w:lang w:bidi="fa-IR"/>
          </w:rPr>
          <w:t>4</w:t>
        </w:r>
      </w:ins>
      <w:ins w:id="321" w:author="MohammadHossein Manuel Haqiqatkhah" w:date="2020-01-07T19:17:00Z">
        <w:r w:rsidR="00154205">
          <w:rPr>
            <w:lang w:bidi="fa-IR"/>
          </w:rPr>
          <w:t xml:space="preserve"> for a network of size N</w:t>
        </w:r>
      </w:ins>
      <w:del w:id="322" w:author="MohammadHossein Manuel Haqiqatkhah" w:date="2020-01-07T16:44:00Z">
        <w:r w:rsidR="009477F2" w:rsidDel="00771EA3">
          <w:rPr>
            <w:lang w:bidi="fa-IR"/>
          </w:rPr>
          <w:delText>.</w:delText>
        </w:r>
      </w:del>
    </w:p>
    <w:p w14:paraId="26C0FA4A" w14:textId="77777777" w:rsidR="002838B1" w:rsidRDefault="00154205" w:rsidP="00CD141A">
      <w:pPr>
        <w:rPr>
          <w:ins w:id="323" w:author="MohammadHossein Manuel Haqiqatkhah" w:date="2020-01-07T23:13:00Z"/>
          <w:lang w:bidi="fa-IR"/>
        </w:rPr>
      </w:pPr>
      <w:r>
        <w:rPr>
          <w:lang w:bidi="fa-IR"/>
        </w:rPr>
        <w:t xml:space="preserve">EQ </w:t>
      </w:r>
      <w:r w:rsidR="00CD141A">
        <w:rPr>
          <w:lang w:bidi="fa-IR"/>
        </w:rPr>
        <w:t xml:space="preserve">4 </w:t>
      </w:r>
      <w:r>
        <w:rPr>
          <w:lang w:bidi="fa-IR"/>
        </w:rPr>
        <w:tab/>
      </w:r>
      <w:r>
        <w:rPr>
          <w:lang w:bidi="fa-IR"/>
        </w:rPr>
        <w:tab/>
      </w:r>
    </w:p>
    <w:p w14:paraId="79001AD7" w14:textId="2F18EC7B" w:rsidR="002838B1" w:rsidRDefault="002838B1" w:rsidP="00CD141A">
      <w:pPr>
        <w:rPr>
          <w:lang w:bidi="fa-IR"/>
        </w:rPr>
      </w:pPr>
      <m:oMathPara>
        <m:oMath>
          <m:r>
            <w:del w:id="324" w:author="MohammadHossein Manuel Haqiqatkhah" w:date="2020-01-07T23:13:00Z">
              <m:rPr>
                <m:sty m:val="p"/>
              </m:rPr>
              <w:rPr>
                <w:rFonts w:ascii="Cambria Math" w:hAnsi="Cambria Math"/>
              </w:rPr>
              <m:t>,</m:t>
            </w:del>
          </m:r>
          <m:r>
            <w:rPr>
              <w:rFonts w:ascii="Cambria Math" w:hAnsi="Cambria Math"/>
              <w:lang w:bidi="fa-IR"/>
            </w:rPr>
            <m:t xml:space="preserve">PL= </m:t>
          </m:r>
          <m:f>
            <m:fPr>
              <m:ctrlPr>
                <w:ins w:id="325" w:author="MohammadHossein Manuel Haqiqatkhah" w:date="2020-01-08T11:35:00Z">
                  <w:rPr>
                    <w:rFonts w:ascii="Cambria Math" w:hAnsi="Cambria Math"/>
                    <w:i/>
                  </w:rPr>
                </w:ins>
              </m:ctrlPr>
            </m:fPr>
            <m:num>
              <m:r>
                <w:rPr>
                  <w:rFonts w:ascii="Cambria Math" w:hAnsi="Cambria Math"/>
                  <w:lang w:bidi="fa-IR"/>
                </w:rPr>
                <m:t>1</m:t>
              </m:r>
            </m:num>
            <m:den>
              <m:r>
                <w:rPr>
                  <w:rFonts w:ascii="Cambria Math" w:hAnsi="Cambria Math"/>
                  <w:lang w:bidi="fa-IR"/>
                </w:rPr>
                <m:t>N(N-1)</m:t>
              </m:r>
            </m:den>
          </m:f>
          <m:nary>
            <m:naryPr>
              <m:chr m:val="∑"/>
              <m:limLoc m:val="undOvr"/>
              <m:supHide m:val="1"/>
              <m:ctrlPr>
                <w:ins w:id="326" w:author="MohammadHossein Manuel Haqiqatkhah" w:date="2020-01-08T11:35:00Z">
                  <w:rPr>
                    <w:rFonts w:ascii="Cambria Math" w:hAnsi="Cambria Math"/>
                    <w:i/>
                  </w:rPr>
                </w:ins>
              </m:ctrlPr>
            </m:naryPr>
            <m:sub>
              <m:r>
                <w:rPr>
                  <w:rFonts w:ascii="Cambria Math" w:hAnsi="Cambria Math"/>
                  <w:lang w:bidi="fa-IR"/>
                </w:rPr>
                <m:t>i≠j∈V</m:t>
              </m:r>
            </m:sub>
            <m:sup/>
            <m:e>
              <m:sSub>
                <m:sSubPr>
                  <m:ctrlPr>
                    <w:ins w:id="327" w:author="MohammadHossein Manuel Haqiqatkhah" w:date="2020-01-08T11:35:00Z">
                      <w:rPr>
                        <w:rFonts w:ascii="Cambria Math" w:hAnsi="Cambria Math"/>
                        <w:i/>
                      </w:rPr>
                    </w:ins>
                  </m:ctrlPr>
                </m:sSubPr>
                <m:e>
                  <m:r>
                    <w:rPr>
                      <w:rFonts w:ascii="Cambria Math" w:hAnsi="Cambria Math"/>
                      <w:lang w:bidi="fa-IR"/>
                    </w:rPr>
                    <m:t>d</m:t>
                  </m:r>
                </m:e>
                <m:sub>
                  <m:r>
                    <w:rPr>
                      <w:rFonts w:ascii="Cambria Math" w:hAnsi="Cambria Math"/>
                      <w:lang w:bidi="fa-IR"/>
                    </w:rPr>
                    <m:t>ij</m:t>
                  </m:r>
                </m:sub>
              </m:sSub>
            </m:e>
          </m:nary>
        </m:oMath>
      </m:oMathPara>
    </w:p>
    <w:p w14:paraId="34A3ED40" w14:textId="34BEA545" w:rsidR="00B9507C" w:rsidRPr="000152BB" w:rsidRDefault="00154205" w:rsidP="00154205">
      <w:pPr>
        <w:rPr>
          <w:lang w:bidi="fa-IR"/>
        </w:rPr>
      </w:pPr>
      <w:proofErr w:type="gramStart"/>
      <w:ins w:id="328" w:author="MohammadHossein Manuel Haqiqatkhah" w:date="2020-01-07T19:11:00Z">
        <w:r>
          <w:rPr>
            <w:lang w:bidi="fa-IR"/>
          </w:rPr>
          <w:t>where</w:t>
        </w:r>
        <w:proofErr w:type="gramEnd"/>
        <w:r>
          <w:rPr>
            <w:lang w:bidi="fa-IR"/>
          </w:rPr>
          <w:t xml:space="preserve">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oMath>
        <w:r>
          <w:t xml:space="preserve"> is the length o</w:t>
        </w:r>
      </w:ins>
      <w:ins w:id="329" w:author="MohammadHossein Manuel Haqiqatkhah" w:date="2020-01-07T19:12:00Z">
        <w:r>
          <w:t>f</w:t>
        </w:r>
        <w:r>
          <w:rPr>
            <w:lang w:bidi="fa-IR"/>
          </w:rPr>
          <w:t xml:space="preserve"> shortest </w:t>
        </w:r>
      </w:ins>
      <w:ins w:id="330" w:author="MohammadHossein Manuel Haqiqatkhah" w:date="2020-01-07T19:14:00Z">
        <w:r>
          <w:rPr>
            <w:lang w:bidi="fa-IR"/>
          </w:rPr>
          <w:t>distance</w:t>
        </w:r>
      </w:ins>
      <w:ins w:id="331" w:author="MohammadHossein Manuel Haqiqatkhah" w:date="2020-01-07T19:12:00Z">
        <w:r>
          <w:rPr>
            <w:lang w:bidi="fa-IR"/>
          </w:rPr>
          <w:t xml:space="preserve"> between nodes </w:t>
        </w:r>
        <w:proofErr w:type="spellStart"/>
        <w:r>
          <w:rPr>
            <w:lang w:bidi="fa-IR"/>
          </w:rPr>
          <w:t>i</w:t>
        </w:r>
        <w:proofErr w:type="spellEnd"/>
        <w:r>
          <w:rPr>
            <w:lang w:bidi="fa-IR"/>
          </w:rPr>
          <w:t xml:space="preserve"> and j</w:t>
        </w:r>
      </w:ins>
      <w:ins w:id="332" w:author="MohammadHossein Manuel Haqiqatkhah" w:date="2020-01-07T19:14:00Z">
        <w:r>
          <w:rPr>
            <w:lang w:bidi="fa-IR"/>
          </w:rPr>
          <w:t xml:space="preserve">, and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r>
            <w:rPr>
              <w:rFonts w:ascii="Cambria Math" w:hAnsi="Cambria Math"/>
            </w:rPr>
            <m:t>=0</m:t>
          </m:r>
        </m:oMath>
      </w:ins>
      <w:ins w:id="333" w:author="MohammadHossein Manuel Haqiqatkhah" w:date="2020-01-07T19:15:00Z">
        <w:r>
          <w:rPr>
            <w:lang w:bidi="fa-IR"/>
          </w:rPr>
          <w:t xml:space="preserve"> if</w:t>
        </w:r>
      </w:ins>
      <w:ins w:id="334" w:author="MohammadHossein Manuel Haqiqatkhah" w:date="2020-01-07T19:13:00Z">
        <w:r>
          <w:rPr>
            <w:lang w:bidi="fa-IR"/>
          </w:rPr>
          <w:t xml:space="preserve"> </w:t>
        </w:r>
      </w:ins>
      <w:ins w:id="335" w:author="MohammadHossein Manuel Haqiqatkhah" w:date="2020-01-07T19:14:00Z">
        <w:r>
          <w:rPr>
            <w:lang w:bidi="fa-IR"/>
          </w:rPr>
          <w:t xml:space="preserve">there is no path between </w:t>
        </w:r>
        <w:proofErr w:type="spellStart"/>
        <w:r>
          <w:rPr>
            <w:lang w:bidi="fa-IR"/>
          </w:rPr>
          <w:t>i</w:t>
        </w:r>
        <w:proofErr w:type="spellEnd"/>
        <w:r>
          <w:rPr>
            <w:lang w:bidi="fa-IR"/>
          </w:rPr>
          <w:t xml:space="preserve"> and j</w:t>
        </w:r>
      </w:ins>
      <w:ins w:id="336" w:author="MohammadHossein Manuel Haqiqatkhah" w:date="2020-01-07T19:12:00Z">
        <w:r>
          <w:rPr>
            <w:lang w:bidi="fa-IR"/>
          </w:rPr>
          <w:t>.</w:t>
        </w:r>
      </w:ins>
      <w:ins w:id="337" w:author="MohammadHossein Manuel Haqiqatkhah" w:date="2020-01-07T19:15:00Z">
        <w:r>
          <w:rPr>
            <w:lang w:bidi="fa-IR"/>
          </w:rPr>
          <w:t xml:space="preserve"> </w:t>
        </w:r>
      </w:ins>
      <w:del w:id="338" w:author="MohammadHossein Manuel Haqiqatkhah" w:date="2020-01-07T19:09:00Z">
        <w:r w:rsidR="009477F2" w:rsidDel="00154205">
          <w:rPr>
            <w:lang w:bidi="fa-IR"/>
          </w:rPr>
          <w:delText xml:space="preserve"> </w:delText>
        </w:r>
      </w:del>
      <w:r w:rsidR="00276E12">
        <w:rPr>
          <w:lang w:bidi="fa-IR"/>
        </w:rPr>
        <w:t>This measure</w:t>
      </w:r>
      <w:r w:rsidR="00B9507C">
        <w:rPr>
          <w:lang w:bidi="fa-IR"/>
        </w:rPr>
        <w:t>,</w:t>
      </w:r>
      <w:r w:rsidR="00276E12">
        <w:rPr>
          <w:lang w:bidi="fa-IR"/>
        </w:rPr>
        <w:t xml:space="preserve"> gives an indication of how </w:t>
      </w:r>
      <w:r w:rsidR="007C2549">
        <w:rPr>
          <w:lang w:bidi="fa-IR"/>
        </w:rPr>
        <w:t>closely</w:t>
      </w:r>
      <w:r w:rsidR="00276E12">
        <w:rPr>
          <w:lang w:bidi="fa-IR"/>
        </w:rPr>
        <w:t xml:space="preserve"> the nodes</w:t>
      </w:r>
      <w:r w:rsidR="007C2549">
        <w:rPr>
          <w:lang w:bidi="fa-IR"/>
        </w:rPr>
        <w:t xml:space="preserve"> of a network are </w:t>
      </w:r>
      <w:r w:rsidR="00B9507C">
        <w:rPr>
          <w:lang w:bidi="fa-IR"/>
        </w:rPr>
        <w:t>located from each other.</w:t>
      </w:r>
    </w:p>
    <w:p w14:paraId="0FD17BB5" w14:textId="77777777" w:rsidR="00493D35" w:rsidRDefault="00493D35" w:rsidP="00191689">
      <w:pPr>
        <w:pStyle w:val="Heading4"/>
        <w:tabs>
          <w:tab w:val="left" w:pos="3249"/>
        </w:tabs>
        <w:rPr>
          <w:lang w:bidi="fa-IR"/>
        </w:rPr>
      </w:pPr>
      <w:r>
        <w:rPr>
          <w:lang w:bidi="fa-IR"/>
        </w:rPr>
        <w:t>Small-worldness</w:t>
      </w:r>
      <w:r w:rsidR="00580913">
        <w:rPr>
          <w:lang w:bidi="fa-IR"/>
        </w:rPr>
        <w:t>.</w:t>
      </w:r>
    </w:p>
    <w:p w14:paraId="4A2D2ABF" w14:textId="23A756FF" w:rsidR="007A18AF" w:rsidRDefault="00AC2871" w:rsidP="00CD141A">
      <w:pPr>
        <w:rPr>
          <w:lang w:bidi="fa-IR"/>
        </w:rPr>
      </w:pPr>
      <w:r>
        <w:rPr>
          <w:lang w:bidi="fa-IR"/>
        </w:rPr>
        <w:t xml:space="preserve">Small-worldness is a measure of the degree to which the graph shows </w:t>
      </w:r>
      <w:r w:rsidR="005A491A">
        <w:rPr>
          <w:lang w:bidi="fa-IR"/>
        </w:rPr>
        <w:t xml:space="preserve">properties </w:t>
      </w:r>
      <w:r w:rsidR="00BB0905">
        <w:rPr>
          <w:lang w:bidi="fa-IR"/>
        </w:rPr>
        <w:t xml:space="preserve">akin </w:t>
      </w:r>
      <w:r w:rsidR="005A491A">
        <w:rPr>
          <w:lang w:bidi="fa-IR"/>
        </w:rPr>
        <w:t xml:space="preserve">to the </w:t>
      </w:r>
      <w:r w:rsidR="00935E05">
        <w:rPr>
          <w:lang w:bidi="fa-IR"/>
        </w:rPr>
        <w:t xml:space="preserve">structures known as </w:t>
      </w:r>
      <w:r w:rsidR="00935E05" w:rsidRPr="00154205">
        <w:rPr>
          <w:i/>
          <w:iCs/>
          <w:lang w:bidi="fa-IR"/>
          <w:rPrChange w:id="339" w:author="MohammadHossein Manuel Haqiqatkhah" w:date="2020-01-07T19:18:00Z">
            <w:rPr>
              <w:lang w:bidi="fa-IR"/>
            </w:rPr>
          </w:rPrChange>
        </w:rPr>
        <w:t>small world</w:t>
      </w:r>
      <w:r w:rsidR="00EC3F8A">
        <w:rPr>
          <w:lang w:bidi="fa-IR"/>
        </w:rPr>
        <w:t xml:space="preserve"> </w:t>
      </w:r>
      <w:r w:rsidR="00EC3F8A">
        <w:rPr>
          <w:lang w:bidi="fa-IR"/>
        </w:rPr>
        <w:fldChar w:fldCharType="begin"/>
      </w:r>
      <w:r w:rsidR="00EC3F8A">
        <w:rPr>
          <w:lang w:bidi="fa-IR"/>
        </w:rPr>
        <w:instrText xml:space="preserve"> ADDIN ZOTERO_ITEM CSL_CITATION {"citationID":"FL0odLxU","properties":{"formattedCitation":"(Watts &amp; Strogatz, 1998)","plainCitation":"(Watts &amp; Strogatz, 1998)","noteIndex":0},"citationItems":[{"id":1244,"uris":["http://zotero.org/users/5652293/items/M47V3XIK"],"uri":["http://zotero.org/users/5652293/items/M47V3XIK"],"itemData":{"id":1244,"type":"article-journal","abstract":"Networks of coupled dynamical systems have been used to model biological oscillators1,2,3,4, Josephson junction arrays5,6, excitable media7, neural networks8,9,10, spatial games11, genetic control networks12 and many other self-organizing systems. Ordinarily, the connection topology is assumed to be either completely regular or completely random. But many biological, technological and social networks lie somewhere between these two extremes. Here we explore simple models of networks that can be tuned through this middle ground: regular networks ‘rewired’ to introduce increasing amounts of disorder. We find that these systems can be highly clustered, like regular lattices, yet have small characteristic path lengths, like random graphs. We call them ‘small-world’ networks, by analogy with the small-world phenomenon13,14 (popularly known as six degrees of separation15). The neural network of the worm Caenorhabditis elegans, the power grid of the western United States, and the collaboration graph of film actors are shown to be small-world networks. Models of dynamical systems with small-world coupling display enhanced signal-propagation speed, computational power, and synchronizability. In particular, infectious diseases spread more easily in small-world networks than in regular lattices.","container-title":"Nature","DOI":"10.1038/30918","ISSN":"1476-4687","issue":"6684","language":"en","page":"440-442","source":"www.nature.com","title":"Collective dynamics of ‘small-world’ networks","volume":"393","author":[{"family":"Watts","given":"Duncan J."},{"family":"Strogatz","given":"Steven H."}],"issued":{"date-parts":[["1998",6]]}}}],"schema":"https://github.com/citation-style-language/schema/raw/master/csl-citation.json"} </w:instrText>
      </w:r>
      <w:r w:rsidR="00EC3F8A">
        <w:rPr>
          <w:lang w:bidi="fa-IR"/>
        </w:rPr>
        <w:fldChar w:fldCharType="separate"/>
      </w:r>
      <w:r w:rsidR="00EC3F8A" w:rsidRPr="00185461">
        <w:rPr>
          <w:rFonts w:ascii="Times New Roman" w:hAnsi="Times New Roman" w:cs="Times New Roman"/>
        </w:rPr>
        <w:t>(Watts &amp; Strogatz, 1998)</w:t>
      </w:r>
      <w:r w:rsidR="00EC3F8A">
        <w:rPr>
          <w:lang w:bidi="fa-IR"/>
        </w:rPr>
        <w:fldChar w:fldCharType="end"/>
      </w:r>
      <w:r w:rsidR="00EC3F8A">
        <w:rPr>
          <w:lang w:bidi="fa-IR"/>
        </w:rPr>
        <w:t>.</w:t>
      </w:r>
      <w:r w:rsidR="00935E05">
        <w:rPr>
          <w:lang w:bidi="fa-IR"/>
        </w:rPr>
        <w:t xml:space="preserve"> It is </w:t>
      </w:r>
      <w:r w:rsidR="00B44009">
        <w:rPr>
          <w:lang w:bidi="fa-IR"/>
        </w:rPr>
        <w:t>defined as the multiplication of normalized clustering coefficient and efficiency of the network</w:t>
      </w:r>
      <w:r w:rsidR="007A18AF">
        <w:rPr>
          <w:lang w:bidi="fa-IR"/>
        </w:rPr>
        <w:t xml:space="preserve"> as shown in Equation </w:t>
      </w:r>
      <w:r w:rsidR="00CD141A">
        <w:rPr>
          <w:lang w:bidi="fa-IR"/>
        </w:rPr>
        <w:t>5</w:t>
      </w:r>
    </w:p>
    <w:p w14:paraId="6F396A43" w14:textId="100D2ACA" w:rsidR="007A18AF" w:rsidRPr="002C7C01" w:rsidRDefault="007A18AF" w:rsidP="007907A8">
      <w:pPr>
        <w:rPr>
          <w:lang w:bidi="fa-IR"/>
        </w:rPr>
      </w:pPr>
      <w:r>
        <w:rPr>
          <w:lang w:bidi="fa-IR"/>
        </w:rPr>
        <w:t xml:space="preserve">EQ </w:t>
      </w:r>
      <w:r w:rsidR="00CD141A">
        <w:rPr>
          <w:lang w:bidi="fa-IR"/>
        </w:rPr>
        <w:t>5</w:t>
      </w:r>
      <w:r>
        <w:rPr>
          <w:lang w:bidi="fa-IR"/>
        </w:rPr>
        <w:t xml:space="preserve"> </w:t>
      </w:r>
      <w:r>
        <w:rPr>
          <w:lang w:bidi="fa-IR"/>
        </w:rPr>
        <w:tab/>
      </w:r>
    </w:p>
    <w:p w14:paraId="5EC02262" w14:textId="57C371B7" w:rsidR="002C7C01" w:rsidRDefault="005862EF" w:rsidP="00CD141A">
      <w:pPr>
        <w:rPr>
          <w:lang w:bidi="fa-IR"/>
        </w:rPr>
      </w:pPr>
      <m:oMathPara>
        <m:oMath>
          <m:sSub>
            <m:sSubPr>
              <m:ctrlPr>
                <w:ins w:id="340" w:author="MohammadHossein Manuel Haqiqatkhah" w:date="2020-01-08T11:35:00Z">
                  <w:rPr>
                    <w:rFonts w:ascii="Cambria Math" w:hAnsi="Cambria Math"/>
                    <w:lang w:bidi="fa-IR"/>
                  </w:rPr>
                </w:ins>
              </m:ctrlPr>
            </m:sSubPr>
            <m:e>
              <m:r>
                <m:rPr>
                  <m:sty m:val="p"/>
                </m:rPr>
                <w:rPr>
                  <w:rFonts w:ascii="Cambria Math" w:hAnsi="Cambria Math"/>
                  <w:lang w:bidi="fa-IR"/>
                </w:rPr>
                <m:t>SW</m:t>
              </m:r>
            </m:e>
            <m:sub>
              <m:r>
                <w:rPr>
                  <w:rFonts w:ascii="Cambria Math" w:hAnsi="Cambria Math"/>
                  <w:lang w:bidi="fa-IR"/>
                </w:rPr>
                <m:t>norm</m:t>
              </m:r>
            </m:sub>
          </m:sSub>
          <m:r>
            <w:rPr>
              <w:rFonts w:ascii="Cambria Math" w:hAnsi="Cambria Math"/>
              <w:lang w:bidi="fa-IR"/>
            </w:rPr>
            <m:t xml:space="preserve">= </m:t>
          </m:r>
          <m:f>
            <m:fPr>
              <m:ctrlPr>
                <w:ins w:id="341" w:author="MohammadHossein Manuel Haqiqatkhah" w:date="2020-01-08T11:35:00Z">
                  <w:rPr>
                    <w:rFonts w:ascii="Cambria Math" w:hAnsi="Cambria Math"/>
                    <w:i/>
                    <w:lang w:bidi="fa-IR"/>
                  </w:rPr>
                </w:ins>
              </m:ctrlPr>
            </m:fPr>
            <m:num>
              <m:r>
                <w:rPr>
                  <w:rFonts w:ascii="Cambria Math" w:hAnsi="Cambria Math"/>
                  <w:lang w:bidi="fa-IR"/>
                </w:rPr>
                <m:t xml:space="preserve">C </m:t>
              </m:r>
              <m:r>
                <m:rPr>
                  <m:sty m:val="p"/>
                </m:rPr>
                <w:rPr>
                  <w:rFonts w:ascii="Cambria Math" w:hAnsi="Cambria Math"/>
                </w:rPr>
                <m:t>×</m:t>
              </m:r>
              <m:r>
                <w:rPr>
                  <w:rFonts w:ascii="Cambria Math" w:hAnsi="Cambria Math"/>
                  <w:lang w:bidi="fa-IR"/>
                </w:rPr>
                <m:t xml:space="preserve"> E</m:t>
              </m:r>
            </m:num>
            <m:den>
              <m:sSub>
                <m:sSubPr>
                  <m:ctrlPr>
                    <w:ins w:id="342" w:author="MohammadHossein Manuel Haqiqatkhah" w:date="2020-01-08T11:35:00Z">
                      <w:rPr>
                        <w:rFonts w:ascii="Cambria Math" w:hAnsi="Cambria Math"/>
                        <w:i/>
                        <w:lang w:bidi="fa-IR"/>
                      </w:rPr>
                    </w:ins>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m:t>
              </m:r>
              <m:r>
                <w:rPr>
                  <w:rFonts w:ascii="Cambria Math" w:hAnsi="Cambria Math"/>
                  <w:lang w:bidi="fa-IR"/>
                </w:rPr>
                <m:t xml:space="preserve"> </m:t>
              </m:r>
              <m:sSub>
                <m:sSubPr>
                  <m:ctrlPr>
                    <w:ins w:id="343" w:author="MohammadHossein Manuel Haqiqatkhah" w:date="2020-01-08T11:35:00Z">
                      <w:rPr>
                        <w:rFonts w:ascii="Cambria Math" w:hAnsi="Cambria Math"/>
                        <w:i/>
                        <w:lang w:bidi="fa-IR"/>
                      </w:rPr>
                    </w:ins>
                  </m:ctrlPr>
                </m:sSubPr>
                <m:e>
                  <m:r>
                    <w:rPr>
                      <w:rFonts w:ascii="Cambria Math" w:hAnsi="Cambria Math"/>
                      <w:lang w:bidi="fa-IR"/>
                    </w:rPr>
                    <m:t>E</m:t>
                  </m:r>
                </m:e>
                <m:sub>
                  <m:r>
                    <w:rPr>
                      <w:rFonts w:ascii="Cambria Math" w:hAnsi="Cambria Math"/>
                      <w:lang w:bidi="fa-IR"/>
                    </w:rPr>
                    <m:t>0</m:t>
                  </m:r>
                </m:sub>
              </m:sSub>
            </m:den>
          </m:f>
        </m:oMath>
      </m:oMathPara>
    </w:p>
    <w:p w14:paraId="704E63CA" w14:textId="6F97BB66" w:rsidR="007A18AF" w:rsidRDefault="00292D21" w:rsidP="00CD141A">
      <w:pPr>
        <w:rPr>
          <w:ins w:id="344" w:author="MohammadHossein Manuel Haqiqatkhah" w:date="2020-01-07T19:29:00Z"/>
          <w:lang w:bidi="fa-IR"/>
        </w:rPr>
      </w:pPr>
      <w:r>
        <w:rPr>
          <w:lang w:bidi="fa-IR"/>
        </w:rPr>
        <w:t xml:space="preserve">Efficiency of a </w:t>
      </w:r>
      <w:r w:rsidR="000245D9">
        <w:rPr>
          <w:lang w:bidi="fa-IR"/>
        </w:rPr>
        <w:t>network</w:t>
      </w:r>
      <w:ins w:id="345" w:author="MohammadHossein Manuel Haqiqatkhah" w:date="2020-01-07T19:27:00Z">
        <w:r w:rsidR="007A18AF">
          <w:rPr>
            <w:lang w:bidi="fa-IR"/>
          </w:rPr>
          <w:t xml:space="preserve">, </w:t>
        </w:r>
        <w:r w:rsidR="007A18AF" w:rsidRPr="00185461">
          <w:rPr>
            <w:i/>
            <w:iCs/>
            <w:lang w:bidi="fa-IR"/>
          </w:rPr>
          <w:t>E</w:t>
        </w:r>
        <w:r w:rsidR="007A18AF">
          <w:rPr>
            <w:lang w:bidi="fa-IR"/>
          </w:rPr>
          <w:t>,</w:t>
        </w:r>
      </w:ins>
      <w:r w:rsidR="000245D9">
        <w:rPr>
          <w:lang w:bidi="fa-IR"/>
        </w:rPr>
        <w:t xml:space="preserve"> </w:t>
      </w:r>
      <w:r w:rsidR="004D023C">
        <w:rPr>
          <w:lang w:bidi="fa-IR"/>
        </w:rPr>
        <w:t>quantifies the informat</w:t>
      </w:r>
      <w:r>
        <w:rPr>
          <w:lang w:bidi="fa-IR"/>
        </w:rPr>
        <w:t>ion exchange within the network</w:t>
      </w:r>
      <w:del w:id="346" w:author="MohammadHossein Manuel Haqiqatkhah" w:date="2020-01-07T19:27:00Z">
        <w:r w:rsidDel="007A18AF">
          <w:rPr>
            <w:lang w:bidi="fa-IR"/>
          </w:rPr>
          <w:delText>. It</w:delText>
        </w:r>
      </w:del>
      <w:ins w:id="347" w:author="MohammadHossein Manuel Haqiqatkhah" w:date="2020-01-07T19:27:00Z">
        <w:r w:rsidR="007A18AF">
          <w:rPr>
            <w:lang w:bidi="fa-IR"/>
          </w:rPr>
          <w:t xml:space="preserve"> and</w:t>
        </w:r>
      </w:ins>
      <w:r>
        <w:rPr>
          <w:lang w:bidi="fa-IR"/>
        </w:rPr>
        <w:t xml:space="preserve"> </w:t>
      </w:r>
      <w:r w:rsidR="004D023C">
        <w:rPr>
          <w:lang w:bidi="fa-IR"/>
        </w:rPr>
        <w:t>is defined as sum of inverses of the distances between nodes</w:t>
      </w:r>
      <w:r>
        <w:rPr>
          <w:lang w:bidi="fa-IR"/>
        </w:rPr>
        <w:t>, normalized by network size</w:t>
      </w:r>
      <w:del w:id="348" w:author="MohammadHossein Manuel Haqiqatkhah" w:date="2020-01-07T19:29:00Z">
        <w:r w:rsidDel="007A18AF">
          <w:rPr>
            <w:lang w:bidi="fa-IR"/>
          </w:rPr>
          <w:delText xml:space="preserve">. </w:delText>
        </w:r>
      </w:del>
      <w:ins w:id="349" w:author="MohammadHossein Manuel Haqiqatkhah" w:date="2020-01-07T19:29:00Z">
        <w:r w:rsidR="007A18AF">
          <w:rPr>
            <w:lang w:bidi="fa-IR"/>
          </w:rPr>
          <w:t xml:space="preserve">, as shown in </w:t>
        </w:r>
      </w:ins>
      <w:ins w:id="350" w:author="MohammadHossein Manuel Haqiqatkhah" w:date="2020-01-07T19:28:00Z">
        <w:r w:rsidR="007A18AF">
          <w:rPr>
            <w:lang w:bidi="fa-IR"/>
          </w:rPr>
          <w:t xml:space="preserve">Equation </w:t>
        </w:r>
      </w:ins>
      <w:ins w:id="351" w:author="MohammadHossein Manuel Haqiqatkhah" w:date="2020-01-07T19:52:00Z">
        <w:r w:rsidR="00CD141A">
          <w:rPr>
            <w:lang w:bidi="fa-IR"/>
          </w:rPr>
          <w:t>6</w:t>
        </w:r>
      </w:ins>
      <w:ins w:id="352" w:author="MohammadHossein Manuel Haqiqatkhah" w:date="2020-01-07T19:29:00Z">
        <w:r w:rsidR="007A18AF">
          <w:rPr>
            <w:lang w:bidi="fa-IR"/>
          </w:rPr>
          <w:t xml:space="preserve"> </w:t>
        </w:r>
      </w:ins>
      <w:del w:id="353" w:author="MohammadHossein Manuel Haqiqatkhah" w:date="2020-01-07T19:28:00Z">
        <w:r w:rsidDel="007A18AF">
          <w:rPr>
            <w:lang w:bidi="fa-IR"/>
          </w:rPr>
          <w:delText>More formally,</w:delText>
        </w:r>
      </w:del>
      <w:del w:id="354" w:author="MohammadHossein Manuel Haqiqatkhah" w:date="2020-01-07T19:29:00Z">
        <w:r w:rsidDel="007A18AF">
          <w:rPr>
            <w:lang w:bidi="fa-IR"/>
          </w:rPr>
          <w:delText xml:space="preserve"> </w:delText>
        </w:r>
      </w:del>
      <w:r>
        <w:rPr>
          <w:lang w:bidi="fa-IR"/>
        </w:rPr>
        <w:t>for a network with N edges</w:t>
      </w:r>
      <w:ins w:id="355" w:author="MohammadHossein Manuel Haqiqatkhah" w:date="2020-01-07T19:29:00Z">
        <w:r w:rsidR="007A18AF">
          <w:rPr>
            <w:lang w:bidi="fa-IR"/>
          </w:rPr>
          <w:t>.</w:t>
        </w:r>
      </w:ins>
    </w:p>
    <w:p w14:paraId="0AE7D75C" w14:textId="507761FC" w:rsidR="007A18AF" w:rsidRDefault="007A18AF" w:rsidP="002838B1">
      <w:r>
        <w:rPr>
          <w:lang w:bidi="fa-IR"/>
        </w:rPr>
        <w:t xml:space="preserve">EQ </w:t>
      </w:r>
      <w:r w:rsidR="00CD141A">
        <w:rPr>
          <w:lang w:bidi="fa-IR"/>
        </w:rPr>
        <w:t xml:space="preserve">6 </w:t>
      </w:r>
      <w:r>
        <w:rPr>
          <w:lang w:bidi="fa-IR"/>
        </w:rPr>
        <w:tab/>
      </w:r>
      <w:r>
        <w:t>,</w:t>
      </w:r>
    </w:p>
    <w:p w14:paraId="52E3030D" w14:textId="1414430E" w:rsidR="002838B1" w:rsidRDefault="002838B1" w:rsidP="002838B1">
      <w:pPr>
        <w:rPr>
          <w:lang w:bidi="fa-IR"/>
        </w:rPr>
      </w:pPr>
      <m:oMathPara>
        <m:oMath>
          <m:r>
            <w:rPr>
              <w:rFonts w:ascii="Cambria Math" w:hAnsi="Cambria Math"/>
              <w:lang w:bidi="fa-IR"/>
            </w:rPr>
            <m:t xml:space="preserve">E = </m:t>
          </m:r>
          <m:f>
            <m:fPr>
              <m:ctrlPr>
                <w:ins w:id="356" w:author="MohammadHossein Manuel Haqiqatkhah" w:date="2020-01-08T11:35:00Z">
                  <w:rPr>
                    <w:rFonts w:ascii="Cambria Math" w:hAnsi="Cambria Math"/>
                    <w:i/>
                  </w:rPr>
                </w:ins>
              </m:ctrlPr>
            </m:fPr>
            <m:num>
              <m:r>
                <w:rPr>
                  <w:rFonts w:ascii="Cambria Math" w:hAnsi="Cambria Math"/>
                  <w:lang w:bidi="fa-IR"/>
                </w:rPr>
                <m:t>1</m:t>
              </m:r>
            </m:num>
            <m:den>
              <m:r>
                <w:rPr>
                  <w:rFonts w:ascii="Cambria Math" w:hAnsi="Cambria Math"/>
                  <w:lang w:bidi="fa-IR"/>
                </w:rPr>
                <m:t>N(N-1)</m:t>
              </m:r>
            </m:den>
          </m:f>
          <m:nary>
            <m:naryPr>
              <m:chr m:val="∑"/>
              <m:limLoc m:val="undOvr"/>
              <m:supHide m:val="1"/>
              <m:ctrlPr>
                <w:ins w:id="357" w:author="MohammadHossein Manuel Haqiqatkhah" w:date="2020-01-08T11:35:00Z">
                  <w:rPr>
                    <w:rFonts w:ascii="Cambria Math" w:hAnsi="Cambria Math"/>
                    <w:i/>
                  </w:rPr>
                </w:ins>
              </m:ctrlPr>
            </m:naryPr>
            <m:sub>
              <m:r>
                <w:rPr>
                  <w:rFonts w:ascii="Cambria Math" w:hAnsi="Cambria Math"/>
                  <w:lang w:bidi="fa-IR"/>
                </w:rPr>
                <m:t>i≠j∈V</m:t>
              </m:r>
            </m:sub>
            <m:sup/>
            <m:e>
              <m:f>
                <m:fPr>
                  <m:ctrlPr>
                    <w:ins w:id="358" w:author="MohammadHossein Manuel Haqiqatkhah" w:date="2020-01-08T11:35:00Z">
                      <w:rPr>
                        <w:rFonts w:ascii="Cambria Math" w:hAnsi="Cambria Math"/>
                        <w:i/>
                      </w:rPr>
                    </w:ins>
                  </m:ctrlPr>
                </m:fPr>
                <m:num>
                  <m:r>
                    <w:rPr>
                      <w:rFonts w:ascii="Cambria Math" w:hAnsi="Cambria Math"/>
                      <w:lang w:bidi="fa-IR"/>
                    </w:rPr>
                    <m:t>1</m:t>
                  </m:r>
                </m:num>
                <m:den>
                  <m:sSub>
                    <m:sSubPr>
                      <m:ctrlPr>
                        <w:ins w:id="359" w:author="MohammadHossein Manuel Haqiqatkhah" w:date="2020-01-08T11:35:00Z">
                          <w:rPr>
                            <w:rFonts w:ascii="Cambria Math" w:hAnsi="Cambria Math"/>
                            <w:i/>
                          </w:rPr>
                        </w:ins>
                      </m:ctrlPr>
                    </m:sSubPr>
                    <m:e>
                      <m:r>
                        <w:rPr>
                          <w:rFonts w:ascii="Cambria Math" w:hAnsi="Cambria Math"/>
                          <w:lang w:bidi="fa-IR"/>
                        </w:rPr>
                        <m:t>d</m:t>
                      </m:r>
                    </m:e>
                    <m:sub>
                      <m:r>
                        <w:rPr>
                          <w:rFonts w:ascii="Cambria Math" w:hAnsi="Cambria Math"/>
                          <w:lang w:bidi="fa-IR"/>
                        </w:rPr>
                        <m:t>ij</m:t>
                      </m:r>
                    </m:sub>
                  </m:sSub>
                </m:den>
              </m:f>
            </m:e>
          </m:nary>
        </m:oMath>
      </m:oMathPara>
    </w:p>
    <w:p w14:paraId="72837EDB" w14:textId="46C4E011" w:rsidR="00324F0C" w:rsidRPr="00324F0C" w:rsidRDefault="007A18AF" w:rsidP="007867E2">
      <w:pPr>
        <w:rPr>
          <w:lang w:bidi="fa-IR"/>
        </w:rPr>
      </w:pPr>
      <w:proofErr w:type="gramStart"/>
      <w:ins w:id="360" w:author="MohammadHossein Manuel Haqiqatkhah" w:date="2020-01-07T19:23:00Z">
        <w:r>
          <w:t>wherein</w:t>
        </w:r>
        <w:proofErr w:type="gramEnd"/>
        <w:r>
          <w:t xml:space="preserve">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oMath>
        <w:r>
          <w:t xml:space="preserve"> is defined similar to Equation </w:t>
        </w:r>
      </w:ins>
      <w:ins w:id="361" w:author="MohammadHossein Manuel Haqiqatkhah" w:date="2020-01-07T20:37:00Z">
        <w:r w:rsidR="007867E2">
          <w:t>4</w:t>
        </w:r>
      </w:ins>
      <w:r w:rsidR="004D70EB">
        <w:t>.</w:t>
      </w:r>
      <w:r w:rsidR="000F1623">
        <w:rPr>
          <w:lang w:bidi="fa-IR"/>
        </w:rPr>
        <w:t xml:space="preserve"> </w:t>
      </w:r>
      <m:oMath>
        <m:sSub>
          <m:sSubPr>
            <m:ctrlPr>
              <w:ins w:id="362" w:author="MohammadHossein Manuel Haqiqatkhah" w:date="2020-01-08T11:35:00Z">
                <w:rPr>
                  <w:rFonts w:ascii="Cambria Math" w:hAnsi="Cambria Math"/>
                  <w:i/>
                  <w:lang w:bidi="fa-IR"/>
                </w:rPr>
              </w:ins>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 xml:space="preserve">and </m:t>
        </m:r>
        <m:sSub>
          <m:sSubPr>
            <m:ctrlPr>
              <w:ins w:id="363" w:author="MohammadHossein Manuel Haqiqatkhah" w:date="2020-01-08T11:35:00Z">
                <w:rPr>
                  <w:rFonts w:ascii="Cambria Math" w:hAnsi="Cambria Math"/>
                  <w:i/>
                  <w:lang w:bidi="fa-IR"/>
                </w:rPr>
              </w:ins>
            </m:ctrlPr>
          </m:sSubPr>
          <m:e>
            <m:r>
              <w:rPr>
                <w:rFonts w:ascii="Cambria Math" w:hAnsi="Cambria Math"/>
                <w:lang w:bidi="fa-IR"/>
              </w:rPr>
              <m:t>E</m:t>
            </m:r>
          </m:e>
          <m:sub>
            <m:r>
              <w:rPr>
                <w:rFonts w:ascii="Cambria Math" w:hAnsi="Cambria Math"/>
                <w:lang w:bidi="fa-IR"/>
              </w:rPr>
              <m:t>0</m:t>
            </m:r>
          </m:sub>
        </m:sSub>
      </m:oMath>
      <w:r w:rsidR="00863193">
        <w:rPr>
          <w:lang w:bidi="fa-IR"/>
        </w:rPr>
        <w:t xml:space="preserve"> </w:t>
      </w:r>
      <w:ins w:id="364" w:author="MohammadHossein Manuel Haqiqatkhah" w:date="2020-01-06T01:59:00Z">
        <w:r w:rsidR="004D70EB">
          <w:rPr>
            <w:lang w:bidi="fa-IR"/>
          </w:rPr>
          <w:t xml:space="preserve">in the denominator of </w:t>
        </w:r>
      </w:ins>
      <m:oMath>
        <m:sSub>
          <m:sSubPr>
            <m:ctrlPr>
              <w:ins w:id="365" w:author="MohammadHossein Manuel Haqiqatkhah" w:date="2020-01-06T02:00:00Z">
                <w:rPr>
                  <w:rFonts w:ascii="Cambria Math" w:hAnsi="Cambria Math"/>
                  <w:lang w:bidi="fa-IR"/>
                </w:rPr>
              </w:ins>
            </m:ctrlPr>
          </m:sSubPr>
          <m:e>
            <m:r>
              <w:ins w:id="366" w:author="MohammadHossein Manuel Haqiqatkhah" w:date="2020-01-06T02:00:00Z">
                <m:rPr>
                  <m:sty m:val="p"/>
                </m:rPr>
                <w:rPr>
                  <w:rFonts w:ascii="Cambria Math" w:hAnsi="Cambria Math"/>
                  <w:lang w:bidi="fa-IR"/>
                </w:rPr>
                <m:t>SW</m:t>
              </w:ins>
            </m:r>
          </m:e>
          <m:sub>
            <m:r>
              <w:ins w:id="367" w:author="MohammadHossein Manuel Haqiqatkhah" w:date="2020-01-06T02:00:00Z">
                <w:rPr>
                  <w:rFonts w:ascii="Cambria Math" w:hAnsi="Cambria Math"/>
                  <w:lang w:bidi="fa-IR"/>
                </w:rPr>
                <m:t>norm</m:t>
              </w:ins>
            </m:r>
          </m:sub>
        </m:sSub>
      </m:oMath>
      <w:ins w:id="368" w:author="MohammadHossein Manuel Haqiqatkhah" w:date="2020-01-06T02:00:00Z">
        <w:r w:rsidR="004D70EB">
          <w:rPr>
            <w:lang w:bidi="fa-IR"/>
          </w:rPr>
          <w:t xml:space="preserve"> </w:t>
        </w:r>
      </w:ins>
      <w:r w:rsidR="000B11E6">
        <w:rPr>
          <w:lang w:bidi="fa-IR"/>
        </w:rPr>
        <w:t xml:space="preserve">are the </w:t>
      </w:r>
      <w:r w:rsidR="00A048EF">
        <w:rPr>
          <w:lang w:bidi="fa-IR"/>
        </w:rPr>
        <w:t xml:space="preserve">expected </w:t>
      </w:r>
      <w:r w:rsidR="000B11E6">
        <w:rPr>
          <w:lang w:bidi="fa-IR"/>
        </w:rPr>
        <w:t xml:space="preserve">clustering coefficient and </w:t>
      </w:r>
      <w:r w:rsidR="00A048EF">
        <w:rPr>
          <w:lang w:bidi="fa-IR"/>
        </w:rPr>
        <w:t xml:space="preserve">efficiency of a random graph of </w:t>
      </w:r>
      <w:r w:rsidR="009A2851">
        <w:rPr>
          <w:lang w:bidi="fa-IR"/>
        </w:rPr>
        <w:t>t</w:t>
      </w:r>
      <w:r w:rsidR="00A048EF">
        <w:rPr>
          <w:lang w:bidi="fa-IR"/>
        </w:rPr>
        <w:t xml:space="preserve">he same as the graph in question. </w:t>
      </w:r>
      <w:r w:rsidR="001B5EE0">
        <w:rPr>
          <w:lang w:bidi="fa-IR"/>
        </w:rPr>
        <w:t xml:space="preserve">Since all networks modeled in this study </w:t>
      </w:r>
      <w:r w:rsidR="000B1D1F">
        <w:rPr>
          <w:lang w:bidi="fa-IR"/>
        </w:rPr>
        <w:t xml:space="preserve">start off with random </w:t>
      </w:r>
      <w:r w:rsidR="00F04B0C">
        <w:rPr>
          <w:lang w:bidi="fa-IR"/>
        </w:rPr>
        <w:t xml:space="preserve">networks of </w:t>
      </w:r>
      <w:r w:rsidR="00F04B0C">
        <w:rPr>
          <w:lang w:bidi="fa-IR"/>
        </w:rPr>
        <w:lastRenderedPageBreak/>
        <w:t>the same size and density</w:t>
      </w:r>
      <w:r w:rsidR="00FC3EA2">
        <w:rPr>
          <w:lang w:bidi="fa-IR"/>
        </w:rPr>
        <w:t>,</w:t>
      </w:r>
      <w:r w:rsidR="000B1D1F">
        <w:rPr>
          <w:lang w:bidi="fa-IR"/>
        </w:rPr>
        <w:t xml:space="preserve"> </w:t>
      </w:r>
      <w:r w:rsidR="001B5EE0">
        <w:rPr>
          <w:lang w:bidi="fa-IR"/>
        </w:rPr>
        <w:t xml:space="preserve">for </w:t>
      </w:r>
      <w:r w:rsidR="009A2851">
        <w:rPr>
          <w:lang w:bidi="fa-IR"/>
        </w:rPr>
        <w:t>computational reasons</w:t>
      </w:r>
      <w:r w:rsidR="004B2B98">
        <w:rPr>
          <w:lang w:bidi="fa-IR"/>
        </w:rPr>
        <w:t>, a non-normalized version of small-worldness coefficient</w:t>
      </w:r>
      <w:r w:rsidR="00F02BCE">
        <w:rPr>
          <w:lang w:bidi="fa-IR"/>
        </w:rPr>
        <w:t xml:space="preserve"> (i.e.</w:t>
      </w:r>
      <w:proofErr w:type="gramStart"/>
      <w:r w:rsidR="00F02BCE">
        <w:rPr>
          <w:lang w:bidi="fa-IR"/>
        </w:rPr>
        <w:t xml:space="preserve">, </w:t>
      </w:r>
      <w:proofErr w:type="gramEnd"/>
      <m:oMath>
        <m:r>
          <m:rPr>
            <m:sty m:val="p"/>
          </m:rPr>
          <w:rPr>
            <w:rFonts w:ascii="Cambria Math" w:hAnsi="Cambria Math"/>
            <w:lang w:bidi="fa-IR"/>
          </w:rPr>
          <m:t>SW</m:t>
        </m:r>
        <m:r>
          <w:rPr>
            <w:rFonts w:ascii="Cambria Math" w:hAnsi="Cambria Math"/>
            <w:lang w:bidi="fa-IR"/>
          </w:rPr>
          <m:t xml:space="preserve">= C </m:t>
        </m:r>
        <m:r>
          <m:rPr>
            <m:sty m:val="p"/>
          </m:rPr>
          <w:rPr>
            <w:rFonts w:ascii="Cambria Math" w:hAnsi="Cambria Math"/>
            <w:lang w:bidi="fa-IR"/>
          </w:rPr>
          <m:t>×</m:t>
        </m:r>
        <m:r>
          <w:rPr>
            <w:rFonts w:ascii="Cambria Math" w:hAnsi="Cambria Math"/>
            <w:lang w:bidi="fa-IR"/>
          </w:rPr>
          <m:t>E</m:t>
        </m:r>
      </m:oMath>
      <w:r w:rsidR="00F02BCE">
        <w:rPr>
          <w:lang w:bidi="fa-IR"/>
        </w:rPr>
        <w:t>)</w:t>
      </w:r>
      <w:r w:rsidR="004B2B98">
        <w:rPr>
          <w:lang w:bidi="fa-IR"/>
        </w:rPr>
        <w:t xml:space="preserve"> is calculated and reported.</w:t>
      </w:r>
    </w:p>
    <w:p w14:paraId="39A688ED" w14:textId="77777777" w:rsidR="0056752B" w:rsidRDefault="0056752B" w:rsidP="0056752B">
      <w:pPr>
        <w:pStyle w:val="Heading4"/>
        <w:rPr>
          <w:lang w:bidi="fa-IR"/>
        </w:rPr>
      </w:pPr>
      <w:r>
        <w:rPr>
          <w:lang w:bidi="fa-IR"/>
        </w:rPr>
        <w:t>Modularity.</w:t>
      </w:r>
    </w:p>
    <w:p w14:paraId="6EE35933" w14:textId="1514BEDD" w:rsidR="00412BA8" w:rsidRDefault="0056752B" w:rsidP="001D57E5">
      <w:pPr>
        <w:rPr>
          <w:ins w:id="369" w:author="MohammadHossein Manuel Haqiqatkhah" w:date="2020-01-07T20:09:00Z"/>
          <w:lang w:bidi="fa-IR"/>
        </w:rPr>
      </w:pPr>
      <w:r>
        <w:rPr>
          <w:lang w:bidi="fa-IR"/>
        </w:rPr>
        <w:t>Modularity of a graph, as proposed by</w:t>
      </w:r>
      <w:r w:rsidR="00A73430">
        <w:rPr>
          <w:lang w:bidi="fa-IR"/>
        </w:rPr>
        <w:t xml:space="preserve"> Newman</w:t>
      </w:r>
      <w:r>
        <w:rPr>
          <w:lang w:bidi="fa-IR"/>
        </w:rPr>
        <w:t xml:space="preserve"> </w:t>
      </w:r>
      <w:r>
        <w:rPr>
          <w:lang w:bidi="fa-IR"/>
        </w:rPr>
        <w:fldChar w:fldCharType="begin"/>
      </w:r>
      <w:r w:rsidR="00A73430">
        <w:rPr>
          <w:lang w:bidi="fa-IR"/>
        </w:rPr>
        <w:instrText xml:space="preserve"> ADDIN ZOTERO_ITEM CSL_CITATION {"citationID":"Kp9Zj2B2","properties":{"formattedCitation":"(2006)","plainCitation":"(2006)","noteIndex":0},"citationItems":[{"id":1074,"uris":["http://zotero.org/users/5652293/items/5CZTX9NH"],"uri":["http://zotero.org/users/5652293/items/5CZTX9NH"],"itemData":{"id":1074,"type":"article-journal","container-title":"Proceedings of the National Academy of Sciences","DOI":"10.1073/pnas.0601602103","ISSN":"0027-8424, 1091-6490","issue":"23","journalAbbreviation":"Proceedings of the National Academy of Sciences","language":"en","page":"8577-8582","source":"DOI.org (Crossref)","title":"Modularity and community structure in networks","volume":"103","author":[{"family":"Newman","given":"M. E. J."}],"issued":{"date-parts":[["2006",6,6]]}},"suppress-author":true}],"schema":"https://github.com/citation-style-language/schema/raw/master/csl-citation.json"} </w:instrText>
      </w:r>
      <w:r>
        <w:rPr>
          <w:lang w:bidi="fa-IR"/>
        </w:rPr>
        <w:fldChar w:fldCharType="separate"/>
      </w:r>
      <w:r w:rsidR="00A73430" w:rsidRPr="00185461">
        <w:rPr>
          <w:rFonts w:ascii="Times New Roman" w:hAnsi="Times New Roman" w:cs="Times New Roman"/>
        </w:rPr>
        <w:t>(2006)</w:t>
      </w:r>
      <w:r>
        <w:rPr>
          <w:lang w:bidi="fa-IR"/>
        </w:rPr>
        <w:fldChar w:fldCharType="end"/>
      </w:r>
      <w:r>
        <w:rPr>
          <w:lang w:bidi="fa-IR"/>
        </w:rPr>
        <w:t xml:space="preserve"> and denoted by Q, is a measure of how (and to what degree), for a certain labeling of nodes, the nodes tend to form communities with the nodes of the same </w:t>
      </w:r>
      <w:commentRangeStart w:id="370"/>
      <w:r>
        <w:rPr>
          <w:lang w:bidi="fa-IR"/>
        </w:rPr>
        <w:t xml:space="preserve">label and tend to not connect to other nodes </w:t>
      </w:r>
      <w:commentRangeEnd w:id="370"/>
      <w:r w:rsidR="00744FEB">
        <w:rPr>
          <w:rStyle w:val="CommentReference"/>
        </w:rPr>
        <w:commentReference w:id="370"/>
      </w:r>
      <w:r>
        <w:rPr>
          <w:lang w:bidi="fa-IR"/>
        </w:rPr>
        <w:t>of the graph.</w:t>
      </w:r>
      <w:ins w:id="371" w:author="MohammadHossein Manuel Haqiqatkhah" w:date="2020-01-07T19:47:00Z">
        <w:r w:rsidR="00CD141A">
          <w:rPr>
            <w:lang w:bidi="fa-IR"/>
          </w:rPr>
          <w:t xml:space="preserve"> More precisely, </w:t>
        </w:r>
      </w:ins>
      <w:ins w:id="372" w:author="MohammadHossein Manuel Haqiqatkhah" w:date="2020-01-07T19:52:00Z">
        <w:r w:rsidR="00CD141A">
          <w:rPr>
            <w:lang w:bidi="fa-IR"/>
          </w:rPr>
          <w:t>for a network of size N (</w:t>
        </w:r>
      </w:ins>
      <w:ins w:id="373" w:author="MohammadHossein Manuel Haqiqatkhah" w:date="2020-01-07T19:53:00Z">
        <w:r w:rsidR="00CD141A">
          <w:rPr>
            <w:lang w:bidi="fa-IR"/>
          </w:rPr>
          <w:t>with</w:t>
        </w:r>
      </w:ins>
      <w:ins w:id="374" w:author="MohammadHossein Manuel Haqiqatkhah" w:date="2020-01-07T20:30:00Z">
        <w:r w:rsidR="001D57E5">
          <w:rPr>
            <w:lang w:bidi="fa-IR"/>
          </w:rPr>
          <w:t xml:space="preserve"> the theoretical</w:t>
        </w:r>
      </w:ins>
      <w:ins w:id="375" w:author="MohammadHossein Manuel Haqiqatkhah" w:date="2020-01-07T19:53:00Z">
        <w:r w:rsidR="00CD141A">
          <w:rPr>
            <w:lang w:bidi="fa-IR"/>
          </w:rPr>
          <w:t xml:space="preserve"> maximum number of </w:t>
        </w:r>
      </w:ins>
      <w:proofErr w:type="gramStart"/>
      <w:ins w:id="376" w:author="MohammadHossein Manuel Haqiqatkhah" w:date="2020-01-07T20:07:00Z">
        <w:r w:rsidR="00412BA8">
          <w:rPr>
            <w:lang w:bidi="fa-IR"/>
          </w:rPr>
          <w:t xml:space="preserve">edges </w:t>
        </w:r>
      </w:ins>
      <w:proofErr w:type="gramEnd"/>
      <m:oMath>
        <m:r>
          <w:rPr>
            <w:rFonts w:ascii="Cambria Math" w:hAnsi="Cambria Math"/>
            <w:lang w:bidi="fa-IR"/>
          </w:rPr>
          <m:t>m=</m:t>
        </m:r>
        <m:f>
          <m:fPr>
            <m:ctrlPr>
              <w:ins w:id="377" w:author="MohammadHossein Manuel Haqiqatkhah" w:date="2020-01-08T11:35:00Z">
                <w:rPr>
                  <w:rFonts w:ascii="Cambria Math" w:hAnsi="Cambria Math"/>
                  <w:i/>
                </w:rPr>
              </w:ins>
            </m:ctrlPr>
          </m:fPr>
          <m:num>
            <m:r>
              <w:rPr>
                <w:rFonts w:ascii="Cambria Math" w:hAnsi="Cambria Math"/>
                <w:lang w:bidi="fa-IR"/>
              </w:rPr>
              <m:t>N(N-1)</m:t>
            </m:r>
          </m:num>
          <m:den>
            <m:r>
              <w:rPr>
                <w:rFonts w:ascii="Cambria Math" w:hAnsi="Cambria Math"/>
                <w:lang w:bidi="fa-IR"/>
              </w:rPr>
              <m:t>2</m:t>
            </m:r>
          </m:den>
        </m:f>
      </m:oMath>
      <w:r w:rsidR="00412BA8">
        <w:rPr>
          <w:lang w:bidi="fa-IR"/>
        </w:rPr>
        <w:t>)</w:t>
      </w:r>
      <w:ins w:id="378" w:author="MohammadHossein Manuel Haqiqatkhah" w:date="2020-01-07T20:17:00Z">
        <w:r w:rsidR="006823EB">
          <w:rPr>
            <w:lang w:bidi="fa-IR"/>
          </w:rPr>
          <w:t xml:space="preserve"> and adjacency matrix M</w:t>
        </w:r>
      </w:ins>
      <w:ins w:id="379" w:author="MohammadHossein Manuel Haqiqatkhah" w:date="2020-01-07T20:08:00Z">
        <w:r w:rsidR="00412BA8">
          <w:rPr>
            <w:lang w:bidi="fa-IR"/>
          </w:rPr>
          <w:t>, modularity is defined as</w:t>
        </w:r>
      </w:ins>
      <w:ins w:id="380" w:author="MohammadHossein Manuel Haqiqatkhah" w:date="2020-01-07T20:16:00Z">
        <w:r w:rsidR="006823EB">
          <w:rPr>
            <w:lang w:bidi="fa-IR"/>
          </w:rPr>
          <w:t xml:space="preserve"> shown in Equation 7</w:t>
        </w:r>
      </w:ins>
      <w:r w:rsidR="00427433">
        <w:rPr>
          <w:lang w:bidi="fa-IR"/>
        </w:rPr>
        <w:t>:</w:t>
      </w:r>
    </w:p>
    <w:p w14:paraId="458A4DBF" w14:textId="77777777" w:rsidR="002838B1" w:rsidRDefault="00412BA8" w:rsidP="00DA51AF">
      <w:pPr>
        <w:rPr>
          <w:ins w:id="381" w:author="MohammadHossein Manuel Haqiqatkhah" w:date="2020-01-07T23:12:00Z"/>
          <w:lang w:bidi="fa-IR"/>
        </w:rPr>
      </w:pPr>
      <w:ins w:id="382" w:author="MohammadHossein Manuel Haqiqatkhah" w:date="2020-01-07T20:09:00Z">
        <w:r>
          <w:rPr>
            <w:lang w:bidi="fa-IR"/>
          </w:rPr>
          <w:t xml:space="preserve">EQ 7 </w:t>
        </w:r>
        <w:r>
          <w:rPr>
            <w:lang w:bidi="fa-IR"/>
          </w:rPr>
          <w:tab/>
        </w:r>
        <w:r>
          <w:rPr>
            <w:lang w:bidi="fa-IR"/>
          </w:rPr>
          <w:tab/>
        </w:r>
      </w:ins>
    </w:p>
    <w:p w14:paraId="70814935" w14:textId="47CAAE37" w:rsidR="00412BA8" w:rsidRDefault="00412BA8" w:rsidP="00DA51AF">
      <w:pPr>
        <w:rPr>
          <w:ins w:id="383" w:author="MohammadHossein Manuel Haqiqatkhah" w:date="2020-01-07T20:08:00Z"/>
          <w:lang w:bidi="fa-IR"/>
        </w:rPr>
      </w:pPr>
      <m:oMathPara>
        <m:oMath>
          <m:r>
            <w:rPr>
              <w:rFonts w:ascii="Cambria Math" w:hAnsi="Cambria Math"/>
              <w:lang w:bidi="fa-IR"/>
            </w:rPr>
            <m:t xml:space="preserve">Q = </m:t>
          </m:r>
          <m:f>
            <m:fPr>
              <m:ctrlPr>
                <w:ins w:id="384" w:author="MohammadHossein Manuel Haqiqatkhah" w:date="2020-01-08T11:35:00Z">
                  <w:rPr>
                    <w:rFonts w:ascii="Cambria Math" w:hAnsi="Cambria Math"/>
                    <w:i/>
                  </w:rPr>
                </w:ins>
              </m:ctrlPr>
            </m:fPr>
            <m:num>
              <m:r>
                <w:rPr>
                  <w:rFonts w:ascii="Cambria Math" w:hAnsi="Cambria Math"/>
                  <w:lang w:bidi="fa-IR"/>
                </w:rPr>
                <m:t>1</m:t>
              </m:r>
            </m:num>
            <m:den>
              <m:r>
                <w:rPr>
                  <w:rFonts w:ascii="Cambria Math" w:hAnsi="Cambria Math"/>
                  <w:lang w:bidi="fa-IR"/>
                </w:rPr>
                <m:t>2m</m:t>
              </m:r>
            </m:den>
          </m:f>
          <m:nary>
            <m:naryPr>
              <m:chr m:val="∑"/>
              <m:limLoc m:val="undOvr"/>
              <m:supHide m:val="1"/>
              <m:ctrlPr>
                <w:ins w:id="385" w:author="MohammadHossein Manuel Haqiqatkhah" w:date="2020-01-08T11:35:00Z">
                  <w:rPr>
                    <w:rFonts w:ascii="Cambria Math" w:hAnsi="Cambria Math"/>
                    <w:i/>
                  </w:rPr>
                </w:ins>
              </m:ctrlPr>
            </m:naryPr>
            <m:sub>
              <m:r>
                <w:rPr>
                  <w:rFonts w:ascii="Cambria Math" w:hAnsi="Cambria Math"/>
                </w:rPr>
                <m:t>i,j</m:t>
              </m:r>
            </m:sub>
            <m:sup/>
            <m:e>
              <m:d>
                <m:dPr>
                  <m:begChr m:val="["/>
                  <m:endChr m:val="]"/>
                  <m:ctrlPr>
                    <w:ins w:id="386" w:author="MohammadHossein Manuel Haqiqatkhah" w:date="2020-01-08T11:35:00Z">
                      <w:rPr>
                        <w:rFonts w:ascii="Cambria Math" w:hAnsi="Cambria Math"/>
                        <w:i/>
                      </w:rPr>
                    </w:ins>
                  </m:ctrlPr>
                </m:dPr>
                <m:e>
                  <m:sSub>
                    <m:sSubPr>
                      <m:ctrlPr>
                        <w:ins w:id="387" w:author="MohammadHossein Manuel Haqiqatkhah" w:date="2020-01-08T11:35:00Z">
                          <w:rPr>
                            <w:rFonts w:ascii="Cambria Math" w:hAnsi="Cambria Math"/>
                            <w:i/>
                          </w:rPr>
                        </w:ins>
                      </m:ctrlPr>
                    </m:sSubPr>
                    <m:e>
                      <m:r>
                        <w:rPr>
                          <w:rFonts w:ascii="Cambria Math" w:hAnsi="Cambria Math"/>
                          <w:lang w:bidi="fa-IR"/>
                        </w:rPr>
                        <m:t>M</m:t>
                      </m:r>
                    </m:e>
                    <m:sub>
                      <m:r>
                        <w:rPr>
                          <w:rFonts w:ascii="Cambria Math" w:hAnsi="Cambria Math"/>
                          <w:lang w:bidi="fa-IR"/>
                        </w:rPr>
                        <m:t>ij</m:t>
                      </m:r>
                    </m:sub>
                  </m:sSub>
                  <m:r>
                    <w:rPr>
                      <w:rFonts w:ascii="Cambria Math" w:hAnsi="Cambria Math"/>
                    </w:rPr>
                    <m:t>-</m:t>
                  </m:r>
                  <m:f>
                    <m:fPr>
                      <m:ctrlPr>
                        <w:ins w:id="388" w:author="MohammadHossein Manuel Haqiqatkhah" w:date="2020-01-08T11:35:00Z">
                          <w:rPr>
                            <w:rFonts w:ascii="Cambria Math" w:hAnsi="Cambria Math"/>
                            <w:i/>
                          </w:rPr>
                        </w:ins>
                      </m:ctrlPr>
                    </m:fPr>
                    <m:num>
                      <m:sSub>
                        <m:sSubPr>
                          <m:ctrlPr>
                            <w:ins w:id="389" w:author="MohammadHossein Manuel Haqiqatkhah" w:date="2020-01-08T11:35:00Z">
                              <w:rPr>
                                <w:rFonts w:ascii="Cambria Math" w:hAnsi="Cambria Math"/>
                                <w:i/>
                              </w:rPr>
                            </w:ins>
                          </m:ctrlPr>
                        </m:sSubPr>
                        <m:e>
                          <m:r>
                            <w:rPr>
                              <w:rFonts w:ascii="Cambria Math" w:hAnsi="Cambria Math"/>
                              <w:lang w:bidi="fa-IR"/>
                            </w:rPr>
                            <m:t>k</m:t>
                          </m:r>
                        </m:e>
                        <m:sub>
                          <m:r>
                            <w:rPr>
                              <w:rFonts w:ascii="Cambria Math" w:hAnsi="Cambria Math"/>
                              <w:lang w:bidi="fa-IR"/>
                            </w:rPr>
                            <m:t>i</m:t>
                          </m:r>
                        </m:sub>
                      </m:sSub>
                      <m:sSub>
                        <m:sSubPr>
                          <m:ctrlPr>
                            <w:ins w:id="390" w:author="MohammadHossein Manuel Haqiqatkhah" w:date="2020-01-08T11:35:00Z">
                              <w:rPr>
                                <w:rFonts w:ascii="Cambria Math" w:hAnsi="Cambria Math"/>
                                <w:i/>
                              </w:rPr>
                            </w:ins>
                          </m:ctrlPr>
                        </m:sSubPr>
                        <m:e>
                          <m:r>
                            <w:rPr>
                              <w:rFonts w:ascii="Cambria Math" w:hAnsi="Cambria Math"/>
                              <w:lang w:bidi="fa-IR"/>
                            </w:rPr>
                            <m:t>k</m:t>
                          </m:r>
                        </m:e>
                        <m:sub>
                          <m:r>
                            <w:rPr>
                              <w:rFonts w:ascii="Cambria Math" w:hAnsi="Cambria Math"/>
                              <w:lang w:bidi="fa-IR"/>
                            </w:rPr>
                            <m:t>j</m:t>
                          </m:r>
                        </m:sub>
                      </m:sSub>
                    </m:num>
                    <m:den>
                      <m:r>
                        <w:rPr>
                          <w:rFonts w:ascii="Cambria Math" w:hAnsi="Cambria Math"/>
                          <w:lang w:bidi="fa-IR"/>
                        </w:rPr>
                        <m:t>2m</m:t>
                      </m:r>
                    </m:den>
                  </m:f>
                </m:e>
              </m:d>
              <m:r>
                <w:rPr>
                  <w:rFonts w:ascii="Cambria Math" w:hAnsi="Cambria Math"/>
                  <w:lang w:bidi="fa-IR"/>
                </w:rPr>
                <m:t>δ(</m:t>
              </m:r>
              <m:sSub>
                <m:sSubPr>
                  <m:ctrlPr>
                    <w:ins w:id="391" w:author="MohammadHossein Manuel Haqiqatkhah" w:date="2020-01-08T11:35:00Z">
                      <w:rPr>
                        <w:rFonts w:ascii="Cambria Math" w:hAnsi="Cambria Math"/>
                        <w:i/>
                      </w:rPr>
                    </w:ins>
                  </m:ctrlPr>
                </m:sSubPr>
                <m:e>
                  <m:r>
                    <w:rPr>
                      <w:rFonts w:ascii="Cambria Math" w:hAnsi="Cambria Math"/>
                      <w:lang w:bidi="fa-IR"/>
                    </w:rPr>
                    <m:t>c</m:t>
                  </m:r>
                </m:e>
                <m:sub>
                  <m:r>
                    <w:rPr>
                      <w:rFonts w:ascii="Cambria Math" w:hAnsi="Cambria Math"/>
                      <w:lang w:bidi="fa-IR"/>
                    </w:rPr>
                    <m:t>i</m:t>
                  </m:r>
                </m:sub>
              </m:sSub>
              <m:r>
                <w:rPr>
                  <w:rFonts w:ascii="Cambria Math" w:hAnsi="Cambria Math"/>
                  <w:lang w:bidi="fa-IR"/>
                </w:rPr>
                <m:t>,</m:t>
              </m:r>
              <m:sSub>
                <m:sSubPr>
                  <m:ctrlPr>
                    <w:ins w:id="392" w:author="MohammadHossein Manuel Haqiqatkhah" w:date="2020-01-08T11:35:00Z">
                      <w:rPr>
                        <w:rFonts w:ascii="Cambria Math" w:hAnsi="Cambria Math"/>
                        <w:i/>
                      </w:rPr>
                    </w:ins>
                  </m:ctrlPr>
                </m:sSubPr>
                <m:e>
                  <m:r>
                    <w:rPr>
                      <w:rFonts w:ascii="Cambria Math" w:hAnsi="Cambria Math"/>
                      <w:lang w:bidi="fa-IR"/>
                    </w:rPr>
                    <m:t>c</m:t>
                  </m:r>
                </m:e>
                <m:sub>
                  <m:r>
                    <w:rPr>
                      <w:rFonts w:ascii="Cambria Math" w:hAnsi="Cambria Math"/>
                      <w:lang w:bidi="fa-IR"/>
                    </w:rPr>
                    <m:t>j</m:t>
                  </m:r>
                </m:sub>
              </m:sSub>
              <m:r>
                <w:rPr>
                  <w:rFonts w:ascii="Cambria Math" w:hAnsi="Cambria Math"/>
                  <w:lang w:bidi="fa-IR"/>
                </w:rPr>
                <m:t>)</m:t>
              </m:r>
            </m:e>
          </m:nary>
        </m:oMath>
      </m:oMathPara>
    </w:p>
    <w:p w14:paraId="14E4EEED" w14:textId="50E7B628" w:rsidR="007D7854" w:rsidRDefault="0056752B" w:rsidP="001D57E5">
      <w:pPr>
        <w:rPr>
          <w:ins w:id="393" w:author="MohammadHossein Manuel Haqiqatkhah" w:date="2020-01-07T20:21:00Z"/>
          <w:lang w:bidi="fa-IR"/>
        </w:rPr>
      </w:pPr>
      <w:r>
        <w:rPr>
          <w:lang w:bidi="fa-IR"/>
        </w:rPr>
        <w:t xml:space="preserve"> </w:t>
      </w:r>
      <w:ins w:id="394" w:author="MohammadHossein Manuel Haqiqatkhah" w:date="2020-01-07T20:16:00Z">
        <w:r w:rsidR="006823EB">
          <w:rPr>
            <w:lang w:bidi="fa-IR"/>
          </w:rPr>
          <w:t xml:space="preserve">In this equation, </w:t>
        </w:r>
      </w:ins>
      <m:oMath>
        <m:sSub>
          <m:sSubPr>
            <m:ctrlPr>
              <w:ins w:id="395" w:author="MohammadHossein Manuel Haqiqatkhah" w:date="2020-01-07T20:17:00Z">
                <w:rPr>
                  <w:rFonts w:ascii="Cambria Math" w:hAnsi="Cambria Math"/>
                  <w:i/>
                </w:rPr>
              </w:ins>
            </m:ctrlPr>
          </m:sSubPr>
          <m:e>
            <m:r>
              <w:ins w:id="396" w:author="MohammadHossein Manuel Haqiqatkhah" w:date="2020-01-07T20:17:00Z">
                <w:rPr>
                  <w:rFonts w:ascii="Cambria Math" w:hAnsi="Cambria Math"/>
                  <w:lang w:bidi="fa-IR"/>
                </w:rPr>
                <m:t>k</m:t>
              </w:ins>
            </m:r>
          </m:e>
          <m:sub>
            <m:r>
              <w:ins w:id="397" w:author="MohammadHossein Manuel Haqiqatkhah" w:date="2020-01-07T20:17:00Z">
                <w:rPr>
                  <w:rFonts w:ascii="Cambria Math" w:hAnsi="Cambria Math"/>
                  <w:lang w:bidi="fa-IR"/>
                </w:rPr>
                <m:t>i</m:t>
              </w:ins>
            </m:r>
          </m:sub>
        </m:sSub>
      </m:oMath>
      <w:ins w:id="398" w:author="MohammadHossein Manuel Haqiqatkhah" w:date="2020-01-07T20:17:00Z">
        <w:r w:rsidR="00DF55DB">
          <w:t xml:space="preserve"> and </w:t>
        </w:r>
        <m:oMath>
          <m:sSub>
            <m:sSubPr>
              <m:ctrlPr>
                <w:rPr>
                  <w:rFonts w:ascii="Cambria Math" w:hAnsi="Cambria Math"/>
                  <w:i/>
                </w:rPr>
              </m:ctrlPr>
            </m:sSubPr>
            <m:e>
              <m:r>
                <w:rPr>
                  <w:rFonts w:ascii="Cambria Math" w:hAnsi="Cambria Math"/>
                  <w:lang w:bidi="fa-IR"/>
                </w:rPr>
                <m:t>k</m:t>
              </m:r>
            </m:e>
            <m:sub>
              <m:r>
                <w:rPr>
                  <w:rFonts w:ascii="Cambria Math" w:hAnsi="Cambria Math"/>
                  <w:lang w:bidi="fa-IR"/>
                </w:rPr>
                <m:t>j</m:t>
              </m:r>
            </m:sub>
          </m:sSub>
        </m:oMath>
        <w:r w:rsidR="00DF55DB">
          <w:t xml:space="preserve"> are degrees of nodes i and j</w:t>
        </w:r>
      </w:ins>
      <w:ins w:id="399" w:author="MohammadHossein Manuel Haqiqatkhah" w:date="2020-01-07T20:20:00Z">
        <w:r w:rsidR="007D7854">
          <w:t>.</w:t>
        </w:r>
      </w:ins>
      <w:ins w:id="400" w:author="MohammadHossein Manuel Haqiqatkhah" w:date="2020-01-07T20:17:00Z">
        <w:r w:rsidR="00DF55DB">
          <w:t xml:space="preserve"> </w:t>
        </w:r>
      </w:ins>
      <m:oMath>
        <m:r>
          <w:ins w:id="401" w:author="MohammadHossein Manuel Haqiqatkhah" w:date="2020-01-07T20:18:00Z">
            <w:rPr>
              <w:rFonts w:ascii="Cambria Math" w:hAnsi="Cambria Math"/>
              <w:lang w:bidi="fa-IR"/>
            </w:rPr>
            <m:t>δ(</m:t>
          </w:ins>
        </m:r>
        <m:sSub>
          <m:sSubPr>
            <m:ctrlPr>
              <w:ins w:id="402" w:author="MohammadHossein Manuel Haqiqatkhah" w:date="2020-01-07T20:18:00Z">
                <w:rPr>
                  <w:rFonts w:ascii="Cambria Math" w:hAnsi="Cambria Math"/>
                  <w:i/>
                </w:rPr>
              </w:ins>
            </m:ctrlPr>
          </m:sSubPr>
          <m:e>
            <m:r>
              <w:ins w:id="403" w:author="MohammadHossein Manuel Haqiqatkhah" w:date="2020-01-07T20:18:00Z">
                <w:rPr>
                  <w:rFonts w:ascii="Cambria Math" w:hAnsi="Cambria Math"/>
                  <w:lang w:bidi="fa-IR"/>
                </w:rPr>
                <m:t>c</m:t>
              </w:ins>
            </m:r>
          </m:e>
          <m:sub>
            <m:r>
              <w:ins w:id="404" w:author="MohammadHossein Manuel Haqiqatkhah" w:date="2020-01-07T20:18:00Z">
                <w:rPr>
                  <w:rFonts w:ascii="Cambria Math" w:hAnsi="Cambria Math"/>
                  <w:lang w:bidi="fa-IR"/>
                </w:rPr>
                <m:t>i</m:t>
              </w:ins>
            </m:r>
          </m:sub>
        </m:sSub>
        <m:r>
          <w:ins w:id="405" w:author="MohammadHossein Manuel Haqiqatkhah" w:date="2020-01-07T20:18:00Z">
            <w:rPr>
              <w:rFonts w:ascii="Cambria Math" w:hAnsi="Cambria Math"/>
              <w:lang w:bidi="fa-IR"/>
            </w:rPr>
            <m:t>,</m:t>
          </w:ins>
        </m:r>
        <m:sSub>
          <m:sSubPr>
            <m:ctrlPr>
              <w:ins w:id="406" w:author="MohammadHossein Manuel Haqiqatkhah" w:date="2020-01-07T20:18:00Z">
                <w:rPr>
                  <w:rFonts w:ascii="Cambria Math" w:hAnsi="Cambria Math"/>
                  <w:i/>
                </w:rPr>
              </w:ins>
            </m:ctrlPr>
          </m:sSubPr>
          <m:e>
            <m:r>
              <w:ins w:id="407" w:author="MohammadHossein Manuel Haqiqatkhah" w:date="2020-01-07T20:18:00Z">
                <w:rPr>
                  <w:rFonts w:ascii="Cambria Math" w:hAnsi="Cambria Math"/>
                  <w:lang w:bidi="fa-IR"/>
                </w:rPr>
                <m:t>c</m:t>
              </w:ins>
            </m:r>
          </m:e>
          <m:sub>
            <m:r>
              <w:ins w:id="408" w:author="MohammadHossein Manuel Haqiqatkhah" w:date="2020-01-07T20:18:00Z">
                <w:rPr>
                  <w:rFonts w:ascii="Cambria Math" w:hAnsi="Cambria Math"/>
                  <w:lang w:bidi="fa-IR"/>
                </w:rPr>
                <m:t>j</m:t>
              </w:ins>
            </m:r>
          </m:sub>
        </m:sSub>
        <m:r>
          <w:ins w:id="409" w:author="MohammadHossein Manuel Haqiqatkhah" w:date="2020-01-07T20:18:00Z">
            <w:rPr>
              <w:rFonts w:ascii="Cambria Math" w:hAnsi="Cambria Math"/>
              <w:lang w:bidi="fa-IR"/>
            </w:rPr>
            <m:t>)</m:t>
          </w:ins>
        </m:r>
      </m:oMath>
      <w:ins w:id="410" w:author="MohammadHossein Manuel Haqiqatkhah" w:date="2020-01-07T20:18:00Z">
        <w:r w:rsidR="00DF55DB">
          <w:rPr>
            <w:lang w:bidi="fa-IR"/>
          </w:rPr>
          <w:t xml:space="preserve"> </w:t>
        </w:r>
      </w:ins>
      <w:ins w:id="411" w:author="MohammadHossein Manuel Haqiqatkhah" w:date="2020-01-07T20:19:00Z">
        <w:r w:rsidR="007D7854">
          <w:rPr>
            <w:lang w:bidi="fa-IR"/>
          </w:rPr>
          <w:t>is the</w:t>
        </w:r>
        <w:r w:rsidR="007D7854" w:rsidRPr="007D7854">
          <w:t xml:space="preserve"> </w:t>
        </w:r>
        <w:proofErr w:type="spellStart"/>
        <w:r w:rsidR="007D7854" w:rsidRPr="007D7854">
          <w:rPr>
            <w:lang w:bidi="fa-IR"/>
          </w:rPr>
          <w:t>Kronecker</w:t>
        </w:r>
        <w:proofErr w:type="spellEnd"/>
        <w:r w:rsidR="007D7854" w:rsidRPr="007D7854">
          <w:rPr>
            <w:lang w:bidi="fa-IR"/>
          </w:rPr>
          <w:t xml:space="preserve"> delta</w:t>
        </w:r>
      </w:ins>
      <w:ins w:id="412" w:author="MohammadHossein Manuel Haqiqatkhah" w:date="2020-01-07T20:20:00Z">
        <w:r w:rsidR="007D7854">
          <w:rPr>
            <w:lang w:bidi="fa-IR"/>
          </w:rPr>
          <w:t xml:space="preserve"> function</w:t>
        </w:r>
      </w:ins>
      <w:ins w:id="413" w:author="MohammadHossein Manuel Haqiqatkhah" w:date="2020-01-07T20:19:00Z">
        <w:r w:rsidR="007D7854">
          <w:rPr>
            <w:lang w:bidi="fa-IR"/>
          </w:rPr>
          <w:t xml:space="preserve">, which is equal to one or nodes </w:t>
        </w:r>
        <w:proofErr w:type="spellStart"/>
        <w:r w:rsidR="007D7854">
          <w:rPr>
            <w:lang w:bidi="fa-IR"/>
          </w:rPr>
          <w:t>i</w:t>
        </w:r>
        <w:proofErr w:type="spellEnd"/>
        <w:r w:rsidR="007D7854">
          <w:rPr>
            <w:lang w:bidi="fa-IR"/>
          </w:rPr>
          <w:t xml:space="preserve"> </w:t>
        </w:r>
      </w:ins>
      <w:ins w:id="414" w:author="MohammadHossein Manuel Haqiqatkhah" w:date="2020-01-07T20:20:00Z">
        <w:r w:rsidR="007D7854">
          <w:rPr>
            <w:lang w:bidi="fa-IR"/>
          </w:rPr>
          <w:t>and j have the same label</w:t>
        </w:r>
      </w:ins>
      <w:ins w:id="415" w:author="MohammadHossein Manuel Haqiqatkhah" w:date="2020-01-07T20:19:00Z">
        <w:r w:rsidR="007D7854">
          <w:rPr>
            <w:lang w:bidi="fa-IR"/>
          </w:rPr>
          <w:t xml:space="preserve"> </w:t>
        </w:r>
      </w:ins>
      <w:ins w:id="416" w:author="MohammadHossein Manuel Haqiqatkhah" w:date="2020-01-07T20:20:00Z">
        <w:r w:rsidR="007D7854">
          <w:rPr>
            <w:lang w:bidi="fa-IR"/>
          </w:rPr>
          <w:t>and zero otherwise.</w:t>
        </w:r>
      </w:ins>
      <w:ins w:id="417" w:author="MohammadHossein Manuel Haqiqatkhah" w:date="2020-01-07T20:21:00Z">
        <w:r w:rsidR="003A0A3D">
          <w:rPr>
            <w:lang w:bidi="fa-IR"/>
          </w:rPr>
          <w:t xml:space="preserve"> </w:t>
        </w:r>
      </w:ins>
      <w:del w:id="418" w:author="MohammadHossein Manuel Haqiqatkhah" w:date="2020-01-07T20:17:00Z">
        <w:r w:rsidR="00427433" w:rsidDel="006823EB">
          <w:rPr>
            <w:lang w:bidi="fa-IR"/>
          </w:rPr>
          <w:delText xml:space="preserve"> </w:delText>
        </w:r>
      </w:del>
      <w:ins w:id="419" w:author="MohammadHossein Manuel Haqiqatkhah" w:date="2020-01-07T20:26:00Z">
        <w:r w:rsidR="002A1DE8">
          <w:rPr>
            <w:lang w:bidi="fa-IR"/>
          </w:rPr>
          <w:t xml:space="preserve">The term in the brackets is the difference between the actual number of edges between nodes </w:t>
        </w:r>
        <w:proofErr w:type="spellStart"/>
        <w:r w:rsidR="002A1DE8">
          <w:rPr>
            <w:lang w:bidi="fa-IR"/>
          </w:rPr>
          <w:t>i</w:t>
        </w:r>
        <w:proofErr w:type="spellEnd"/>
        <w:r w:rsidR="002A1DE8">
          <w:rPr>
            <w:lang w:bidi="fa-IR"/>
          </w:rPr>
          <w:t xml:space="preserve"> and j and the expected number of e</w:t>
        </w:r>
      </w:ins>
      <w:ins w:id="420" w:author="MohammadHossein Manuel Haqiqatkhah" w:date="2020-01-07T20:27:00Z">
        <w:r w:rsidR="002A1DE8">
          <w:rPr>
            <w:lang w:bidi="fa-IR"/>
          </w:rPr>
          <w:t>dg</w:t>
        </w:r>
      </w:ins>
      <w:ins w:id="421" w:author="MohammadHossein Manuel Haqiqatkhah" w:date="2020-01-07T20:26:00Z">
        <w:r w:rsidR="002A1DE8">
          <w:rPr>
            <w:lang w:bidi="fa-IR"/>
          </w:rPr>
          <w:t>es between them.</w:t>
        </w:r>
      </w:ins>
      <w:ins w:id="422" w:author="MohammadHossein Manuel Haqiqatkhah" w:date="2020-01-07T20:27:00Z">
        <w:r w:rsidR="002A1DE8">
          <w:rPr>
            <w:lang w:bidi="fa-IR"/>
          </w:rPr>
          <w:t xml:space="preserve"> Hence, </w:t>
        </w:r>
      </w:ins>
      <w:ins w:id="423" w:author="MohammadHossein Manuel Haqiqatkhah" w:date="2020-01-07T20:28:00Z">
        <w:r w:rsidR="002A1DE8">
          <w:rPr>
            <w:lang w:bidi="fa-IR"/>
          </w:rPr>
          <w:t>a</w:t>
        </w:r>
      </w:ins>
      <w:ins w:id="424" w:author="MohammadHossein Manuel Haqiqatkhah" w:date="2020-01-07T20:23:00Z">
        <w:r w:rsidR="002A1DE8">
          <w:rPr>
            <w:lang w:bidi="fa-IR"/>
          </w:rPr>
          <w:t xml:space="preserve">ccording to </w:t>
        </w:r>
      </w:ins>
      <w:ins w:id="425" w:author="MohammadHossein Manuel Haqiqatkhah" w:date="2020-01-07T20:21:00Z">
        <w:r w:rsidR="003A0A3D">
          <w:rPr>
            <w:lang w:bidi="fa-IR"/>
          </w:rPr>
          <w:t>Equation 7</w:t>
        </w:r>
        <w:r w:rsidR="002A1DE8">
          <w:rPr>
            <w:lang w:bidi="fa-IR"/>
          </w:rPr>
          <w:t>, modularity</w:t>
        </w:r>
      </w:ins>
      <w:ins w:id="426" w:author="MohammadHossein Manuel Haqiqatkhah" w:date="2020-01-07T20:24:00Z">
        <w:r w:rsidR="002A1DE8">
          <w:rPr>
            <w:lang w:bidi="fa-IR"/>
          </w:rPr>
          <w:t xml:space="preserve"> equals to</w:t>
        </w:r>
      </w:ins>
      <w:ins w:id="427" w:author="MohammadHossein Manuel Haqiqatkhah" w:date="2020-01-07T20:28:00Z">
        <w:r w:rsidR="002A1DE8">
          <w:rPr>
            <w:lang w:bidi="fa-IR"/>
          </w:rPr>
          <w:t xml:space="preserve"> sum of </w:t>
        </w:r>
      </w:ins>
      <w:ins w:id="428" w:author="MohammadHossein Manuel Haqiqatkhah" w:date="2020-01-07T20:29:00Z">
        <w:r w:rsidR="001D57E5">
          <w:rPr>
            <w:lang w:bidi="fa-IR"/>
          </w:rPr>
          <w:t xml:space="preserve">these for the nodes within communities, </w:t>
        </w:r>
      </w:ins>
      <w:ins w:id="429" w:author="MohammadHossein Manuel Haqiqatkhah" w:date="2020-01-07T20:24:00Z">
        <w:r w:rsidR="002A1DE8">
          <w:rPr>
            <w:lang w:bidi="fa-IR"/>
          </w:rPr>
          <w:t xml:space="preserve">normalized </w:t>
        </w:r>
      </w:ins>
      <w:ins w:id="430" w:author="MohammadHossein Manuel Haqiqatkhah" w:date="2020-01-07T20:29:00Z">
        <w:r w:rsidR="001D57E5">
          <w:rPr>
            <w:lang w:bidi="fa-IR"/>
          </w:rPr>
          <w:t xml:space="preserve">by the maximum number of </w:t>
        </w:r>
      </w:ins>
      <w:ins w:id="431" w:author="MohammadHossein Manuel Haqiqatkhah" w:date="2020-01-07T20:30:00Z">
        <w:r w:rsidR="001D57E5">
          <w:rPr>
            <w:lang w:bidi="fa-IR"/>
          </w:rPr>
          <w:t xml:space="preserve">possible </w:t>
        </w:r>
      </w:ins>
      <w:ins w:id="432" w:author="MohammadHossein Manuel Haqiqatkhah" w:date="2020-01-07T20:24:00Z">
        <w:r w:rsidR="002A1DE8">
          <w:rPr>
            <w:lang w:bidi="fa-IR"/>
          </w:rPr>
          <w:t xml:space="preserve">difference between </w:t>
        </w:r>
      </w:ins>
      <w:ins w:id="433" w:author="MohammadHossein Manuel Haqiqatkhah" w:date="2020-01-07T20:30:00Z">
        <w:r w:rsidR="001D57E5">
          <w:rPr>
            <w:lang w:bidi="fa-IR"/>
          </w:rPr>
          <w:t xml:space="preserve">the theoretical maximum </w:t>
        </w:r>
        <w:proofErr w:type="gramStart"/>
        <w:r w:rsidR="001D57E5">
          <w:rPr>
            <w:lang w:bidi="fa-IR"/>
          </w:rPr>
          <w:t>number</w:t>
        </w:r>
        <w:proofErr w:type="gramEnd"/>
        <w:r w:rsidR="001D57E5">
          <w:rPr>
            <w:lang w:bidi="fa-IR"/>
          </w:rPr>
          <w:t xml:space="preserve"> of edges in the network.</w:t>
        </w:r>
      </w:ins>
    </w:p>
    <w:p w14:paraId="44DFBF31" w14:textId="2B10409C" w:rsidR="0056752B" w:rsidRPr="00DA019C" w:rsidRDefault="0056752B" w:rsidP="000117F2">
      <w:pPr>
        <w:rPr>
          <w:lang w:bidi="fa-IR"/>
        </w:rPr>
      </w:pPr>
      <w:r>
        <w:rPr>
          <w:lang w:bidi="fa-IR"/>
        </w:rPr>
        <w:t xml:space="preserve">This measure requires a priori labeling of nodes that defines the communities to which </w:t>
      </w:r>
      <w:del w:id="434" w:author="MohammadHossein Manuel Haqiqatkhah" w:date="2020-01-07T20:31:00Z">
        <w:r w:rsidDel="001D57E5">
          <w:rPr>
            <w:lang w:bidi="fa-IR"/>
          </w:rPr>
          <w:delText xml:space="preserve">they </w:delText>
        </w:r>
      </w:del>
      <w:ins w:id="435" w:author="MohammadHossein Manuel Haqiqatkhah" w:date="2020-01-07T20:31:00Z">
        <w:r w:rsidR="001D57E5">
          <w:rPr>
            <w:lang w:bidi="fa-IR"/>
          </w:rPr>
          <w:t xml:space="preserve">the nodes </w:t>
        </w:r>
      </w:ins>
      <w:r>
        <w:rPr>
          <w:lang w:bidi="fa-IR"/>
        </w:rPr>
        <w:t>are believed to belong.</w:t>
      </w:r>
      <w:ins w:id="436" w:author="MohammadHossein Manuel Haqiqatkhah" w:date="2020-01-07T20:32:00Z">
        <w:r w:rsidR="001D57E5">
          <w:rPr>
            <w:lang w:bidi="fa-IR"/>
          </w:rPr>
          <w:t xml:space="preserve"> A variety of</w:t>
        </w:r>
        <w:r w:rsidR="000117F2">
          <w:rPr>
            <w:lang w:bidi="fa-IR"/>
          </w:rPr>
          <w:t xml:space="preserve"> algorithms ha</w:t>
        </w:r>
      </w:ins>
      <w:ins w:id="437" w:author="MohammadHossein Manuel Haqiqatkhah" w:date="2020-01-07T20:36:00Z">
        <w:r w:rsidR="000117F2">
          <w:rPr>
            <w:lang w:bidi="fa-IR"/>
          </w:rPr>
          <w:t>ve</w:t>
        </w:r>
      </w:ins>
      <w:ins w:id="438" w:author="MohammadHossein Manuel Haqiqatkhah" w:date="2020-01-07T20:32:00Z">
        <w:r w:rsidR="000117F2">
          <w:rPr>
            <w:lang w:bidi="fa-IR"/>
          </w:rPr>
          <w:t xml:space="preserve"> been suggested</w:t>
        </w:r>
      </w:ins>
      <w:ins w:id="439" w:author="MohammadHossein Manuel Haqiqatkhah" w:date="2020-01-07T20:35:00Z">
        <w:r w:rsidR="000117F2">
          <w:rPr>
            <w:lang w:bidi="fa-IR"/>
          </w:rPr>
          <w:t xml:space="preserve"> to discover </w:t>
        </w:r>
      </w:ins>
      <w:ins w:id="440" w:author="MohammadHossein Manuel Haqiqatkhah" w:date="2020-01-07T20:32:00Z">
        <w:r w:rsidR="001D57E5">
          <w:rPr>
            <w:lang w:bidi="fa-IR"/>
          </w:rPr>
          <w:t>module</w:t>
        </w:r>
      </w:ins>
      <w:ins w:id="441" w:author="MohammadHossein Manuel Haqiqatkhah" w:date="2020-01-07T20:36:00Z">
        <w:r w:rsidR="000117F2">
          <w:rPr>
            <w:lang w:bidi="fa-IR"/>
          </w:rPr>
          <w:t xml:space="preserve">, </w:t>
        </w:r>
      </w:ins>
      <w:ins w:id="442" w:author="MohammadHossein Manuel Haqiqatkhah" w:date="2020-01-07T20:35:00Z">
        <w:r w:rsidR="000117F2">
          <w:rPr>
            <w:lang w:bidi="fa-IR"/>
          </w:rPr>
          <w:t>or communities</w:t>
        </w:r>
      </w:ins>
      <w:ins w:id="443" w:author="MohammadHossein Manuel Haqiqatkhah" w:date="2020-01-07T20:36:00Z">
        <w:r w:rsidR="000117F2">
          <w:rPr>
            <w:lang w:bidi="fa-IR"/>
          </w:rPr>
          <w:t>,</w:t>
        </w:r>
      </w:ins>
      <w:ins w:id="444" w:author="MohammadHossein Manuel Haqiqatkhah" w:date="2020-01-07T20:32:00Z">
        <w:r w:rsidR="001D57E5">
          <w:rPr>
            <w:lang w:bidi="fa-IR"/>
          </w:rPr>
          <w:t xml:space="preserve"> </w:t>
        </w:r>
      </w:ins>
      <w:ins w:id="445" w:author="MohammadHossein Manuel Haqiqatkhah" w:date="2020-01-07T20:36:00Z">
        <w:r w:rsidR="000117F2">
          <w:rPr>
            <w:lang w:bidi="fa-IR"/>
          </w:rPr>
          <w:t xml:space="preserve">within a network </w:t>
        </w:r>
      </w:ins>
      <w:ins w:id="446" w:author="MohammadHossein Manuel Haqiqatkhah" w:date="2020-01-07T20:35:00Z">
        <w:r w:rsidR="000117F2">
          <w:rPr>
            <w:lang w:bidi="fa-IR"/>
          </w:rPr>
          <w:t xml:space="preserve">so that </w:t>
        </w:r>
      </w:ins>
      <w:ins w:id="447" w:author="MohammadHossein Manuel Haqiqatkhah" w:date="2020-01-07T20:33:00Z">
        <w:r w:rsidR="000117F2">
          <w:rPr>
            <w:lang w:bidi="fa-IR"/>
          </w:rPr>
          <w:t>the value of Q</w:t>
        </w:r>
      </w:ins>
      <w:ins w:id="448" w:author="MohammadHossein Manuel Haqiqatkhah" w:date="2020-01-07T20:35:00Z">
        <w:r w:rsidR="000117F2">
          <w:rPr>
            <w:lang w:bidi="fa-IR"/>
          </w:rPr>
          <w:t xml:space="preserve"> is maximized</w:t>
        </w:r>
      </w:ins>
      <w:del w:id="449" w:author="MohammadHossein Manuel Haqiqatkhah" w:date="2020-01-07T20:33:00Z">
        <w:r w:rsidDel="000117F2">
          <w:rPr>
            <w:lang w:bidi="fa-IR"/>
          </w:rPr>
          <w:delText xml:space="preserve"> Algorithmic discovery of modules enables the measures of modularity </w:delText>
        </w:r>
      </w:del>
      <w:del w:id="450" w:author="MohammadHossein Manuel Haqiqatkhah" w:date="2020-01-07T20:31:00Z">
        <w:r w:rsidDel="001D57E5">
          <w:rPr>
            <w:lang w:bidi="fa-IR"/>
          </w:rPr>
          <w:delText xml:space="preserve">is </w:delText>
        </w:r>
      </w:del>
      <w:del w:id="451" w:author="MohammadHossein Manuel Haqiqatkhah" w:date="2020-01-07T20:33:00Z">
        <w:r w:rsidDel="000117F2">
          <w:rPr>
            <w:lang w:bidi="fa-IR"/>
          </w:rPr>
          <w:delText>maximized</w:delText>
        </w:r>
      </w:del>
      <w:ins w:id="452" w:author="MohammadHossein Manuel Haqiqatkhah" w:date="2020-01-07T19:32:00Z">
        <w:r w:rsidR="007A18AF">
          <w:rPr>
            <w:lang w:bidi="fa-IR"/>
          </w:rPr>
          <w:t xml:space="preserve"> </w:t>
        </w:r>
        <w:r w:rsidR="007A18AF">
          <w:rPr>
            <w:lang w:bidi="fa-IR"/>
          </w:rPr>
          <w:fldChar w:fldCharType="begin"/>
        </w:r>
      </w:ins>
      <w:ins w:id="453" w:author="MohammadHossein Manuel Haqiqatkhah" w:date="2020-01-07T20:33:00Z">
        <w:r w:rsidR="000117F2">
          <w:rPr>
            <w:lang w:bidi="fa-IR"/>
          </w:rPr>
          <w:instrText xml:space="preserve"> ADDIN ZOTERO_ITEM CSL_CITATION {"citationID":"2UcaOCMB","properties":{"formattedCitation":"(for a review, cf. Zhang et al., 2018)","plainCitation":"(for a review, cf. Zhang et al., 2018)","noteIndex":0},"citationItems":[{"id":1068,"uris":["http://zotero.org/users/5652293/items/JT9HGZT4"],"uri":["http://zotero.org/users/5652293/items/JT9HGZT4"],"itemData":{"id":1068,"type":"article-journal","container-title":"Journal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cf."}],"schema":"https://github.com/citation-style-language/schema/raw/master/csl-citation.json"} </w:instrText>
        </w:r>
      </w:ins>
      <w:r w:rsidR="007A18AF">
        <w:rPr>
          <w:lang w:bidi="fa-IR"/>
        </w:rPr>
        <w:fldChar w:fldCharType="separate"/>
      </w:r>
      <w:ins w:id="454" w:author="MohammadHossein Manuel Haqiqatkhah" w:date="2020-01-07T20:33:00Z">
        <w:r w:rsidR="000117F2" w:rsidRPr="006E01F5">
          <w:rPr>
            <w:rFonts w:ascii="Times New Roman" w:hAnsi="Times New Roman" w:cs="Times New Roman"/>
          </w:rPr>
          <w:t>(for a review, cf. Zhang et al., 2018)</w:t>
        </w:r>
      </w:ins>
      <w:ins w:id="455" w:author="MohammadHossein Manuel Haqiqatkhah" w:date="2020-01-07T19:32:00Z">
        <w:r w:rsidR="007A18AF">
          <w:rPr>
            <w:lang w:bidi="fa-IR"/>
          </w:rPr>
          <w:fldChar w:fldCharType="end"/>
        </w:r>
      </w:ins>
      <w:del w:id="456" w:author="MohammadHossein Manuel Haqiqatkhah" w:date="2020-01-07T20:34:00Z">
        <w:r w:rsidDel="000117F2">
          <w:rPr>
            <w:lang w:bidi="fa-IR"/>
          </w:rPr>
          <w:delText xml:space="preserve"> </w:delText>
        </w:r>
        <w:r w:rsidDel="000117F2">
          <w:rPr>
            <w:lang w:bidi="fa-IR"/>
          </w:rPr>
          <w:fldChar w:fldCharType="begin"/>
        </w:r>
      </w:del>
      <w:del w:id="457" w:author="MohammadHossein Manuel Haqiqatkhah" w:date="2020-01-07T14:29:00Z">
        <w:r w:rsidDel="00903801">
          <w:rPr>
            <w:lang w:bidi="fa-IR"/>
          </w:rPr>
          <w:delInstrText xml:space="preserve"> ADDIN ZOTERO_ITEM CSL_CITATION {"citationID":"n5VJPOgp","properties":{"formattedCitation":"(for a review of the proposed methods, cf. Zhang, Ma, Zhang, Sun, &amp; Yan, 2018)","plainCitation":"(for a review of the proposed methods, cf. Zhang, Ma, Zhang, Sun, &amp; Yan, 2018)","noteIndex":0},"citationItems":[{"id":1014,"uris":["http://zotero.org/users/5652293/items/JT9HGZT4"],"uri":["http://zotero.org/users/5652293/items/JT9HGZT4"],"itemData":{"id":1014,"type":"article-journal","container-title":"Journal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of the proposed methods, cf."}],"schema":"https://github.com/citation-style-language/schema/raw/master/csl-citation.json"} </w:delInstrText>
        </w:r>
      </w:del>
      <w:del w:id="458" w:author="MohammadHossein Manuel Haqiqatkhah" w:date="2020-01-07T20:34:00Z">
        <w:r w:rsidDel="000117F2">
          <w:rPr>
            <w:lang w:bidi="fa-IR"/>
          </w:rPr>
          <w:fldChar w:fldCharType="end"/>
        </w:r>
      </w:del>
      <w:r>
        <w:rPr>
          <w:lang w:bidi="fa-IR"/>
        </w:rPr>
        <w:t xml:space="preserve">. The communities discovered by these algorithms can thus be used as labels for calculating modularity of the network. In line with </w:t>
      </w:r>
      <w:r>
        <w:rPr>
          <w:lang w:bidi="fa-IR"/>
        </w:rPr>
        <w:fldChar w:fldCharType="begin"/>
      </w:r>
      <w:r w:rsidR="00903801">
        <w:rPr>
          <w:lang w:bidi="fa-IR"/>
        </w:rPr>
        <w:instrText xml:space="preserve"> ADDIN ZOTERO_ITEM CSL_CITATION {"citationID":"k6e2kZ2A","properties":{"formattedCitation":"(Clauset et al., 2004)","plainCitation":"(Clauset et al., 2004)","noteIndex":0},"citationItems":[{"id":1087,"uris":["http://zotero.org/users/5652293/items/JRX35MQT"],"uri":["http://zotero.org/users/5652293/items/JRX35MQT"],"itemData":{"id":1087,"type":"article-journal","container-title":"Physical Review E","DOI":"10.1103/PhysRevE.70.066111","ISSN":"1539-3755, 1550-2376","issue":"6","journalAbbreviation":"Phys. Rev. E","language":"en","page":"066111","source":"DOI.org (Crossref)","title":"Finding community structure in very large networks","volume":"70","author":[{"family":"Clauset","given":"Aaron"},{"family":"Newman","given":"M. E. J."},{"family":"Moore","given":"Cristopher"}],"issued":{"date-parts":[["2004",12,6]]}}}],"schema":"https://github.com/citation-style-language/schema/raw/master/csl-citation.json"} </w:instrText>
      </w:r>
      <w:r>
        <w:rPr>
          <w:lang w:bidi="fa-IR"/>
        </w:rPr>
        <w:fldChar w:fldCharType="separate"/>
      </w:r>
      <w:ins w:id="459" w:author="MohammadHossein Manuel Haqiqatkhah" w:date="2020-01-07T14:29:00Z">
        <w:r w:rsidR="00903801" w:rsidRPr="006E01F5">
          <w:rPr>
            <w:rFonts w:ascii="Times New Roman" w:hAnsi="Times New Roman" w:cs="Times New Roman"/>
          </w:rPr>
          <w:t>(Clauset et al., 2004)</w:t>
        </w:r>
      </w:ins>
      <w:r>
        <w:rPr>
          <w:lang w:bidi="fa-IR"/>
        </w:rPr>
        <w:fldChar w:fldCharType="end"/>
      </w:r>
      <w:r>
        <w:rPr>
          <w:lang w:bidi="fa-IR"/>
        </w:rPr>
        <w:t xml:space="preserve">, </w:t>
      </w:r>
      <w:ins w:id="460" w:author="MohammadHossein Manuel Haqiqatkhah" w:date="2020-01-07T20:34:00Z">
        <w:r w:rsidR="000117F2">
          <w:rPr>
            <w:lang w:bidi="fa-IR"/>
          </w:rPr>
          <w:lastRenderedPageBreak/>
          <w:t xml:space="preserve">we use </w:t>
        </w:r>
      </w:ins>
      <w:r>
        <w:rPr>
          <w:lang w:bidi="fa-IR"/>
        </w:rPr>
        <w:t xml:space="preserve">the fast greedy algorithm </w:t>
      </w:r>
      <w:del w:id="461" w:author="MohammadHossein Manuel Haqiqatkhah" w:date="2020-01-07T20:34:00Z">
        <w:r w:rsidDel="000117F2">
          <w:rPr>
            <w:lang w:bidi="fa-IR"/>
          </w:rPr>
          <w:delText xml:space="preserve">used </w:delText>
        </w:r>
      </w:del>
      <w:r>
        <w:rPr>
          <w:lang w:bidi="fa-IR"/>
        </w:rPr>
        <w:t xml:space="preserve">to optimally detect communities and </w:t>
      </w:r>
      <w:ins w:id="462" w:author="MohammadHossein Manuel Haqiqatkhah" w:date="2020-01-07T20:37:00Z">
        <w:r w:rsidR="00B87905">
          <w:rPr>
            <w:lang w:bidi="fa-IR"/>
          </w:rPr>
          <w:t xml:space="preserve">thus </w:t>
        </w:r>
      </w:ins>
      <w:r>
        <w:rPr>
          <w:lang w:bidi="fa-IR"/>
        </w:rPr>
        <w:t>calculate the modularity based on community membership of the nodes.</w:t>
      </w:r>
    </w:p>
    <w:p w14:paraId="56B6A57F" w14:textId="77777777" w:rsidR="00493D35" w:rsidRDefault="00A12540" w:rsidP="00580913">
      <w:pPr>
        <w:pStyle w:val="Heading4"/>
        <w:rPr>
          <w:lang w:bidi="fa-IR"/>
        </w:rPr>
      </w:pPr>
      <w:r>
        <w:rPr>
          <w:lang w:bidi="fa-IR"/>
        </w:rPr>
        <w:t>Assortativity</w:t>
      </w:r>
      <w:r w:rsidR="00580913">
        <w:rPr>
          <w:lang w:bidi="fa-IR"/>
        </w:rPr>
        <w:t>.</w:t>
      </w:r>
    </w:p>
    <w:p w14:paraId="06D5371D" w14:textId="20DB6757" w:rsidR="00BB6EBB" w:rsidRDefault="002E7D51" w:rsidP="001A75FA">
      <w:pPr>
        <w:rPr>
          <w:ins w:id="463" w:author="MohammadHossein Manuel Haqiqatkhah" w:date="2020-01-07T21:44:00Z"/>
          <w:lang w:bidi="fa-IR"/>
        </w:rPr>
      </w:pPr>
      <w:r>
        <w:rPr>
          <w:lang w:bidi="fa-IR"/>
        </w:rPr>
        <w:t>Assortativity</w:t>
      </w:r>
      <w:r w:rsidR="00D6713A">
        <w:rPr>
          <w:lang w:bidi="fa-IR"/>
        </w:rPr>
        <w:t xml:space="preserve"> coefficient is a measure of </w:t>
      </w:r>
      <w:proofErr w:type="spellStart"/>
      <w:r w:rsidR="00D6713A">
        <w:rPr>
          <w:lang w:bidi="fa-IR"/>
        </w:rPr>
        <w:t>homophily</w:t>
      </w:r>
      <w:proofErr w:type="spellEnd"/>
      <w:r>
        <w:rPr>
          <w:lang w:bidi="fa-IR"/>
        </w:rPr>
        <w:t xml:space="preserve"> </w:t>
      </w:r>
      <w:r w:rsidR="00D6713A">
        <w:rPr>
          <w:lang w:bidi="fa-IR"/>
        </w:rPr>
        <w:t xml:space="preserve">in networks that </w:t>
      </w:r>
      <w:r w:rsidR="00C50CEE">
        <w:rPr>
          <w:lang w:bidi="fa-IR"/>
        </w:rPr>
        <w:t>indicates the preferences of nodes to co</w:t>
      </w:r>
      <w:r w:rsidR="00422362">
        <w:rPr>
          <w:lang w:bidi="fa-IR"/>
        </w:rPr>
        <w:t xml:space="preserve">nnect to </w:t>
      </w:r>
      <w:r w:rsidR="006E64B5">
        <w:rPr>
          <w:lang w:bidi="fa-IR"/>
        </w:rPr>
        <w:t>"</w:t>
      </w:r>
      <w:r w:rsidR="00422362">
        <w:rPr>
          <w:lang w:bidi="fa-IR"/>
        </w:rPr>
        <w:t>similar</w:t>
      </w:r>
      <w:r w:rsidR="006E64B5">
        <w:rPr>
          <w:lang w:bidi="fa-IR"/>
        </w:rPr>
        <w:t>"</w:t>
      </w:r>
      <w:r w:rsidR="00422362">
        <w:rPr>
          <w:lang w:bidi="fa-IR"/>
        </w:rPr>
        <w:t xml:space="preserve"> nodes</w:t>
      </w:r>
      <w:del w:id="464" w:author="MohammadHossein Manuel Haqiqatkhah" w:date="2020-01-07T21:29:00Z">
        <w:r w:rsidR="005B4284" w:rsidDel="00941C8D">
          <w:rPr>
            <w:lang w:bidi="fa-IR"/>
          </w:rPr>
          <w:delText xml:space="preserve"> </w:delText>
        </w:r>
        <w:r w:rsidR="00422362" w:rsidDel="00941C8D">
          <w:rPr>
            <w:lang w:bidi="fa-IR"/>
          </w:rPr>
          <w:delText xml:space="preserve">by </w:delText>
        </w:r>
        <w:r w:rsidR="005B4284" w:rsidDel="00941C8D">
          <w:rPr>
            <w:lang w:bidi="fa-IR"/>
          </w:rPr>
          <w:delText>summariz</w:delText>
        </w:r>
        <w:r w:rsidR="00D6713A" w:rsidDel="00941C8D">
          <w:rPr>
            <w:lang w:bidi="fa-IR"/>
          </w:rPr>
          <w:delText>ing</w:delText>
        </w:r>
        <w:r w:rsidR="005B4284" w:rsidDel="00941C8D">
          <w:rPr>
            <w:lang w:bidi="fa-IR"/>
          </w:rPr>
          <w:delText xml:space="preserve"> the probability </w:delText>
        </w:r>
        <w:r w:rsidR="003A33CA" w:rsidDel="00941C8D">
          <w:rPr>
            <w:lang w:bidi="fa-IR"/>
          </w:rPr>
          <w:delText xml:space="preserve">of connections between </w:delText>
        </w:r>
      </w:del>
      <w:del w:id="465" w:author="MohammadHossein Manuel Haqiqatkhah" w:date="2020-01-07T21:14:00Z">
        <w:r w:rsidR="003A33CA" w:rsidDel="00185461">
          <w:rPr>
            <w:lang w:bidi="fa-IR"/>
          </w:rPr>
          <w:delText>the similar nodes</w:delText>
        </w:r>
      </w:del>
      <w:r w:rsidR="00F91982">
        <w:rPr>
          <w:lang w:bidi="fa-IR"/>
        </w:rPr>
        <w:t xml:space="preserve">. The similarity </w:t>
      </w:r>
      <w:r w:rsidR="00DA2671">
        <w:rPr>
          <w:lang w:bidi="fa-IR"/>
        </w:rPr>
        <w:t>can be imposed externally</w:t>
      </w:r>
      <w:r w:rsidR="003A33CA">
        <w:rPr>
          <w:lang w:bidi="fa-IR"/>
        </w:rPr>
        <w:t>, e.g.,</w:t>
      </w:r>
      <w:r w:rsidR="00DA2671">
        <w:rPr>
          <w:lang w:bidi="fa-IR"/>
        </w:rPr>
        <w:t xml:space="preserve"> by assigning categories </w:t>
      </w:r>
      <w:r w:rsidR="00285DF8">
        <w:rPr>
          <w:lang w:bidi="fa-IR"/>
        </w:rPr>
        <w:t xml:space="preserve">to the nodes </w:t>
      </w:r>
      <w:r w:rsidR="00FC1707">
        <w:rPr>
          <w:lang w:bidi="fa-IR"/>
        </w:rPr>
        <w:t xml:space="preserve">using </w:t>
      </w:r>
      <w:r w:rsidR="00285DF8">
        <w:rPr>
          <w:lang w:bidi="fa-IR"/>
        </w:rPr>
        <w:t>labels</w:t>
      </w:r>
      <w:r w:rsidR="00672E5C">
        <w:rPr>
          <w:lang w:bidi="fa-IR"/>
        </w:rPr>
        <w:t xml:space="preserve"> (known as nominal assortativity</w:t>
      </w:r>
      <w:r w:rsidR="00FC1707">
        <w:rPr>
          <w:lang w:bidi="fa-IR"/>
        </w:rPr>
        <w:t>)</w:t>
      </w:r>
      <w:r w:rsidR="003A33CA">
        <w:rPr>
          <w:lang w:bidi="fa-IR"/>
        </w:rPr>
        <w:t>,</w:t>
      </w:r>
      <w:r w:rsidR="00FC1707">
        <w:rPr>
          <w:lang w:bidi="fa-IR"/>
        </w:rPr>
        <w:t xml:space="preserve"> or by internal criteria </w:t>
      </w:r>
      <w:del w:id="466" w:author="MohammadHossein Manuel Haqiqatkhah" w:date="2020-01-07T21:14:00Z">
        <w:r w:rsidR="00FC1707" w:rsidDel="00185461">
          <w:rPr>
            <w:lang w:bidi="fa-IR"/>
          </w:rPr>
          <w:delText>like the</w:delText>
        </w:r>
      </w:del>
      <w:ins w:id="467" w:author="MohammadHossein Manuel Haqiqatkhah" w:date="2020-01-07T21:14:00Z">
        <w:r w:rsidR="00185461">
          <w:rPr>
            <w:lang w:bidi="fa-IR"/>
          </w:rPr>
          <w:t>such as</w:t>
        </w:r>
      </w:ins>
      <w:r w:rsidR="00FC1707">
        <w:rPr>
          <w:lang w:bidi="fa-IR"/>
        </w:rPr>
        <w:t xml:space="preserve"> </w:t>
      </w:r>
      <w:r w:rsidR="00E24D67">
        <w:rPr>
          <w:lang w:bidi="fa-IR"/>
        </w:rPr>
        <w:t>node degrees (degree assortativity). Degree assortativity</w:t>
      </w:r>
      <w:ins w:id="468" w:author="MohammadHossein Manuel Haqiqatkhah" w:date="2020-01-07T21:30:00Z">
        <w:r w:rsidR="00941C8D">
          <w:rPr>
            <w:lang w:bidi="fa-IR"/>
          </w:rPr>
          <w:t xml:space="preserve"> </w:t>
        </w:r>
      </w:ins>
      <w:ins w:id="469" w:author="MohammadHossein Manuel Haqiqatkhah" w:date="2020-01-07T21:24:00Z">
        <w:r w:rsidR="00941C8D">
          <w:rPr>
            <w:lang w:bidi="fa-IR"/>
          </w:rPr>
          <w:t xml:space="preserve">is defined </w:t>
        </w:r>
      </w:ins>
      <w:ins w:id="470" w:author="MohammadHossein Manuel Haqiqatkhah" w:date="2020-01-07T21:25:00Z">
        <w:r w:rsidR="00941C8D">
          <w:rPr>
            <w:lang w:bidi="fa-IR"/>
          </w:rPr>
          <w:t>as the Pearson correlation coefficient o</w:t>
        </w:r>
      </w:ins>
      <w:ins w:id="471" w:author="MohammadHossein Manuel Haqiqatkhah" w:date="2020-01-07T21:28:00Z">
        <w:r w:rsidR="00941C8D">
          <w:rPr>
            <w:lang w:bidi="fa-IR"/>
          </w:rPr>
          <w:t xml:space="preserve">f degrees of </w:t>
        </w:r>
      </w:ins>
      <w:ins w:id="472" w:author="MohammadHossein Manuel Haqiqatkhah" w:date="2020-01-07T21:33:00Z">
        <w:r w:rsidR="00941C8D">
          <w:rPr>
            <w:lang w:bidi="fa-IR"/>
          </w:rPr>
          <w:t xml:space="preserve">connected </w:t>
        </w:r>
      </w:ins>
      <w:ins w:id="473" w:author="MohammadHossein Manuel Haqiqatkhah" w:date="2020-01-07T21:28:00Z">
        <w:r w:rsidR="00941C8D">
          <w:rPr>
            <w:lang w:bidi="fa-IR"/>
          </w:rPr>
          <w:t>nodes</w:t>
        </w:r>
      </w:ins>
      <w:ins w:id="474" w:author="MohammadHossein Manuel Haqiqatkhah" w:date="2020-01-07T21:44:00Z">
        <w:r w:rsidR="00B3152F">
          <w:rPr>
            <w:lang w:bidi="fa-IR"/>
          </w:rPr>
          <w:t>,</w:t>
        </w:r>
      </w:ins>
      <w:ins w:id="475" w:author="MohammadHossein Manuel Haqiqatkhah" w:date="2020-01-08T05:33:00Z">
        <w:r w:rsidR="00B3152F">
          <w:rPr>
            <w:lang w:bidi="fa-IR"/>
          </w:rPr>
          <w:t xml:space="preserve"> thus taking values in the range &lt;-1</w:t>
        </w:r>
        <w:proofErr w:type="gramStart"/>
        <w:r w:rsidR="00B3152F">
          <w:rPr>
            <w:lang w:bidi="fa-IR"/>
          </w:rPr>
          <w:t>,1</w:t>
        </w:r>
        <w:proofErr w:type="gramEnd"/>
        <w:r w:rsidR="00B3152F">
          <w:rPr>
            <w:lang w:bidi="fa-IR"/>
          </w:rPr>
          <w:t>&gt;</w:t>
        </w:r>
      </w:ins>
      <w:r w:rsidR="00A80EFD">
        <w:rPr>
          <w:lang w:bidi="fa-IR"/>
        </w:rPr>
        <w:t>.</w:t>
      </w:r>
    </w:p>
    <w:p w14:paraId="06E47F0B" w14:textId="383080CF" w:rsidR="00D554B2" w:rsidRDefault="00D929FD" w:rsidP="007A7A6A">
      <w:pPr>
        <w:rPr>
          <w:ins w:id="476" w:author="MohammadHossein Manuel Haqiqatkhah" w:date="2020-01-07T22:34:00Z"/>
        </w:rPr>
      </w:pPr>
      <w:ins w:id="477" w:author="MohammadHossein Manuel Haqiqatkhah" w:date="2020-01-07T21:39:00Z">
        <w:r>
          <w:rPr>
            <w:lang w:bidi="fa-IR"/>
          </w:rPr>
          <w:t>To define it</w:t>
        </w:r>
      </w:ins>
      <w:ins w:id="478" w:author="MohammadHossein Manuel Haqiqatkhah" w:date="2020-01-07T21:33:00Z">
        <w:r w:rsidR="00941C8D">
          <w:rPr>
            <w:lang w:bidi="fa-IR"/>
          </w:rPr>
          <w:t xml:space="preserve"> formally,</w:t>
        </w:r>
      </w:ins>
      <w:ins w:id="479" w:author="MohammadHossein Manuel Haqiqatkhah" w:date="2020-01-07T21:49:00Z">
        <w:r w:rsidR="00461597">
          <w:rPr>
            <w:lang w:bidi="fa-IR"/>
          </w:rPr>
          <w:t xml:space="preserve"> let</w:t>
        </w:r>
      </w:ins>
      <w:ins w:id="480" w:author="MohammadHossein Manuel Haqiqatkhah" w:date="2020-01-07T21:33:00Z">
        <w:r w:rsidR="00941C8D">
          <w:rPr>
            <w:lang w:bidi="fa-IR"/>
          </w:rPr>
          <w:t xml:space="preserve"> </w:t>
        </w:r>
      </w:ins>
      <m:oMath>
        <m:sSub>
          <m:sSubPr>
            <m:ctrlPr>
              <w:ins w:id="481" w:author="MohammadHossein Manuel Haqiqatkhah" w:date="2020-01-08T11:35:00Z">
                <w:rPr>
                  <w:rFonts w:ascii="Cambria Math" w:hAnsi="Cambria Math"/>
                  <w:i/>
                </w:rPr>
              </w:ins>
            </m:ctrlPr>
          </m:sSubPr>
          <m:e>
            <m:r>
              <w:rPr>
                <w:rFonts w:ascii="Cambria Math" w:hAnsi="Cambria Math"/>
                <w:lang w:bidi="fa-IR"/>
              </w:rPr>
              <m:t>p</m:t>
            </m:r>
          </m:e>
          <m:sub>
            <m:r>
              <w:rPr>
                <w:rFonts w:ascii="Cambria Math" w:hAnsi="Cambria Math"/>
                <w:lang w:bidi="fa-IR"/>
              </w:rPr>
              <m:t>k</m:t>
            </m:r>
          </m:sub>
        </m:sSub>
      </m:oMath>
      <w:ins w:id="482" w:author="MohammadHossein Manuel Haqiqatkhah" w:date="2020-01-07T21:52:00Z">
        <w:r w:rsidR="00D554B2">
          <w:t xml:space="preserve"> be </w:t>
        </w:r>
        <w:r w:rsidR="00D554B2">
          <w:rPr>
            <w:lang w:bidi="fa-IR"/>
          </w:rPr>
          <w:t xml:space="preserve">the probability that a randomly chosen node has degree k. </w:t>
        </w:r>
      </w:ins>
      <w:ins w:id="483" w:author="MohammadHossein Manuel Haqiqatkhah" w:date="2020-01-07T21:58:00Z">
        <w:r w:rsidR="00307134">
          <w:rPr>
            <w:lang w:bidi="fa-IR"/>
          </w:rPr>
          <w:t xml:space="preserve">It can be shown that the </w:t>
        </w:r>
      </w:ins>
      <w:ins w:id="484" w:author="MohammadHossein Manuel Haqiqatkhah" w:date="2020-01-07T21:59:00Z">
        <w:r w:rsidR="00307134">
          <w:rPr>
            <w:lang w:bidi="fa-IR"/>
          </w:rPr>
          <w:t>degree distribution</w:t>
        </w:r>
      </w:ins>
      <w:ins w:id="485" w:author="MohammadHossein Manuel Haqiqatkhah" w:date="2020-01-07T21:58:00Z">
        <w:r w:rsidR="00307134">
          <w:rPr>
            <w:lang w:bidi="fa-IR"/>
          </w:rPr>
          <w:t xml:space="preserve"> for a </w:t>
        </w:r>
      </w:ins>
      <w:ins w:id="486" w:author="MohammadHossein Manuel Haqiqatkhah" w:date="2020-01-07T21:59:00Z">
        <w:r w:rsidR="00307134">
          <w:rPr>
            <w:lang w:bidi="fa-IR"/>
          </w:rPr>
          <w:t xml:space="preserve">node connected to a </w:t>
        </w:r>
      </w:ins>
      <w:ins w:id="487" w:author="MohammadHossein Manuel Haqiqatkhah" w:date="2020-01-07T21:58:00Z">
        <w:r w:rsidR="00307134">
          <w:rPr>
            <w:lang w:bidi="fa-IR"/>
          </w:rPr>
          <w:t>randomly selected edge</w:t>
        </w:r>
      </w:ins>
      <w:ins w:id="488" w:author="MohammadHossein Manuel Haqiqatkhah" w:date="2020-01-07T21:59:00Z">
        <w:r w:rsidR="00307134">
          <w:rPr>
            <w:lang w:bidi="fa-IR"/>
          </w:rPr>
          <w:t xml:space="preserve"> </w:t>
        </w:r>
      </w:ins>
      <w:ins w:id="489" w:author="MohammadHossein Manuel Haqiqatkhah" w:date="2020-01-07T22:22:00Z">
        <w:r w:rsidR="00D74AD9" w:rsidRPr="006E01F5">
          <w:rPr>
            <w:i/>
            <w:iCs/>
            <w:lang w:bidi="fa-IR"/>
          </w:rPr>
          <w:t>l</w:t>
        </w:r>
        <w:r w:rsidR="00D74AD9">
          <w:rPr>
            <w:lang w:bidi="fa-IR"/>
          </w:rPr>
          <w:t xml:space="preserve"> </w:t>
        </w:r>
      </w:ins>
      <w:ins w:id="490" w:author="MohammadHossein Manuel Haqiqatkhah" w:date="2020-01-07T21:59:00Z">
        <w:r w:rsidR="00307134">
          <w:rPr>
            <w:lang w:bidi="fa-IR"/>
          </w:rPr>
          <w:t xml:space="preserve">is </w:t>
        </w:r>
      </w:ins>
      <w:ins w:id="491" w:author="MohammadHossein Manuel Haqiqatkhah" w:date="2020-01-07T22:00:00Z">
        <w:r w:rsidR="0073300F">
          <w:rPr>
            <w:lang w:bidi="fa-IR"/>
          </w:rPr>
          <w:t xml:space="preserve">thus proportional </w:t>
        </w:r>
        <w:proofErr w:type="gramStart"/>
        <w:r w:rsidR="0073300F">
          <w:rPr>
            <w:lang w:bidi="fa-IR"/>
          </w:rPr>
          <w:t xml:space="preserve">to </w:t>
        </w:r>
      </w:ins>
      <w:proofErr w:type="gramEnd"/>
      <m:oMath>
        <m:sSub>
          <m:sSubPr>
            <m:ctrlPr>
              <w:ins w:id="492" w:author="MohammadHossein Manuel Haqiqatkhah" w:date="2020-01-08T11:35:00Z">
                <w:rPr>
                  <w:rFonts w:ascii="Cambria Math" w:hAnsi="Cambria Math"/>
                  <w:i/>
                </w:rPr>
              </w:ins>
            </m:ctrlPr>
          </m:sSubPr>
          <m:e>
            <m:r>
              <w:rPr>
                <w:rFonts w:ascii="Cambria Math" w:hAnsi="Cambria Math"/>
                <w:lang w:bidi="fa-IR"/>
              </w:rPr>
              <m:t>kp</m:t>
            </m:r>
          </m:e>
          <m:sub>
            <m:r>
              <w:rPr>
                <w:rFonts w:ascii="Cambria Math" w:hAnsi="Cambria Math"/>
                <w:lang w:bidi="fa-IR"/>
              </w:rPr>
              <m:t>k</m:t>
            </m:r>
          </m:sub>
        </m:sSub>
      </m:oMath>
      <w:ins w:id="493" w:author="MohammadHossein Manuel Haqiqatkhah" w:date="2020-01-07T22:04:00Z">
        <w:r w:rsidR="000F65DE">
          <w:t xml:space="preserve">. Then, </w:t>
        </w:r>
      </w:ins>
      <w:ins w:id="494" w:author="MohammadHossein Manuel Haqiqatkhah" w:date="2020-01-08T07:35:00Z">
        <w:r w:rsidR="007A7A6A">
          <w:t>a</w:t>
        </w:r>
      </w:ins>
      <w:ins w:id="495" w:author="MohammadHossein Manuel Haqiqatkhah" w:date="2020-01-07T22:18:00Z">
        <w:r w:rsidR="00D67737">
          <w:t xml:space="preserve"> quantity</w:t>
        </w:r>
      </w:ins>
      <w:ins w:id="496" w:author="MohammadHossein Manuel Haqiqatkhah" w:date="2020-01-07T22:24:00Z">
        <w:r w:rsidR="00D74AD9">
          <w:t xml:space="preserve"> </w:t>
        </w:r>
      </w:ins>
      <w:ins w:id="497" w:author="MohammadHossein Manuel Haqiqatkhah" w:date="2020-01-08T07:35:00Z">
        <w:r w:rsidR="007A7A6A">
          <w:t xml:space="preserve">for </w:t>
        </w:r>
      </w:ins>
      <w:ins w:id="498" w:author="MohammadHossein Manuel Haqiqatkhah" w:date="2020-01-07T22:24:00Z">
        <w:r w:rsidR="00D74AD9">
          <w:t xml:space="preserve">"remaining degree" is defined as </w:t>
        </w:r>
      </w:ins>
      <m:oMath>
        <m:sSub>
          <m:sSubPr>
            <m:ctrlPr>
              <w:ins w:id="499" w:author="MohammadHossein Manuel Haqiqatkhah" w:date="2020-01-08T11:35:00Z">
                <w:rPr>
                  <w:rFonts w:ascii="Cambria Math" w:hAnsi="Cambria Math"/>
                  <w:i/>
                </w:rPr>
              </w:ins>
            </m:ctrlPr>
          </m:sSubPr>
          <m:e>
            <m:r>
              <w:rPr>
                <w:rFonts w:ascii="Cambria Math" w:hAnsi="Cambria Math"/>
                <w:lang w:bidi="fa-IR"/>
              </w:rPr>
              <m:t>q</m:t>
            </m:r>
          </m:e>
          <m:sub>
            <m:r>
              <w:rPr>
                <w:rFonts w:ascii="Cambria Math" w:hAnsi="Cambria Math"/>
                <w:lang w:bidi="fa-IR"/>
              </w:rPr>
              <m:t>k</m:t>
            </m:r>
          </m:sub>
        </m:sSub>
        <m:r>
          <w:rPr>
            <w:rFonts w:ascii="Cambria Math" w:hAnsi="Cambria Math"/>
            <w:lang w:bidi="fa-IR"/>
          </w:rPr>
          <m:t xml:space="preserve">= </m:t>
        </m:r>
        <m:f>
          <m:fPr>
            <m:ctrlPr>
              <w:ins w:id="500" w:author="MohammadHossein Manuel Haqiqatkhah" w:date="2020-01-08T11:35:00Z">
                <w:rPr>
                  <w:rFonts w:ascii="Cambria Math" w:hAnsi="Cambria Math"/>
                  <w:i/>
                </w:rPr>
              </w:ins>
            </m:ctrlPr>
          </m:fPr>
          <m:num>
            <m:sSub>
              <m:sSubPr>
                <m:ctrlPr>
                  <w:ins w:id="501" w:author="MohammadHossein Manuel Haqiqatkhah" w:date="2020-01-08T11:35:00Z">
                    <w:rPr>
                      <w:rFonts w:ascii="Cambria Math" w:hAnsi="Cambria Math"/>
                      <w:i/>
                    </w:rPr>
                  </w:ins>
                </m:ctrlPr>
              </m:sSubPr>
              <m:e>
                <m:r>
                  <w:rPr>
                    <w:rFonts w:ascii="Cambria Math" w:hAnsi="Cambria Math"/>
                    <w:lang w:bidi="fa-IR"/>
                  </w:rPr>
                  <m:t>(k+1)p</m:t>
                </m:r>
              </m:e>
              <m:sub>
                <m:r>
                  <w:rPr>
                    <w:rFonts w:ascii="Cambria Math" w:hAnsi="Cambria Math"/>
                    <w:lang w:bidi="fa-IR"/>
                  </w:rPr>
                  <m:t>k+1</m:t>
                </m:r>
              </m:sub>
            </m:sSub>
          </m:num>
          <m:den>
            <m:nary>
              <m:naryPr>
                <m:chr m:val="∑"/>
                <m:limLoc m:val="undOvr"/>
                <m:supHide m:val="1"/>
                <m:ctrlPr>
                  <w:ins w:id="502" w:author="MohammadHossein Manuel Haqiqatkhah" w:date="2020-01-08T11:35:00Z">
                    <w:rPr>
                      <w:rFonts w:ascii="Cambria Math" w:hAnsi="Cambria Math"/>
                      <w:i/>
                    </w:rPr>
                  </w:ins>
                </m:ctrlPr>
              </m:naryPr>
              <m:sub>
                <m:r>
                  <w:rPr>
                    <w:rFonts w:ascii="Cambria Math" w:hAnsi="Cambria Math"/>
                  </w:rPr>
                  <m:t>j</m:t>
                </m:r>
              </m:sub>
              <m:sup/>
              <m:e>
                <m:r>
                  <w:rPr>
                    <w:rFonts w:ascii="Cambria Math" w:hAnsi="Cambria Math"/>
                  </w:rPr>
                  <m:t>j</m:t>
                </m:r>
                <m:sSub>
                  <m:sSubPr>
                    <m:ctrlPr>
                      <w:ins w:id="503" w:author="MohammadHossein Manuel Haqiqatkhah" w:date="2020-01-08T11:35:00Z">
                        <w:rPr>
                          <w:rFonts w:ascii="Cambria Math" w:hAnsi="Cambria Math"/>
                          <w:i/>
                        </w:rPr>
                      </w:ins>
                    </m:ctrlPr>
                  </m:sSubPr>
                  <m:e>
                    <m:r>
                      <w:rPr>
                        <w:rFonts w:ascii="Cambria Math" w:hAnsi="Cambria Math"/>
                        <w:lang w:bidi="fa-IR"/>
                      </w:rPr>
                      <m:t>p</m:t>
                    </m:r>
                  </m:e>
                  <m:sub>
                    <m:r>
                      <w:rPr>
                        <w:rFonts w:ascii="Cambria Math" w:hAnsi="Cambria Math"/>
                        <w:lang w:bidi="fa-IR"/>
                      </w:rPr>
                      <m:t>j</m:t>
                    </m:r>
                  </m:sub>
                </m:sSub>
              </m:e>
            </m:nary>
          </m:den>
        </m:f>
      </m:oMath>
      <w:proofErr w:type="gramStart"/>
      <w:r w:rsidR="006524F2">
        <w:t xml:space="preserve"> </w:t>
      </w:r>
      <w:ins w:id="504" w:author="MohammadHossein Manuel Haqiqatkhah" w:date="2020-01-07T22:26:00Z">
        <w:r w:rsidR="007B423B">
          <w:t xml:space="preserve">which is the normalized </w:t>
        </w:r>
      </w:ins>
      <w:ins w:id="505" w:author="MohammadHossein Manuel Haqiqatkhah" w:date="2020-01-07T22:27:00Z">
        <w:r w:rsidR="007B423B">
          <w:t xml:space="preserve">distribution </w:t>
        </w:r>
      </w:ins>
      <w:ins w:id="506" w:author="MohammadHossein Manuel Haqiqatkhah" w:date="2020-01-07T22:26:00Z">
        <w:r w:rsidR="007B423B">
          <w:t xml:space="preserve">of </w:t>
        </w:r>
      </w:ins>
      <w:ins w:id="507" w:author="MohammadHossein Manuel Haqiqatkhah" w:date="2020-01-08T07:36:00Z">
        <w:r w:rsidR="007A7A6A">
          <w:t xml:space="preserve">remaining degree for </w:t>
        </w:r>
      </w:ins>
      <w:ins w:id="508" w:author="MohammadHossein Manuel Haqiqatkhah" w:date="2020-01-07T22:26:00Z">
        <w:r w:rsidR="007B423B">
          <w:t xml:space="preserve">the </w:t>
        </w:r>
      </w:ins>
      <w:ins w:id="509" w:author="MohammadHossein Manuel Haqiqatkhah" w:date="2020-01-07T22:27:00Z">
        <w:r w:rsidR="007B423B">
          <w:t>nodes</w:t>
        </w:r>
        <w:proofErr w:type="gramEnd"/>
        <w:r w:rsidR="007B423B">
          <w:t xml:space="preserve"> </w:t>
        </w:r>
      </w:ins>
      <w:ins w:id="510" w:author="MohammadHossein Manuel Haqiqatkhah" w:date="2020-01-07T22:26:00Z">
        <w:r w:rsidR="007B423B">
          <w:t xml:space="preserve">connected to </w:t>
        </w:r>
      </w:ins>
      <w:ins w:id="511" w:author="MohammadHossein Manuel Haqiqatkhah" w:date="2020-01-07T22:36:00Z">
        <w:r w:rsidR="000952AB" w:rsidRPr="00FD4934">
          <w:rPr>
            <w:i/>
            <w:iCs/>
          </w:rPr>
          <w:t>l</w:t>
        </w:r>
      </w:ins>
      <w:ins w:id="512" w:author="MohammadHossein Manuel Haqiqatkhah" w:date="2020-01-07T22:27:00Z">
        <w:r w:rsidR="007B423B">
          <w:t xml:space="preserve">. Finally, the joint probability of </w:t>
        </w:r>
      </w:ins>
      <w:ins w:id="513" w:author="MohammadHossein Manuel Haqiqatkhah" w:date="2020-01-07T22:28:00Z">
        <w:r w:rsidR="007B423B">
          <w:t>remaining degree</w:t>
        </w:r>
        <w:r w:rsidR="00852AD7">
          <w:t xml:space="preserve">s of the nodes at </w:t>
        </w:r>
        <w:r w:rsidR="007B423B">
          <w:t xml:space="preserve">both ends of </w:t>
        </w:r>
        <w:r w:rsidR="007B423B" w:rsidRPr="00FD4934">
          <w:rPr>
            <w:i/>
            <w:iCs/>
          </w:rPr>
          <w:t>l</w:t>
        </w:r>
        <w:r w:rsidR="007B423B">
          <w:t xml:space="preserve"> is denoted </w:t>
        </w:r>
        <w:proofErr w:type="gramStart"/>
        <w:r w:rsidR="007B423B">
          <w:t>by</w:t>
        </w:r>
      </w:ins>
      <w:ins w:id="514" w:author="MohammadHossein Manuel Haqiqatkhah" w:date="2020-01-07T22:21:00Z">
        <w:r w:rsidR="006524F2">
          <w:t xml:space="preserve"> </w:t>
        </w:r>
      </w:ins>
      <w:proofErr w:type="gramEnd"/>
      <m:oMath>
        <m:sSub>
          <m:sSubPr>
            <m:ctrlPr>
              <w:ins w:id="515" w:author="MohammadHossein Manuel Haqiqatkhah" w:date="2020-01-07T22:28:00Z">
                <w:rPr>
                  <w:rFonts w:ascii="Cambria Math" w:hAnsi="Cambria Math"/>
                  <w:i/>
                </w:rPr>
              </w:ins>
            </m:ctrlPr>
          </m:sSubPr>
          <m:e>
            <m:r>
              <w:ins w:id="516" w:author="MohammadHossein Manuel Haqiqatkhah" w:date="2020-01-07T22:29:00Z">
                <w:rPr>
                  <w:rFonts w:ascii="Cambria Math" w:hAnsi="Cambria Math"/>
                  <w:lang w:bidi="fa-IR"/>
                </w:rPr>
                <m:t>e</m:t>
              </w:ins>
            </m:r>
          </m:e>
          <m:sub>
            <m:r>
              <w:ins w:id="517" w:author="MohammadHossein Manuel Haqiqatkhah" w:date="2020-01-07T22:29:00Z">
                <w:rPr>
                  <w:rFonts w:ascii="Cambria Math" w:hAnsi="Cambria Math"/>
                  <w:lang w:bidi="fa-IR"/>
                </w:rPr>
                <m:t>jk</m:t>
              </w:ins>
            </m:r>
          </m:sub>
        </m:sSub>
      </m:oMath>
      <w:ins w:id="518" w:author="MohammadHossein Manuel Haqiqatkhah" w:date="2020-01-07T22:28:00Z">
        <w:r w:rsidR="00852AD7">
          <w:t>.</w:t>
        </w:r>
      </w:ins>
      <w:ins w:id="519" w:author="MohammadHossein Manuel Haqiqatkhah" w:date="2020-01-07T22:37:00Z">
        <w:r w:rsidR="000952AB">
          <w:t xml:space="preserve"> </w:t>
        </w:r>
      </w:ins>
      <w:ins w:id="520" w:author="MohammadHossein Manuel Haqiqatkhah" w:date="2020-01-07T22:40:00Z">
        <w:r w:rsidR="00EF2847">
          <w:t>For an</w:t>
        </w:r>
      </w:ins>
      <w:ins w:id="521" w:author="MohammadHossein Manuel Haqiqatkhah" w:date="2020-01-07T22:37:00Z">
        <w:r w:rsidR="000952AB">
          <w:t xml:space="preserve"> </w:t>
        </w:r>
      </w:ins>
      <w:ins w:id="522" w:author="MohammadHossein Manuel Haqiqatkhah" w:date="2020-01-07T22:38:00Z">
        <w:r w:rsidR="000952AB">
          <w:t>undirected</w:t>
        </w:r>
      </w:ins>
      <w:ins w:id="523" w:author="MohammadHossein Manuel Haqiqatkhah" w:date="2020-01-07T22:40:00Z">
        <w:r w:rsidR="00EF2847">
          <w:t xml:space="preserve"> network</w:t>
        </w:r>
      </w:ins>
      <w:ins w:id="524" w:author="MohammadHossein Manuel Haqiqatkhah" w:date="2020-01-07T22:37:00Z">
        <w:r w:rsidR="000952AB">
          <w:t xml:space="preserve"> </w:t>
        </w:r>
      </w:ins>
      <m:oMath>
        <m:sSub>
          <m:sSubPr>
            <m:ctrlPr>
              <w:ins w:id="525" w:author="MohammadHossein Manuel Haqiqatkhah" w:date="2020-01-08T11:35:00Z">
                <w:rPr>
                  <w:rFonts w:ascii="Cambria Math" w:hAnsi="Cambria Math"/>
                  <w:i/>
                </w:rPr>
              </w:ins>
            </m:ctrlPr>
          </m:sSubPr>
          <m:e>
            <m:r>
              <w:rPr>
                <w:rFonts w:ascii="Cambria Math" w:hAnsi="Cambria Math"/>
                <w:lang w:bidi="fa-IR"/>
              </w:rPr>
              <m:t>e</m:t>
            </m:r>
          </m:e>
          <m:sub>
            <m:r>
              <w:rPr>
                <w:rFonts w:ascii="Cambria Math" w:hAnsi="Cambria Math"/>
                <w:lang w:bidi="fa-IR"/>
              </w:rPr>
              <m:t>jk</m:t>
            </m:r>
          </m:sub>
        </m:sSub>
        <m:r>
          <w:rPr>
            <w:rFonts w:ascii="Cambria Math" w:hAnsi="Cambria Math"/>
          </w:rPr>
          <m:t xml:space="preserve">= </m:t>
        </m:r>
        <m:sSub>
          <m:sSubPr>
            <m:ctrlPr>
              <w:ins w:id="526" w:author="MohammadHossein Manuel Haqiqatkhah" w:date="2020-01-08T11:35:00Z">
                <w:rPr>
                  <w:rFonts w:ascii="Cambria Math" w:hAnsi="Cambria Math"/>
                  <w:i/>
                </w:rPr>
              </w:ins>
            </m:ctrlPr>
          </m:sSubPr>
          <m:e>
            <m:r>
              <w:rPr>
                <w:rFonts w:ascii="Cambria Math" w:hAnsi="Cambria Math"/>
                <w:lang w:bidi="fa-IR"/>
              </w:rPr>
              <m:t>e</m:t>
            </m:r>
          </m:e>
          <m:sub>
            <m:r>
              <w:rPr>
                <w:rFonts w:ascii="Cambria Math" w:hAnsi="Cambria Math"/>
                <w:lang w:bidi="fa-IR"/>
              </w:rPr>
              <m:t>kj</m:t>
            </m:r>
          </m:sub>
        </m:sSub>
      </m:oMath>
      <w:ins w:id="527" w:author="MohammadHossein Manuel Haqiqatkhah" w:date="2020-01-07T22:38:00Z">
        <w:r w:rsidR="000952AB">
          <w:t xml:space="preserve"> and its marginal distribution </w:t>
        </w:r>
        <w:proofErr w:type="gramStart"/>
        <w:r w:rsidR="000952AB">
          <w:t xml:space="preserve">is </w:t>
        </w:r>
      </w:ins>
      <w:proofErr w:type="gramEnd"/>
      <m:oMath>
        <m:nary>
          <m:naryPr>
            <m:chr m:val="∑"/>
            <m:limLoc m:val="undOvr"/>
            <m:supHide m:val="1"/>
            <m:ctrlPr>
              <w:ins w:id="528" w:author="MohammadHossein Manuel Haqiqatkhah" w:date="2020-01-08T11:35:00Z">
                <w:rPr>
                  <w:rFonts w:ascii="Cambria Math" w:hAnsi="Cambria Math"/>
                  <w:i/>
                </w:rPr>
              </w:ins>
            </m:ctrlPr>
          </m:naryPr>
          <m:sub>
            <m:r>
              <w:rPr>
                <w:rFonts w:ascii="Cambria Math" w:hAnsi="Cambria Math"/>
              </w:rPr>
              <m:t>j</m:t>
            </m:r>
          </m:sub>
          <m:sup/>
          <m:e>
            <m:sSub>
              <m:sSubPr>
                <m:ctrlPr>
                  <w:ins w:id="529" w:author="MohammadHossein Manuel Haqiqatkhah" w:date="2020-01-08T11:35:00Z">
                    <w:rPr>
                      <w:rFonts w:ascii="Cambria Math" w:hAnsi="Cambria Math"/>
                      <w:i/>
                    </w:rPr>
                  </w:ins>
                </m:ctrlPr>
              </m:sSubPr>
              <m:e>
                <m:r>
                  <w:rPr>
                    <w:rFonts w:ascii="Cambria Math" w:hAnsi="Cambria Math"/>
                    <w:lang w:bidi="fa-IR"/>
                  </w:rPr>
                  <m:t>e</m:t>
                </m:r>
              </m:e>
              <m:sub>
                <m:r>
                  <w:rPr>
                    <w:rFonts w:ascii="Cambria Math" w:hAnsi="Cambria Math"/>
                    <w:lang w:bidi="fa-IR"/>
                  </w:rPr>
                  <m:t>jk</m:t>
                </m:r>
              </m:sub>
            </m:sSub>
          </m:e>
        </m:nary>
        <m:r>
          <w:rPr>
            <w:rFonts w:ascii="Cambria Math" w:hAnsi="Cambria Math"/>
          </w:rPr>
          <m:t xml:space="preserve">= </m:t>
        </m:r>
        <m:sSub>
          <m:sSubPr>
            <m:ctrlPr>
              <w:ins w:id="530" w:author="MohammadHossein Manuel Haqiqatkhah" w:date="2020-01-08T11:35:00Z">
                <w:rPr>
                  <w:rFonts w:ascii="Cambria Math" w:hAnsi="Cambria Math"/>
                  <w:i/>
                </w:rPr>
              </w:ins>
            </m:ctrlPr>
          </m:sSubPr>
          <m:e>
            <m:r>
              <w:rPr>
                <w:rFonts w:ascii="Cambria Math" w:hAnsi="Cambria Math"/>
                <w:lang w:bidi="fa-IR"/>
              </w:rPr>
              <m:t>q</m:t>
            </m:r>
          </m:e>
          <m:sub>
            <m:r>
              <w:rPr>
                <w:rFonts w:ascii="Cambria Math" w:hAnsi="Cambria Math"/>
                <w:lang w:bidi="fa-IR"/>
              </w:rPr>
              <m:t>k</m:t>
            </m:r>
          </m:sub>
        </m:sSub>
      </m:oMath>
      <w:ins w:id="531" w:author="MohammadHossein Manuel Haqiqatkhah" w:date="2020-01-07T22:39:00Z">
        <w:r w:rsidR="00EF2847">
          <w:t xml:space="preserve">. </w:t>
        </w:r>
      </w:ins>
      <w:ins w:id="532" w:author="MohammadHossein Manuel Haqiqatkhah" w:date="2020-01-07T22:30:00Z">
        <w:r w:rsidR="00852AD7">
          <w:t xml:space="preserve">Having </w:t>
        </w:r>
      </w:ins>
      <w:ins w:id="533" w:author="MohammadHossein Manuel Haqiqatkhah" w:date="2020-01-07T22:31:00Z">
        <w:r w:rsidR="00852AD7">
          <w:t xml:space="preserve">the variance of </w:t>
        </w:r>
      </w:ins>
      <w:ins w:id="534" w:author="MohammadHossein Manuel Haqiqatkhah" w:date="2020-01-07T22:32:00Z">
        <w:r w:rsidR="00356F82">
          <w:t xml:space="preserve">remaining degree as </w:t>
        </w:r>
      </w:ins>
      <m:oMath>
        <m:sSubSup>
          <m:sSubSupPr>
            <m:ctrlPr>
              <w:ins w:id="535" w:author="MohammadHossein Manuel Haqiqatkhah" w:date="2020-01-08T11:35:00Z">
                <w:rPr>
                  <w:rFonts w:ascii="Cambria Math" w:hAnsi="Cambria Math"/>
                  <w:i/>
                </w:rPr>
              </w:ins>
            </m:ctrlPr>
          </m:sSubSupPr>
          <m:e>
            <m:r>
              <w:rPr>
                <w:rFonts w:ascii="Cambria Math" w:hAnsi="Cambria Math"/>
                <w:lang w:bidi="fa-IR"/>
              </w:rPr>
              <m:t>σ</m:t>
            </m:r>
          </m:e>
          <m:sub>
            <m:r>
              <w:rPr>
                <w:rFonts w:ascii="Cambria Math" w:hAnsi="Cambria Math"/>
              </w:rPr>
              <m:t>q</m:t>
            </m:r>
          </m:sub>
          <m:sup>
            <m:r>
              <w:rPr>
                <w:rFonts w:ascii="Cambria Math" w:hAnsi="Cambria Math"/>
              </w:rPr>
              <m:t>2</m:t>
            </m:r>
          </m:sup>
        </m:sSubSup>
        <m:r>
          <w:rPr>
            <w:rFonts w:ascii="Cambria Math" w:hAnsi="Cambria Math"/>
          </w:rPr>
          <m:t xml:space="preserve">= </m:t>
        </m:r>
        <m:nary>
          <m:naryPr>
            <m:chr m:val="∑"/>
            <m:limLoc m:val="undOvr"/>
            <m:supHide m:val="1"/>
            <m:ctrlPr>
              <w:ins w:id="536" w:author="MohammadHossein Manuel Haqiqatkhah" w:date="2020-01-08T11:35:00Z">
                <w:rPr>
                  <w:rFonts w:ascii="Cambria Math" w:hAnsi="Cambria Math"/>
                  <w:i/>
                </w:rPr>
              </w:ins>
            </m:ctrlPr>
          </m:naryPr>
          <m:sub>
            <m:r>
              <w:rPr>
                <w:rFonts w:ascii="Cambria Math" w:hAnsi="Cambria Math"/>
              </w:rPr>
              <m:t>k</m:t>
            </m:r>
          </m:sub>
          <m:sup/>
          <m:e>
            <m:sSup>
              <m:sSupPr>
                <m:ctrlPr>
                  <w:ins w:id="537" w:author="MohammadHossein Manuel Haqiqatkhah" w:date="2020-01-08T11:35:00Z">
                    <w:rPr>
                      <w:rFonts w:ascii="Cambria Math" w:hAnsi="Cambria Math"/>
                      <w:i/>
                    </w:rPr>
                  </w:ins>
                </m:ctrlPr>
              </m:sSupPr>
              <m:e>
                <m:r>
                  <w:rPr>
                    <w:rFonts w:ascii="Cambria Math" w:hAnsi="Cambria Math"/>
                  </w:rPr>
                  <m:t>k</m:t>
                </m:r>
              </m:e>
              <m:sup>
                <m:r>
                  <w:rPr>
                    <w:rFonts w:ascii="Cambria Math" w:hAnsi="Cambria Math"/>
                  </w:rPr>
                  <m:t>2</m:t>
                </m:r>
              </m:sup>
            </m:sSup>
            <m:sSub>
              <m:sSubPr>
                <m:ctrlPr>
                  <w:ins w:id="538" w:author="MohammadHossein Manuel Haqiqatkhah" w:date="2020-01-08T11:35:00Z">
                    <w:rPr>
                      <w:rFonts w:ascii="Cambria Math" w:hAnsi="Cambria Math"/>
                      <w:i/>
                    </w:rPr>
                  </w:ins>
                </m:ctrlPr>
              </m:sSubPr>
              <m:e>
                <m:r>
                  <w:rPr>
                    <w:rFonts w:ascii="Cambria Math" w:hAnsi="Cambria Math"/>
                    <w:lang w:bidi="fa-IR"/>
                  </w:rPr>
                  <m:t>q</m:t>
                </m:r>
              </m:e>
              <m:sub>
                <m:r>
                  <w:rPr>
                    <w:rFonts w:ascii="Cambria Math" w:hAnsi="Cambria Math"/>
                    <w:lang w:bidi="fa-IR"/>
                  </w:rPr>
                  <m:t>k</m:t>
                </m:r>
              </m:sub>
            </m:sSub>
          </m:e>
        </m:nary>
        <m:r>
          <w:rPr>
            <w:rFonts w:ascii="Cambria Math" w:hAnsi="Cambria Math"/>
          </w:rPr>
          <m:t>-</m:t>
        </m:r>
        <m:sSup>
          <m:sSupPr>
            <m:ctrlPr>
              <w:ins w:id="539" w:author="MohammadHossein Manuel Haqiqatkhah" w:date="2020-01-08T11:35:00Z">
                <w:rPr>
                  <w:rFonts w:ascii="Cambria Math" w:hAnsi="Cambria Math"/>
                  <w:i/>
                </w:rPr>
              </w:ins>
            </m:ctrlPr>
          </m:sSupPr>
          <m:e>
            <m:r>
              <w:rPr>
                <w:rFonts w:ascii="Cambria Math" w:hAnsi="Cambria Math"/>
              </w:rPr>
              <m:t>[</m:t>
            </m:r>
            <m:nary>
              <m:naryPr>
                <m:chr m:val="∑"/>
                <m:limLoc m:val="undOvr"/>
                <m:supHide m:val="1"/>
                <m:ctrlPr>
                  <w:ins w:id="540" w:author="MohammadHossein Manuel Haqiqatkhah" w:date="2020-01-08T11:35:00Z">
                    <w:rPr>
                      <w:rFonts w:ascii="Cambria Math" w:hAnsi="Cambria Math"/>
                      <w:i/>
                    </w:rPr>
                  </w:ins>
                </m:ctrlPr>
              </m:naryPr>
              <m:sub>
                <m:r>
                  <w:rPr>
                    <w:rFonts w:ascii="Cambria Math" w:hAnsi="Cambria Math"/>
                  </w:rPr>
                  <m:t>k</m:t>
                </m:r>
              </m:sub>
              <m:sup/>
              <m:e>
                <m:r>
                  <w:rPr>
                    <w:rFonts w:ascii="Cambria Math" w:hAnsi="Cambria Math"/>
                  </w:rPr>
                  <m:t>k</m:t>
                </m:r>
                <m:sSub>
                  <m:sSubPr>
                    <m:ctrlPr>
                      <w:ins w:id="541" w:author="MohammadHossein Manuel Haqiqatkhah" w:date="2020-01-08T11:35:00Z">
                        <w:rPr>
                          <w:rFonts w:ascii="Cambria Math" w:hAnsi="Cambria Math"/>
                          <w:i/>
                        </w:rPr>
                      </w:ins>
                    </m:ctrlPr>
                  </m:sSubPr>
                  <m:e>
                    <m:r>
                      <w:rPr>
                        <w:rFonts w:ascii="Cambria Math" w:hAnsi="Cambria Math"/>
                        <w:lang w:bidi="fa-IR"/>
                      </w:rPr>
                      <m:t>q</m:t>
                    </m:r>
                  </m:e>
                  <m:sub>
                    <m:r>
                      <w:rPr>
                        <w:rFonts w:ascii="Cambria Math" w:hAnsi="Cambria Math"/>
                        <w:lang w:bidi="fa-IR"/>
                      </w:rPr>
                      <m:t>k</m:t>
                    </m:r>
                  </m:sub>
                </m:sSub>
              </m:e>
            </m:nary>
            <m:r>
              <w:rPr>
                <w:rFonts w:ascii="Cambria Math" w:hAnsi="Cambria Math"/>
              </w:rPr>
              <m:t>]</m:t>
            </m:r>
          </m:e>
          <m:sup>
            <m:r>
              <w:rPr>
                <w:rFonts w:ascii="Cambria Math" w:hAnsi="Cambria Math"/>
              </w:rPr>
              <m:t>2</m:t>
            </m:r>
          </m:sup>
        </m:sSup>
      </m:oMath>
      <w:ins w:id="542" w:author="MohammadHossein Manuel Haqiqatkhah" w:date="2020-01-07T22:33:00Z">
        <w:r w:rsidR="00356F82">
          <w:t>, the degree assortativity can be ca</w:t>
        </w:r>
        <w:r w:rsidR="00BE7AA9">
          <w:t>lculated as shown in Equation 8</w:t>
        </w:r>
      </w:ins>
      <w:r w:rsidR="001A75FA" w:rsidRPr="001A75FA">
        <w:rPr>
          <w:lang w:bidi="fa-IR"/>
        </w:rPr>
        <w:t xml:space="preserve"> </w:t>
      </w:r>
      <w:r w:rsidR="001A75FA">
        <w:rPr>
          <w:lang w:bidi="fa-IR"/>
        </w:rPr>
        <w:fldChar w:fldCharType="begin"/>
      </w:r>
      <w:r w:rsidR="001A75FA">
        <w:rPr>
          <w:lang w:bidi="fa-IR"/>
        </w:rPr>
        <w:instrText xml:space="preserve"> ADDIN ZOTERO_ITEM CSL_CITATION {"citationID":"xfxHWmmf","properties":{"formattedCitation":"(Newman, 2003)","plainCitation":"(Newman, 2003)","noteIndex":0},"citationItems":[{"id":1772,"uris":["http://zotero.org/users/5652293/items/IHHGXI72"],"uri":["http://zotero.org/users/5652293/items/IHHGXI72"],"itemData":{"id":1772,"type":"article-journal","abstract":"We study assortative mixing in networks, the tendency for vertices in networks to be connected to other vertices that are like (or unlike) them in some way. We consider mixing according to discrete characteristics such as language or race in social networks and scalar characteristics such as age. As a special example of the latter we consider mixing according to vertex degree, i.e., according to the number of connections vertices have to other vertices: do gregarious people tend to associate with other gregarious people? We propose a number of measures of assortative mixing appropriate to the various mixing types, and apply them to a variety of real-world networks, showing that assortative mixing is a pervasive phenomenon found in many networks. We also propose several models of assortatively mixed networks, both analytic ones based on generating function methods, and numerical ones based on Monte Carlo graph generation techniques. We use these models to probe the properties of networks as their level of assortativity is varied. In the particular case of mixing by degree, we find strong variation with assortativity in the connectivity of the network and in the resilience of the network to the removal of vertices.","container-title":"Physical Review E","DOI":"10.1103/PhysRevE.67.026126","ISSN":"1063-651X, 1095-3787","issue":"2","journalAbbreviation":"Phys. Rev. E","note":"arXiv: cond-mat/0209450","page":"026126","source":"arXiv.org","title":"Mixing patterns in networks","volume":"67","author":[{"family":"Newman","given":"M. E. J."}],"issued":{"date-parts":[["2003",2,27]]}}}],"schema":"https://github.com/citation-style-language/schema/raw/master/csl-citation.json"} </w:instrText>
      </w:r>
      <w:r w:rsidR="001A75FA">
        <w:rPr>
          <w:lang w:bidi="fa-IR"/>
        </w:rPr>
        <w:fldChar w:fldCharType="separate"/>
      </w:r>
      <w:r w:rsidR="001A75FA" w:rsidRPr="00185461">
        <w:rPr>
          <w:rFonts w:ascii="Times New Roman" w:hAnsi="Times New Roman" w:cs="Times New Roman"/>
        </w:rPr>
        <w:t>(Newman, 2003)</w:t>
      </w:r>
      <w:r w:rsidR="001A75FA">
        <w:rPr>
          <w:lang w:bidi="fa-IR"/>
        </w:rPr>
        <w:fldChar w:fldCharType="end"/>
      </w:r>
      <w:r w:rsidR="001A75FA">
        <w:rPr>
          <w:lang w:bidi="fa-IR"/>
        </w:rPr>
        <w:t>.</w:t>
      </w:r>
    </w:p>
    <w:p w14:paraId="01688447" w14:textId="77777777" w:rsidR="002838B1" w:rsidRDefault="00356F82" w:rsidP="00356F82">
      <w:pPr>
        <w:rPr>
          <w:ins w:id="543" w:author="MohammadHossein Manuel Haqiqatkhah" w:date="2020-01-07T23:12:00Z"/>
          <w:lang w:bidi="fa-IR"/>
        </w:rPr>
      </w:pPr>
      <w:ins w:id="544" w:author="MohammadHossein Manuel Haqiqatkhah" w:date="2020-01-07T22:34:00Z">
        <w:r>
          <w:rPr>
            <w:lang w:bidi="fa-IR"/>
          </w:rPr>
          <w:t xml:space="preserve">EQ 8 </w:t>
        </w:r>
        <w:r>
          <w:rPr>
            <w:lang w:bidi="fa-IR"/>
          </w:rPr>
          <w:tab/>
        </w:r>
        <w:r>
          <w:rPr>
            <w:lang w:bidi="fa-IR"/>
          </w:rPr>
          <w:tab/>
        </w:r>
      </w:ins>
    </w:p>
    <w:p w14:paraId="5123B1A1" w14:textId="1703A1F2" w:rsidR="00356F82" w:rsidRDefault="00356F82" w:rsidP="00356F82">
      <w:pPr>
        <w:rPr>
          <w:ins w:id="545" w:author="MohammadHossein Manuel Haqiqatkhah" w:date="2020-01-07T22:34:00Z"/>
          <w:lang w:bidi="fa-IR"/>
        </w:rPr>
      </w:pPr>
      <m:oMathPara>
        <m:oMath>
          <m:r>
            <w:rPr>
              <w:rFonts w:ascii="Cambria Math" w:hAnsi="Cambria Math"/>
              <w:lang w:bidi="fa-IR"/>
            </w:rPr>
            <m:t>r=</m:t>
          </m:r>
          <m:f>
            <m:fPr>
              <m:ctrlPr>
                <w:ins w:id="546" w:author="MohammadHossein Manuel Haqiqatkhah" w:date="2020-01-08T11:35:00Z">
                  <w:rPr>
                    <w:rFonts w:ascii="Cambria Math" w:hAnsi="Cambria Math"/>
                    <w:i/>
                  </w:rPr>
                </w:ins>
              </m:ctrlPr>
            </m:fPr>
            <m:num>
              <m:r>
                <w:rPr>
                  <w:rFonts w:ascii="Cambria Math" w:hAnsi="Cambria Math"/>
                  <w:lang w:bidi="fa-IR"/>
                </w:rPr>
                <m:t>1</m:t>
              </m:r>
            </m:num>
            <m:den>
              <m:sSubSup>
                <m:sSubSupPr>
                  <m:ctrlPr>
                    <w:ins w:id="547" w:author="MohammadHossein Manuel Haqiqatkhah" w:date="2020-01-08T11:35:00Z">
                      <w:rPr>
                        <w:rFonts w:ascii="Cambria Math" w:hAnsi="Cambria Math"/>
                        <w:i/>
                      </w:rPr>
                    </w:ins>
                  </m:ctrlPr>
                </m:sSubSupPr>
                <m:e>
                  <m:r>
                    <w:rPr>
                      <w:rFonts w:ascii="Cambria Math" w:hAnsi="Cambria Math"/>
                      <w:lang w:bidi="fa-IR"/>
                    </w:rPr>
                    <m:t>σ</m:t>
                  </m:r>
                </m:e>
                <m:sub>
                  <m:r>
                    <w:rPr>
                      <w:rFonts w:ascii="Cambria Math" w:hAnsi="Cambria Math"/>
                    </w:rPr>
                    <m:t>q</m:t>
                  </m:r>
                </m:sub>
                <m:sup>
                  <m:r>
                    <w:rPr>
                      <w:rFonts w:ascii="Cambria Math" w:hAnsi="Cambria Math"/>
                    </w:rPr>
                    <m:t>2</m:t>
                  </m:r>
                </m:sup>
              </m:sSubSup>
            </m:den>
          </m:f>
          <m:nary>
            <m:naryPr>
              <m:chr m:val="∑"/>
              <m:limLoc m:val="undOvr"/>
              <m:supHide m:val="1"/>
              <m:ctrlPr>
                <w:ins w:id="548" w:author="MohammadHossein Manuel Haqiqatkhah" w:date="2020-01-08T11:35:00Z">
                  <w:rPr>
                    <w:rFonts w:ascii="Cambria Math" w:hAnsi="Cambria Math"/>
                    <w:i/>
                  </w:rPr>
                </w:ins>
              </m:ctrlPr>
            </m:naryPr>
            <m:sub>
              <m:r>
                <w:rPr>
                  <w:rFonts w:ascii="Cambria Math" w:hAnsi="Cambria Math"/>
                </w:rPr>
                <m:t>ij</m:t>
              </m:r>
            </m:sub>
            <m:sup/>
            <m:e>
              <m:r>
                <w:rPr>
                  <w:rFonts w:ascii="Cambria Math" w:hAnsi="Cambria Math"/>
                </w:rPr>
                <m:t>jk(</m:t>
              </m:r>
              <m:sSub>
                <m:sSubPr>
                  <m:ctrlPr>
                    <w:ins w:id="549" w:author="MohammadHossein Manuel Haqiqatkhah" w:date="2020-01-08T11:35:00Z">
                      <w:rPr>
                        <w:rFonts w:ascii="Cambria Math" w:hAnsi="Cambria Math"/>
                        <w:i/>
                      </w:rPr>
                    </w:ins>
                  </m:ctrlPr>
                </m:sSubPr>
                <m:e>
                  <m:r>
                    <w:rPr>
                      <w:rFonts w:ascii="Cambria Math" w:hAnsi="Cambria Math"/>
                      <w:lang w:bidi="fa-IR"/>
                    </w:rPr>
                    <m:t>e</m:t>
                  </m:r>
                </m:e>
                <m:sub>
                  <m:r>
                    <w:rPr>
                      <w:rFonts w:ascii="Cambria Math" w:hAnsi="Cambria Math"/>
                      <w:lang w:bidi="fa-IR"/>
                    </w:rPr>
                    <m:t>jk</m:t>
                  </m:r>
                </m:sub>
              </m:sSub>
              <m:r>
                <w:rPr>
                  <w:rFonts w:ascii="Cambria Math" w:hAnsi="Cambria Math"/>
                </w:rPr>
                <m:t>-</m:t>
              </m:r>
              <m:sSub>
                <m:sSubPr>
                  <m:ctrlPr>
                    <w:ins w:id="550" w:author="MohammadHossein Manuel Haqiqatkhah" w:date="2020-01-08T11:35:00Z">
                      <w:rPr>
                        <w:rFonts w:ascii="Cambria Math" w:hAnsi="Cambria Math"/>
                        <w:i/>
                      </w:rPr>
                    </w:ins>
                  </m:ctrlPr>
                </m:sSubPr>
                <m:e>
                  <m:r>
                    <w:rPr>
                      <w:rFonts w:ascii="Cambria Math" w:hAnsi="Cambria Math"/>
                      <w:lang w:bidi="fa-IR"/>
                    </w:rPr>
                    <m:t>q</m:t>
                  </m:r>
                </m:e>
                <m:sub>
                  <m:r>
                    <w:rPr>
                      <w:rFonts w:ascii="Cambria Math" w:hAnsi="Cambria Math"/>
                      <w:lang w:bidi="fa-IR"/>
                    </w:rPr>
                    <m:t>j</m:t>
                  </m:r>
                </m:sub>
              </m:sSub>
              <m:sSub>
                <m:sSubPr>
                  <m:ctrlPr>
                    <w:ins w:id="551" w:author="MohammadHossein Manuel Haqiqatkhah" w:date="2020-01-08T11:35:00Z">
                      <w:rPr>
                        <w:rFonts w:ascii="Cambria Math" w:hAnsi="Cambria Math"/>
                        <w:i/>
                      </w:rPr>
                    </w:ins>
                  </m:ctrlPr>
                </m:sSubPr>
                <m:e>
                  <m:r>
                    <w:rPr>
                      <w:rFonts w:ascii="Cambria Math" w:hAnsi="Cambria Math"/>
                      <w:lang w:bidi="fa-IR"/>
                    </w:rPr>
                    <m:t>q</m:t>
                  </m:r>
                </m:e>
                <m:sub>
                  <m:r>
                    <w:rPr>
                      <w:rFonts w:ascii="Cambria Math" w:hAnsi="Cambria Math"/>
                      <w:lang w:bidi="fa-IR"/>
                    </w:rPr>
                    <m:t>k</m:t>
                  </m:r>
                </m:sub>
              </m:sSub>
              <m:r>
                <w:rPr>
                  <w:rFonts w:ascii="Cambria Math" w:hAnsi="Cambria Math"/>
                </w:rPr>
                <m:t>)</m:t>
              </m:r>
            </m:e>
          </m:nary>
        </m:oMath>
      </m:oMathPara>
    </w:p>
    <w:p w14:paraId="451CC06D" w14:textId="77777777" w:rsidR="00DF0844" w:rsidRPr="00A04B4A" w:rsidRDefault="00DF0844" w:rsidP="00DF0844">
      <w:pPr>
        <w:pStyle w:val="Heading4"/>
        <w:rPr>
          <w:rFonts w:asciiTheme="minorHAnsi" w:eastAsiaTheme="minorEastAsia" w:hAnsiTheme="minorHAnsi" w:cstheme="minorBidi"/>
          <w:lang w:bidi="fa-IR"/>
        </w:rPr>
      </w:pPr>
      <w:r>
        <w:rPr>
          <w:lang w:bidi="fa-IR"/>
        </w:rPr>
        <w:t>Edge density</w:t>
      </w:r>
    </w:p>
    <w:p w14:paraId="4A242C06" w14:textId="14FDCB54" w:rsidR="002838B1" w:rsidRDefault="00DF0844" w:rsidP="00FB133A">
      <w:pPr>
        <w:rPr>
          <w:ins w:id="552" w:author="MohammadHossein Manuel Haqiqatkhah" w:date="2020-01-07T23:09:00Z"/>
          <w:lang w:bidi="fa-IR"/>
        </w:rPr>
      </w:pPr>
      <w:r>
        <w:rPr>
          <w:lang w:bidi="fa-IR"/>
        </w:rPr>
        <w:t>For a subset of nodes, this coefficient is the proportion of existing edges</w:t>
      </w:r>
      <w:r w:rsidR="00221DBF">
        <w:rPr>
          <w:lang w:bidi="fa-IR"/>
        </w:rPr>
        <w:t xml:space="preserve"> in a </w:t>
      </w:r>
      <w:del w:id="553" w:author="MohammadHossein Manuel Haqiqatkhah" w:date="2020-01-07T23:06:00Z">
        <w:r w:rsidR="00221DBF" w:rsidDel="002838B1">
          <w:rPr>
            <w:lang w:bidi="fa-IR"/>
          </w:rPr>
          <w:delText>(</w:delText>
        </w:r>
      </w:del>
      <w:r w:rsidR="00221DBF">
        <w:rPr>
          <w:lang w:bidi="fa-IR"/>
        </w:rPr>
        <w:t>sub</w:t>
      </w:r>
      <w:del w:id="554" w:author="MohammadHossein Manuel Haqiqatkhah" w:date="2020-01-07T23:06:00Z">
        <w:r w:rsidR="00221DBF" w:rsidDel="002838B1">
          <w:rPr>
            <w:lang w:bidi="fa-IR"/>
          </w:rPr>
          <w:delText>)</w:delText>
        </w:r>
      </w:del>
      <w:proofErr w:type="gramStart"/>
      <w:r w:rsidR="00221DBF">
        <w:rPr>
          <w:lang w:bidi="fa-IR"/>
        </w:rPr>
        <w:t>graph</w:t>
      </w:r>
      <w:r>
        <w:rPr>
          <w:lang w:bidi="fa-IR"/>
        </w:rPr>
        <w:t xml:space="preserve"> </w:t>
      </w:r>
      <w:ins w:id="555" w:author="MohammadHossein Manuel Haqiqatkhah" w:date="2020-01-07T23:06:00Z">
        <w:r w:rsidR="002838B1">
          <w:rPr>
            <w:lang w:bidi="fa-IR"/>
          </w:rPr>
          <w:t xml:space="preserve"> </w:t>
        </w:r>
      </w:ins>
      <w:r>
        <w:rPr>
          <w:lang w:bidi="fa-IR"/>
        </w:rPr>
        <w:t>to</w:t>
      </w:r>
      <w:proofErr w:type="gramEnd"/>
      <w:r>
        <w:rPr>
          <w:lang w:bidi="fa-IR"/>
        </w:rPr>
        <w:t xml:space="preserve"> the maximum number of edges possible </w:t>
      </w:r>
      <w:ins w:id="556" w:author="MohammadHossein Manuel Haqiqatkhah" w:date="2020-01-06T02:07:00Z">
        <w:r w:rsidR="00221DBF">
          <w:rPr>
            <w:lang w:bidi="fa-IR"/>
          </w:rPr>
          <w:t>in the same subgraph</w:t>
        </w:r>
      </w:ins>
      <w:ins w:id="557" w:author="MohammadHossein Manuel Haqiqatkhah" w:date="2020-01-06T02:06:00Z">
        <w:r w:rsidR="00221DBF">
          <w:rPr>
            <w:lang w:bidi="fa-IR"/>
          </w:rPr>
          <w:t>.</w:t>
        </w:r>
      </w:ins>
      <w:ins w:id="558" w:author="MohammadHossein Manuel Haqiqatkhah" w:date="2020-01-07T23:07:00Z">
        <w:r w:rsidR="002838B1">
          <w:rPr>
            <w:lang w:bidi="fa-IR"/>
          </w:rPr>
          <w:t xml:space="preserve"> For a subgraph</w:t>
        </w:r>
      </w:ins>
      <w:ins w:id="559" w:author="MohammadHossein Manuel Haqiqatkhah" w:date="2020-01-07T23:08:00Z">
        <w:r w:rsidR="002838B1">
          <w:rPr>
            <w:lang w:bidi="fa-IR"/>
          </w:rPr>
          <w:t xml:space="preserve"> </w:t>
        </w:r>
      </w:ins>
      <w:ins w:id="560" w:author="MohammadHossein Manuel Haqiqatkhah" w:date="2020-01-07T23:07:00Z">
        <w:r w:rsidR="002838B1">
          <w:rPr>
            <w:lang w:bidi="fa-IR"/>
          </w:rPr>
          <w:t xml:space="preserve">with </w:t>
        </w:r>
      </w:ins>
      <w:ins w:id="561" w:author="MohammadHossein Manuel Haqiqatkhah" w:date="2020-01-07T23:08:00Z">
        <w:r w:rsidR="002838B1">
          <w:rPr>
            <w:lang w:bidi="fa-IR"/>
          </w:rPr>
          <w:t xml:space="preserve">a subset of nodes </w:t>
        </w:r>
      </w:ins>
      <m:oMath>
        <m:r>
          <w:ins w:id="562" w:author="MohammadHossein Manuel Haqiqatkhah" w:date="2020-01-07T23:11:00Z">
            <w:rPr>
              <w:rFonts w:ascii="Cambria Math" w:hAnsi="Cambria Math"/>
              <w:lang w:bidi="fa-IR"/>
            </w:rPr>
            <m:t>|</m:t>
          </w:ins>
        </m:r>
        <m:sSub>
          <m:sSubPr>
            <m:ctrlPr>
              <w:ins w:id="563" w:author="MohammadHossein Manuel Haqiqatkhah" w:date="2020-01-07T23:11:00Z">
                <w:rPr>
                  <w:rFonts w:ascii="Cambria Math" w:hAnsi="Cambria Math"/>
                  <w:i/>
                  <w:lang w:bidi="fa-IR"/>
                </w:rPr>
              </w:ins>
            </m:ctrlPr>
          </m:sSubPr>
          <m:e>
            <m:r>
              <w:ins w:id="564" w:author="MohammadHossein Manuel Haqiqatkhah" w:date="2020-01-07T23:11:00Z">
                <w:rPr>
                  <w:rFonts w:ascii="Cambria Math" w:hAnsi="Cambria Math"/>
                  <w:lang w:bidi="fa-IR"/>
                </w:rPr>
                <m:t>V</m:t>
              </w:ins>
            </m:r>
          </m:e>
          <m:sub>
            <m:r>
              <w:ins w:id="565" w:author="MohammadHossein Manuel Haqiqatkhah" w:date="2020-01-07T23:11:00Z">
                <w:rPr>
                  <w:rFonts w:ascii="Cambria Math" w:hAnsi="Cambria Math"/>
                  <w:lang w:bidi="fa-IR"/>
                </w:rPr>
                <m:t>s</m:t>
              </w:ins>
            </m:r>
          </m:sub>
        </m:sSub>
        <m:r>
          <w:ins w:id="566" w:author="MohammadHossein Manuel Haqiqatkhah" w:date="2020-01-07T23:11:00Z">
            <w:rPr>
              <w:rFonts w:ascii="Cambria Math" w:hAnsi="Cambria Math"/>
              <w:lang w:bidi="fa-IR"/>
            </w:rPr>
            <m:t>|</m:t>
          </w:ins>
        </m:r>
      </m:oMath>
      <w:ins w:id="567" w:author="MohammadHossein Manuel Haqiqatkhah" w:date="2020-01-07T23:10:00Z">
        <w:r w:rsidR="002838B1">
          <w:rPr>
            <w:lang w:bidi="fa-IR"/>
          </w:rPr>
          <w:t xml:space="preserve"> </w:t>
        </w:r>
      </w:ins>
      <w:ins w:id="568" w:author="MohammadHossein Manuel Haqiqatkhah" w:date="2020-01-07T23:08:00Z">
        <w:r w:rsidR="002838B1">
          <w:rPr>
            <w:lang w:bidi="fa-IR"/>
          </w:rPr>
          <w:t xml:space="preserve">and adjacency </w:t>
        </w:r>
        <w:proofErr w:type="gramStart"/>
        <w:r w:rsidR="002838B1">
          <w:rPr>
            <w:lang w:bidi="fa-IR"/>
          </w:rPr>
          <w:t xml:space="preserve">matrix </w:t>
        </w:r>
      </w:ins>
      <w:proofErr w:type="gramEnd"/>
      <m:oMath>
        <m:sSub>
          <m:sSubPr>
            <m:ctrlPr>
              <w:ins w:id="569" w:author="MohammadHossein Manuel Haqiqatkhah" w:date="2020-01-07T23:11:00Z">
                <w:rPr>
                  <w:rFonts w:ascii="Cambria Math" w:hAnsi="Cambria Math"/>
                  <w:i/>
                  <w:lang w:bidi="fa-IR"/>
                </w:rPr>
              </w:ins>
            </m:ctrlPr>
          </m:sSubPr>
          <m:e>
            <m:r>
              <w:ins w:id="570" w:author="MohammadHossein Manuel Haqiqatkhah" w:date="2020-01-07T23:11:00Z">
                <w:rPr>
                  <w:rFonts w:ascii="Cambria Math" w:hAnsi="Cambria Math"/>
                  <w:lang w:bidi="fa-IR"/>
                </w:rPr>
                <m:t>M</m:t>
              </w:ins>
            </m:r>
          </m:e>
          <m:sub>
            <m:r>
              <w:ins w:id="571" w:author="MohammadHossein Manuel Haqiqatkhah" w:date="2020-01-07T23:11:00Z">
                <w:rPr>
                  <w:rFonts w:ascii="Cambria Math" w:hAnsi="Cambria Math"/>
                  <w:lang w:bidi="fa-IR"/>
                </w:rPr>
                <m:t>s</m:t>
              </w:ins>
            </m:r>
          </m:sub>
        </m:sSub>
      </m:oMath>
      <w:ins w:id="572" w:author="MohammadHossein Manuel Haqiqatkhah" w:date="2020-01-07T23:08:00Z">
        <w:r w:rsidR="002838B1">
          <w:rPr>
            <w:lang w:bidi="fa-IR"/>
          </w:rPr>
          <w:t xml:space="preserve">, </w:t>
        </w:r>
      </w:ins>
      <w:ins w:id="573" w:author="MohammadHossein Manuel Haqiqatkhah" w:date="2020-01-07T23:09:00Z">
        <w:r w:rsidR="002838B1">
          <w:rPr>
            <w:lang w:bidi="fa-IR"/>
          </w:rPr>
          <w:t xml:space="preserve">this value is calculated </w:t>
        </w:r>
      </w:ins>
      <w:ins w:id="574" w:author="MohammadHossein Manuel Haqiqatkhah" w:date="2020-01-07T23:17:00Z">
        <w:r w:rsidR="00FB133A">
          <w:rPr>
            <w:lang w:bidi="fa-IR"/>
          </w:rPr>
          <w:t>as follows:</w:t>
        </w:r>
      </w:ins>
    </w:p>
    <w:p w14:paraId="09569EFC" w14:textId="77777777" w:rsidR="002838B1" w:rsidRDefault="002838B1" w:rsidP="002838B1">
      <w:pPr>
        <w:rPr>
          <w:lang w:bidi="fa-IR"/>
        </w:rPr>
      </w:pPr>
      <w:ins w:id="575" w:author="MohammadHossein Manuel Haqiqatkhah" w:date="2020-01-07T23:10:00Z">
        <w:r>
          <w:rPr>
            <w:lang w:bidi="fa-IR"/>
          </w:rPr>
          <w:lastRenderedPageBreak/>
          <w:t>EQ 9</w:t>
        </w:r>
      </w:ins>
      <w:r>
        <w:rPr>
          <w:lang w:bidi="fa-IR"/>
        </w:rPr>
        <w:t xml:space="preserve"> </w:t>
      </w:r>
      <w:r>
        <w:rPr>
          <w:lang w:bidi="fa-IR"/>
        </w:rPr>
        <w:tab/>
      </w:r>
      <w:r>
        <w:rPr>
          <w:lang w:bidi="fa-IR"/>
        </w:rPr>
        <w:tab/>
      </w:r>
    </w:p>
    <w:p w14:paraId="3A972416" w14:textId="765658D0" w:rsidR="002838B1" w:rsidRDefault="002838B1" w:rsidP="007907A8">
      <w:pPr>
        <w:rPr>
          <w:lang w:bidi="fa-IR"/>
        </w:rPr>
      </w:pPr>
      <m:oMathPara>
        <m:oMath>
          <m:r>
            <w:rPr>
              <w:rFonts w:ascii="Cambria Math" w:hAnsi="Cambria Math"/>
              <w:lang w:bidi="fa-IR"/>
            </w:rPr>
            <m:t>ED=</m:t>
          </m:r>
          <m:f>
            <m:fPr>
              <m:ctrlPr>
                <w:ins w:id="576" w:author="MohammadHossein Manuel Haqiqatkhah" w:date="2020-01-08T11:35:00Z">
                  <w:rPr>
                    <w:rFonts w:ascii="Cambria Math" w:hAnsi="Cambria Math"/>
                    <w:i/>
                  </w:rPr>
                </w:ins>
              </m:ctrlPr>
            </m:fPr>
            <m:num>
              <m:nary>
                <m:naryPr>
                  <m:chr m:val="∑"/>
                  <m:limLoc m:val="undOvr"/>
                  <m:supHide m:val="1"/>
                  <m:ctrlPr>
                    <w:ins w:id="577" w:author="MohammadHossein Manuel Haqiqatkhah" w:date="2020-01-08T11:35:00Z">
                      <w:rPr>
                        <w:rFonts w:ascii="Cambria Math" w:hAnsi="Cambria Math"/>
                        <w:i/>
                      </w:rPr>
                    </w:ins>
                  </m:ctrlPr>
                </m:naryPr>
                <m:sub>
                  <m:r>
                    <w:rPr>
                      <w:rFonts w:ascii="Cambria Math" w:hAnsi="Cambria Math"/>
                    </w:rPr>
                    <m:t>ij</m:t>
                  </m:r>
                </m:sub>
                <m:sup/>
                <m:e>
                  <m:sSub>
                    <m:sSubPr>
                      <m:ctrlPr>
                        <w:ins w:id="578" w:author="MohammadHossein Manuel Haqiqatkhah" w:date="2020-01-08T11:35:00Z">
                          <w:rPr>
                            <w:rFonts w:ascii="Cambria Math" w:hAnsi="Cambria Math"/>
                            <w:i/>
                            <w:lang w:bidi="fa-IR"/>
                          </w:rPr>
                        </w:ins>
                      </m:ctrlPr>
                    </m:sSubPr>
                    <m:e>
                      <m:r>
                        <w:rPr>
                          <w:rFonts w:ascii="Cambria Math" w:hAnsi="Cambria Math"/>
                          <w:lang w:bidi="fa-IR"/>
                        </w:rPr>
                        <m:t>M</m:t>
                      </m:r>
                    </m:e>
                    <m:sub>
                      <m:r>
                        <w:rPr>
                          <w:rFonts w:ascii="Cambria Math" w:hAnsi="Cambria Math"/>
                          <w:lang w:bidi="fa-IR"/>
                        </w:rPr>
                        <m:t>s</m:t>
                      </m:r>
                    </m:sub>
                  </m:sSub>
                </m:e>
              </m:nary>
            </m:num>
            <m:den>
              <m:r>
                <w:rPr>
                  <w:rFonts w:ascii="Cambria Math" w:hAnsi="Cambria Math"/>
                  <w:lang w:bidi="fa-IR"/>
                </w:rPr>
                <m:t>|</m:t>
              </m:r>
              <m:sSub>
                <m:sSubPr>
                  <m:ctrlPr>
                    <w:ins w:id="579" w:author="MohammadHossein Manuel Haqiqatkhah" w:date="2020-01-08T11:35:00Z">
                      <w:rPr>
                        <w:rFonts w:ascii="Cambria Math" w:hAnsi="Cambria Math"/>
                        <w:i/>
                        <w:lang w:bidi="fa-IR"/>
                      </w:rPr>
                    </w:ins>
                  </m:ctrlPr>
                </m:sSubPr>
                <m:e>
                  <m:r>
                    <w:rPr>
                      <w:rFonts w:ascii="Cambria Math" w:hAnsi="Cambria Math"/>
                      <w:lang w:bidi="fa-IR"/>
                    </w:rPr>
                    <m:t>V</m:t>
                  </m:r>
                </m:e>
                <m:sub>
                  <m:r>
                    <w:rPr>
                      <w:rFonts w:ascii="Cambria Math" w:hAnsi="Cambria Math"/>
                      <w:lang w:bidi="fa-IR"/>
                    </w:rPr>
                    <m:t>s</m:t>
                  </m:r>
                </m:sub>
              </m:sSub>
              <m:r>
                <w:rPr>
                  <w:rFonts w:ascii="Cambria Math" w:hAnsi="Cambria Math"/>
                  <w:lang w:bidi="fa-IR"/>
                </w:rPr>
                <m:t>|(</m:t>
              </m:r>
              <m:d>
                <m:dPr>
                  <m:begChr m:val="|"/>
                  <m:endChr m:val="|"/>
                  <m:ctrlPr>
                    <w:ins w:id="580" w:author="MohammadHossein Manuel Haqiqatkhah" w:date="2020-01-08T11:35:00Z">
                      <w:rPr>
                        <w:rFonts w:ascii="Cambria Math" w:hAnsi="Cambria Math"/>
                        <w:i/>
                        <w:lang w:bidi="fa-IR"/>
                      </w:rPr>
                    </w:ins>
                  </m:ctrlPr>
                </m:dPr>
                <m:e>
                  <m:sSub>
                    <m:sSubPr>
                      <m:ctrlPr>
                        <w:ins w:id="581" w:author="MohammadHossein Manuel Haqiqatkhah" w:date="2020-01-08T11:35:00Z">
                          <w:rPr>
                            <w:rFonts w:ascii="Cambria Math" w:hAnsi="Cambria Math"/>
                            <w:i/>
                            <w:lang w:bidi="fa-IR"/>
                          </w:rPr>
                        </w:ins>
                      </m:ctrlPr>
                    </m:sSubPr>
                    <m:e>
                      <m:r>
                        <w:rPr>
                          <w:rFonts w:ascii="Cambria Math" w:hAnsi="Cambria Math"/>
                          <w:lang w:bidi="fa-IR"/>
                        </w:rPr>
                        <m:t>V</m:t>
                      </m:r>
                    </m:e>
                    <m:sub>
                      <m:r>
                        <w:rPr>
                          <w:rFonts w:ascii="Cambria Math" w:hAnsi="Cambria Math"/>
                          <w:lang w:bidi="fa-IR"/>
                        </w:rPr>
                        <m:t>s</m:t>
                      </m:r>
                    </m:sub>
                  </m:sSub>
                </m:e>
              </m:d>
              <m:r>
                <w:rPr>
                  <w:rFonts w:ascii="Cambria Math" w:hAnsi="Cambria Math"/>
                  <w:lang w:bidi="fa-IR"/>
                </w:rPr>
                <m:t>-1)</m:t>
              </m:r>
            </m:den>
          </m:f>
        </m:oMath>
      </m:oMathPara>
    </w:p>
    <w:p w14:paraId="7B0EEE9C" w14:textId="03588D82" w:rsidR="00DF0844" w:rsidRDefault="00DF0844" w:rsidP="002838B1">
      <w:pPr>
        <w:rPr>
          <w:rtl/>
          <w:lang w:bidi="fa-IR"/>
        </w:rPr>
      </w:pPr>
      <w:r>
        <w:rPr>
          <w:lang w:bidi="fa-IR"/>
        </w:rPr>
        <w:t>Since the total number of edges remains the same during the adaptive rewiring, this coefficient gives an indication of how strongly each partition has attracted new nodes at every rewiring step</w:t>
      </w:r>
      <w:r w:rsidR="00E37DEA">
        <w:rPr>
          <w:lang w:bidi="fa-IR"/>
        </w:rPr>
        <w:t xml:space="preserve">. </w:t>
      </w:r>
    </w:p>
    <w:p w14:paraId="06E4CEC9" w14:textId="77777777" w:rsidR="004A5DE1" w:rsidRDefault="004A5DE1" w:rsidP="00580913">
      <w:pPr>
        <w:pStyle w:val="Heading4"/>
        <w:rPr>
          <w:lang w:bidi="fa-IR"/>
        </w:rPr>
      </w:pPr>
      <w:r>
        <w:rPr>
          <w:lang w:bidi="fa-IR"/>
        </w:rPr>
        <w:t>Rich Club coefficient</w:t>
      </w:r>
      <w:r w:rsidR="00580913">
        <w:rPr>
          <w:lang w:bidi="fa-IR"/>
        </w:rPr>
        <w:t>.</w:t>
      </w:r>
    </w:p>
    <w:p w14:paraId="12DDAF18" w14:textId="2D1572D6" w:rsidR="00D10D3A" w:rsidRDefault="000F394F" w:rsidP="00CA44E7">
      <w:pPr>
        <w:rPr>
          <w:lang w:bidi="fa-IR"/>
        </w:rPr>
      </w:pPr>
      <w:r>
        <w:rPr>
          <w:lang w:bidi="fa-IR"/>
        </w:rPr>
        <w:t xml:space="preserve">This coefficient </w:t>
      </w:r>
      <w:r w:rsidR="001A0378">
        <w:rPr>
          <w:lang w:bidi="fa-IR"/>
        </w:rPr>
        <w:t xml:space="preserve">quantifies the </w:t>
      </w:r>
      <w:r w:rsidR="00160682">
        <w:rPr>
          <w:lang w:bidi="fa-IR"/>
        </w:rPr>
        <w:t xml:space="preserve">tendency of nodes with higher than </w:t>
      </w:r>
      <w:r w:rsidR="008879B7">
        <w:rPr>
          <w:lang w:bidi="fa-IR"/>
        </w:rPr>
        <w:t xml:space="preserve">a </w:t>
      </w:r>
      <w:r w:rsidR="00160682">
        <w:rPr>
          <w:lang w:bidi="fa-IR"/>
        </w:rPr>
        <w:t>certain degree to connect to each othe</w:t>
      </w:r>
      <w:r w:rsidR="008879B7">
        <w:rPr>
          <w:lang w:bidi="fa-IR"/>
        </w:rPr>
        <w:t>r</w:t>
      </w:r>
      <w:r w:rsidR="00190206">
        <w:rPr>
          <w:lang w:bidi="fa-IR"/>
        </w:rPr>
        <w:t>.</w:t>
      </w:r>
      <w:r w:rsidR="00160682">
        <w:rPr>
          <w:lang w:bidi="fa-IR"/>
        </w:rPr>
        <w:t xml:space="preserve"> </w:t>
      </w:r>
      <w:r w:rsidR="009D3A90">
        <w:rPr>
          <w:lang w:bidi="fa-IR"/>
        </w:rPr>
        <w:t>More formally,</w:t>
      </w:r>
      <w:r w:rsidR="009A42F6">
        <w:rPr>
          <w:lang w:bidi="fa-IR"/>
        </w:rPr>
        <w:t xml:space="preserve"> as </w:t>
      </w:r>
      <w:r w:rsidR="004F1321">
        <w:rPr>
          <w:lang w:bidi="fa-IR"/>
        </w:rPr>
        <w:t xml:space="preserve">Equation </w:t>
      </w:r>
      <w:r w:rsidR="00CA44E7">
        <w:rPr>
          <w:lang w:bidi="fa-IR"/>
        </w:rPr>
        <w:t xml:space="preserve">10 </w:t>
      </w:r>
      <w:r w:rsidR="007104AA">
        <w:rPr>
          <w:lang w:bidi="fa-IR"/>
        </w:rPr>
        <w:t>shows,</w:t>
      </w:r>
      <w:r w:rsidR="009D3A90">
        <w:rPr>
          <w:lang w:bidi="fa-IR"/>
        </w:rPr>
        <w:t xml:space="preserve"> it is </w:t>
      </w:r>
      <w:r w:rsidR="00074369">
        <w:rPr>
          <w:lang w:bidi="fa-IR"/>
        </w:rPr>
        <w:t xml:space="preserve">equivalent to the edge density of the subgraph </w:t>
      </w:r>
      <w:r w:rsidR="004B4666">
        <w:rPr>
          <w:lang w:bidi="fa-IR"/>
        </w:rPr>
        <w:t xml:space="preserve">of the </w:t>
      </w:r>
      <w:r w:rsidR="008879B7">
        <w:rPr>
          <w:lang w:bidi="fa-IR"/>
        </w:rPr>
        <w:t>network</w:t>
      </w:r>
      <w:r w:rsidR="004B4666">
        <w:rPr>
          <w:lang w:bidi="fa-IR"/>
        </w:rPr>
        <w:t xml:space="preserve"> </w:t>
      </w:r>
      <w:r w:rsidR="00074369">
        <w:rPr>
          <w:lang w:bidi="fa-IR"/>
        </w:rPr>
        <w:t xml:space="preserve">where the nodes </w:t>
      </w:r>
      <w:r w:rsidR="004B4666">
        <w:rPr>
          <w:lang w:bidi="fa-IR"/>
        </w:rPr>
        <w:t>with lower degrees than the cut-off value k are removed</w:t>
      </w:r>
      <w:r w:rsidR="002F6DD2">
        <w:rPr>
          <w:lang w:bidi="fa-IR"/>
        </w:rPr>
        <w:t>.</w:t>
      </w:r>
      <w:r w:rsidR="00B60949">
        <w:rPr>
          <w:lang w:bidi="fa-IR"/>
        </w:rPr>
        <w:t xml:space="preserve"> Since this coefficient is a function of club size k, it is hard to visualize its evolution over time for all possible values of k. Hence, the </w:t>
      </w:r>
      <w:r w:rsidR="00870830">
        <w:rPr>
          <w:lang w:bidi="fa-IR"/>
        </w:rPr>
        <w:t>values of this coefficient</w:t>
      </w:r>
      <w:r w:rsidR="00B60949">
        <w:rPr>
          <w:lang w:bidi="fa-IR"/>
        </w:rPr>
        <w:t xml:space="preserve"> </w:t>
      </w:r>
      <w:r w:rsidR="00F82751">
        <w:rPr>
          <w:lang w:bidi="fa-IR"/>
        </w:rPr>
        <w:t>were</w:t>
      </w:r>
      <w:r w:rsidR="00B60949">
        <w:rPr>
          <w:lang w:bidi="fa-IR"/>
        </w:rPr>
        <w:t xml:space="preserve"> </w:t>
      </w:r>
      <w:r w:rsidR="00DF0844">
        <w:rPr>
          <w:lang w:bidi="fa-IR"/>
        </w:rPr>
        <w:t>only plotted for the</w:t>
      </w:r>
      <w:r w:rsidR="00B60949">
        <w:rPr>
          <w:lang w:bidi="fa-IR"/>
        </w:rPr>
        <w:t xml:space="preserve"> final </w:t>
      </w:r>
      <w:r w:rsidR="00DF0844">
        <w:rPr>
          <w:lang w:bidi="fa-IR"/>
        </w:rPr>
        <w:t>state of the networks</w:t>
      </w:r>
      <w:r w:rsidR="00B60949">
        <w:rPr>
          <w:lang w:bidi="fa-IR"/>
        </w:rPr>
        <w:t>.</w:t>
      </w:r>
      <w:r w:rsidR="00815CB9">
        <w:rPr>
          <w:lang w:bidi="fa-IR"/>
        </w:rPr>
        <w:t xml:space="preserve"> </w:t>
      </w:r>
      <w:r w:rsidR="00E37DEA">
        <w:rPr>
          <w:lang w:bidi="fa-IR"/>
        </w:rPr>
        <w:t>W</w:t>
      </w:r>
      <w:r w:rsidR="00815CB9">
        <w:rPr>
          <w:lang w:bidi="fa-IR"/>
        </w:rPr>
        <w:t>e use</w:t>
      </w:r>
      <w:r w:rsidR="00E37DEA">
        <w:rPr>
          <w:lang w:bidi="fa-IR"/>
        </w:rPr>
        <w:t xml:space="preserve"> the</w:t>
      </w:r>
      <w:r w:rsidR="00815CB9">
        <w:rPr>
          <w:lang w:bidi="fa-IR"/>
        </w:rPr>
        <w:t xml:space="preserve"> `</w:t>
      </w:r>
      <w:proofErr w:type="spellStart"/>
      <w:r w:rsidR="00815CB9" w:rsidRPr="00190206">
        <w:rPr>
          <w:lang w:bidi="fa-IR"/>
        </w:rPr>
        <w:t>brainGraph</w:t>
      </w:r>
      <w:proofErr w:type="spellEnd"/>
      <w:r w:rsidR="00815CB9">
        <w:rPr>
          <w:lang w:bidi="fa-IR"/>
        </w:rPr>
        <w:t>` package</w:t>
      </w:r>
      <w:r w:rsidR="007907A8">
        <w:rPr>
          <w:lang w:bidi="fa-IR"/>
        </w:rPr>
        <w:t xml:space="preserve"> </w:t>
      </w:r>
      <w:r w:rsidR="00FB133A">
        <w:rPr>
          <w:lang w:bidi="fa-IR"/>
        </w:rPr>
        <w:fldChar w:fldCharType="begin"/>
      </w:r>
      <w:r w:rsidR="00FB133A">
        <w:rPr>
          <w:lang w:bidi="fa-IR"/>
        </w:rPr>
        <w:instrText xml:space="preserve"> ADDIN ZOTERO_ITEM CSL_CITATION {"citationID":"OMzqViDe","properties":{"formattedCitation":"(Watson, 2019)","plainCitation":"(Watson, 2019)","noteIndex":0},"citationItems":[{"id":1778,"uris":["http://zotero.org/users/5652293/items/5JLGNPGL"],"uri":["http://zotero.org/users/5652293/items/5JLGNPGL"],"itemData":{"id":1778,"type":"book","title":"brainGraph: Graph theory analysis of brain MRI data","URL":"https://github.com/cwatson/brainGraph","author":[{"family":"Watson","given":"Christopher G."}],"issued":{"date-parts":[["2019"]]}}}],"schema":"https://github.com/citation-style-language/schema/raw/master/csl-citation.json"} </w:instrText>
      </w:r>
      <w:r w:rsidR="00FB133A">
        <w:rPr>
          <w:lang w:bidi="fa-IR"/>
        </w:rPr>
        <w:fldChar w:fldCharType="separate"/>
      </w:r>
      <w:r w:rsidR="00FB133A" w:rsidRPr="00FB133A">
        <w:rPr>
          <w:rFonts w:ascii="Times New Roman" w:hAnsi="Times New Roman" w:cs="Times New Roman"/>
        </w:rPr>
        <w:t>(Watson, 2019)</w:t>
      </w:r>
      <w:r w:rsidR="00FB133A">
        <w:rPr>
          <w:lang w:bidi="fa-IR"/>
        </w:rPr>
        <w:fldChar w:fldCharType="end"/>
      </w:r>
      <w:r w:rsidR="00815CB9">
        <w:rPr>
          <w:lang w:bidi="fa-IR"/>
        </w:rPr>
        <w:t xml:space="preserve"> to calculate rich club coefficient.</w:t>
      </w:r>
    </w:p>
    <w:p w14:paraId="341D0AC5" w14:textId="4536C12D" w:rsidR="00CA44E7" w:rsidRDefault="00763493" w:rsidP="00CA44E7">
      <w:pPr>
        <w:rPr>
          <w:lang w:bidi="fa-IR"/>
        </w:rPr>
      </w:pPr>
      <w:r>
        <w:rPr>
          <w:lang w:bidi="fa-IR"/>
        </w:rPr>
        <w:t xml:space="preserve">EQ </w:t>
      </w:r>
      <w:r w:rsidR="00CA44E7">
        <w:rPr>
          <w:lang w:bidi="fa-IR"/>
        </w:rPr>
        <w:t>10</w:t>
      </w:r>
      <w:r>
        <w:rPr>
          <w:lang w:bidi="fa-IR"/>
        </w:rPr>
        <w:tab/>
      </w:r>
      <w:r>
        <w:rPr>
          <w:lang w:bidi="fa-IR"/>
        </w:rPr>
        <w:tab/>
      </w:r>
      <w:r>
        <w:rPr>
          <w:lang w:bidi="fa-IR"/>
        </w:rPr>
        <w:tab/>
      </w:r>
      <w:r>
        <w:rPr>
          <w:lang w:bidi="fa-IR"/>
        </w:rPr>
        <w:tab/>
      </w:r>
    </w:p>
    <w:p w14:paraId="5D92D66D" w14:textId="4EE77CE2" w:rsidR="00A04B4A" w:rsidRDefault="00763493" w:rsidP="007907A8">
      <w:pPr>
        <w:rPr>
          <w:lang w:bidi="fa-IR"/>
        </w:rPr>
      </w:pPr>
      <m:oMathPara>
        <m:oMath>
          <m:r>
            <w:rPr>
              <w:rFonts w:ascii="Cambria Math" w:hAnsi="Cambria Math"/>
              <w:lang w:bidi="fa-IR"/>
            </w:rPr>
            <m:t xml:space="preserve">RC(k) = </m:t>
          </m:r>
          <m:f>
            <m:fPr>
              <m:ctrlPr>
                <w:ins w:id="582" w:author="MohammadHossein Manuel Haqiqatkhah" w:date="2020-01-08T11:35:00Z">
                  <w:rPr>
                    <w:rFonts w:ascii="Cambria Math" w:hAnsi="Cambria Math"/>
                    <w:i/>
                    <w:lang w:bidi="fa-IR"/>
                  </w:rPr>
                </w:ins>
              </m:ctrlPr>
            </m:fPr>
            <m:num>
              <m:sSub>
                <m:sSubPr>
                  <m:ctrlPr>
                    <w:ins w:id="583" w:author="MohammadHossein Manuel Haqiqatkhah" w:date="2020-01-08T11:35:00Z">
                      <w:rPr>
                        <w:rFonts w:ascii="Cambria Math" w:hAnsi="Cambria Math"/>
                        <w:i/>
                        <w:lang w:bidi="fa-IR"/>
                      </w:rPr>
                    </w:ins>
                  </m:ctrlPr>
                </m:sSubPr>
                <m:e>
                  <m:r>
                    <w:rPr>
                      <w:rFonts w:ascii="Cambria Math" w:hAnsi="Cambria Math"/>
                      <w:lang w:bidi="fa-IR"/>
                    </w:rPr>
                    <m:t>ED</m:t>
                  </m:r>
                </m:e>
                <m:sub>
                  <m:r>
                    <w:rPr>
                      <w:rFonts w:ascii="Cambria Math" w:hAnsi="Cambria Math"/>
                      <w:lang w:bidi="fa-IR"/>
                    </w:rPr>
                    <m:t>&gt;k</m:t>
                  </m:r>
                </m:sub>
              </m:sSub>
            </m:num>
            <m:den>
              <m:f>
                <m:fPr>
                  <m:ctrlPr>
                    <w:ins w:id="584" w:author="MohammadHossein Manuel Haqiqatkhah" w:date="2020-01-08T11:35:00Z">
                      <w:rPr>
                        <w:rFonts w:ascii="Cambria Math" w:hAnsi="Cambria Math"/>
                        <w:i/>
                        <w:lang w:bidi="fa-IR"/>
                      </w:rPr>
                    </w:ins>
                  </m:ctrlPr>
                </m:fPr>
                <m:num>
                  <m:sSub>
                    <m:sSubPr>
                      <m:ctrlPr>
                        <w:ins w:id="585" w:author="MohammadHossein Manuel Haqiqatkhah" w:date="2020-01-08T11:35:00Z">
                          <w:rPr>
                            <w:rFonts w:ascii="Cambria Math" w:hAnsi="Cambria Math"/>
                            <w:i/>
                            <w:lang w:bidi="fa-IR"/>
                          </w:rPr>
                        </w:ins>
                      </m:ctrlPr>
                    </m:sSubPr>
                    <m:e>
                      <m:r>
                        <w:rPr>
                          <w:rFonts w:ascii="Cambria Math" w:hAnsi="Cambria Math"/>
                          <w:lang w:bidi="fa-IR"/>
                        </w:rPr>
                        <m:t>N</m:t>
                      </m:r>
                    </m:e>
                    <m:sub>
                      <m:r>
                        <w:rPr>
                          <w:rFonts w:ascii="Cambria Math" w:hAnsi="Cambria Math"/>
                          <w:lang w:bidi="fa-IR"/>
                        </w:rPr>
                        <m:t>&gt;k</m:t>
                      </m:r>
                    </m:sub>
                  </m:sSub>
                  <m:d>
                    <m:dPr>
                      <m:ctrlPr>
                        <w:ins w:id="586" w:author="MohammadHossein Manuel Haqiqatkhah" w:date="2020-01-08T11:35:00Z">
                          <w:rPr>
                            <w:rFonts w:ascii="Cambria Math" w:hAnsi="Cambria Math"/>
                            <w:i/>
                            <w:lang w:bidi="fa-IR"/>
                          </w:rPr>
                        </w:ins>
                      </m:ctrlPr>
                    </m:dPr>
                    <m:e>
                      <m:sSub>
                        <m:sSubPr>
                          <m:ctrlPr>
                            <w:ins w:id="587" w:author="MohammadHossein Manuel Haqiqatkhah" w:date="2020-01-08T11:35:00Z">
                              <w:rPr>
                                <w:rFonts w:ascii="Cambria Math" w:hAnsi="Cambria Math"/>
                                <w:i/>
                                <w:lang w:bidi="fa-IR"/>
                              </w:rPr>
                            </w:ins>
                          </m:ctrlPr>
                        </m:sSubPr>
                        <m:e>
                          <m:r>
                            <w:rPr>
                              <w:rFonts w:ascii="Cambria Math" w:hAnsi="Cambria Math"/>
                              <w:lang w:bidi="fa-IR"/>
                            </w:rPr>
                            <m:t>N</m:t>
                          </m:r>
                        </m:e>
                        <m:sub>
                          <m:r>
                            <w:rPr>
                              <w:rFonts w:ascii="Cambria Math" w:hAnsi="Cambria Math"/>
                              <w:lang w:bidi="fa-IR"/>
                            </w:rPr>
                            <m:t>&gt;k</m:t>
                          </m:r>
                        </m:sub>
                      </m:sSub>
                      <m:r>
                        <w:rPr>
                          <w:rFonts w:ascii="Cambria Math" w:hAnsi="Cambria Math"/>
                          <w:lang w:bidi="fa-IR"/>
                        </w:rPr>
                        <m:t>-1</m:t>
                      </m:r>
                    </m:e>
                  </m:d>
                </m:num>
                <m:den>
                  <m:r>
                    <w:rPr>
                      <w:rFonts w:ascii="Cambria Math" w:hAnsi="Cambria Math"/>
                      <w:lang w:bidi="fa-IR"/>
                    </w:rPr>
                    <m:t>2</m:t>
                  </m:r>
                </m:den>
              </m:f>
            </m:den>
          </m:f>
        </m:oMath>
      </m:oMathPara>
    </w:p>
    <w:p w14:paraId="653901F7" w14:textId="77777777" w:rsidR="00007655" w:rsidRDefault="00575D3B" w:rsidP="00D84FE6">
      <w:pPr>
        <w:rPr>
          <w:lang w:bidi="fa-IR"/>
        </w:rPr>
      </w:pPr>
      <w:r>
        <w:rPr>
          <w:lang w:bidi="fa-IR"/>
        </w:rPr>
        <w:t>T</w:t>
      </w:r>
      <w:r w:rsidR="00B512A0">
        <w:rPr>
          <w:lang w:bidi="fa-IR"/>
        </w:rPr>
        <w:t xml:space="preserve">he absolute value of the </w:t>
      </w:r>
      <w:r w:rsidR="008F53CF">
        <w:rPr>
          <w:lang w:bidi="fa-IR"/>
        </w:rPr>
        <w:t xml:space="preserve">rich club coefficient </w:t>
      </w:r>
      <w:r w:rsidR="00870830">
        <w:rPr>
          <w:lang w:bidi="fa-IR"/>
        </w:rPr>
        <w:t xml:space="preserve">is </w:t>
      </w:r>
      <w:r w:rsidR="00DF0844">
        <w:rPr>
          <w:lang w:bidi="fa-IR"/>
        </w:rPr>
        <w:t xml:space="preserve">hard to interpret and is </w:t>
      </w:r>
      <w:r w:rsidR="008F53CF">
        <w:rPr>
          <w:lang w:bidi="fa-IR"/>
        </w:rPr>
        <w:t xml:space="preserve">not </w:t>
      </w:r>
      <w:r w:rsidR="003F7DA4">
        <w:rPr>
          <w:lang w:bidi="fa-IR"/>
        </w:rPr>
        <w:t xml:space="preserve">comparable among </w:t>
      </w:r>
      <w:r w:rsidR="007066DE">
        <w:rPr>
          <w:lang w:bidi="fa-IR"/>
        </w:rPr>
        <w:t>networks of different sizes</w:t>
      </w:r>
      <w:r>
        <w:rPr>
          <w:lang w:bidi="fa-IR"/>
        </w:rPr>
        <w:t>,</w:t>
      </w:r>
      <w:r w:rsidR="007066DE">
        <w:rPr>
          <w:lang w:bidi="fa-IR"/>
        </w:rPr>
        <w:t xml:space="preserve"> densities</w:t>
      </w:r>
      <w:r>
        <w:rPr>
          <w:lang w:bidi="fa-IR"/>
        </w:rPr>
        <w:t>, and degree distributions</w:t>
      </w:r>
      <w:r w:rsidR="007066DE">
        <w:rPr>
          <w:lang w:bidi="fa-IR"/>
        </w:rPr>
        <w:t xml:space="preserve">. Hence, this </w:t>
      </w:r>
      <w:r w:rsidR="00CB0BFF">
        <w:rPr>
          <w:lang w:bidi="fa-IR"/>
        </w:rPr>
        <w:t xml:space="preserve">coefficient is often normalized by the </w:t>
      </w:r>
      <w:r w:rsidR="00F46DA6">
        <w:rPr>
          <w:lang w:bidi="fa-IR"/>
        </w:rPr>
        <w:t xml:space="preserve">average rich club coefficient of </w:t>
      </w:r>
      <w:r w:rsidR="000D18C4">
        <w:rPr>
          <w:lang w:bidi="fa-IR"/>
        </w:rPr>
        <w:t>random network</w:t>
      </w:r>
      <w:r w:rsidR="00DF0844">
        <w:rPr>
          <w:lang w:bidi="fa-IR"/>
        </w:rPr>
        <w:t>s</w:t>
      </w:r>
      <w:r w:rsidR="000D18C4">
        <w:rPr>
          <w:lang w:bidi="fa-IR"/>
        </w:rPr>
        <w:t xml:space="preserve"> </w:t>
      </w:r>
      <w:r w:rsidR="00DF0844">
        <w:rPr>
          <w:lang w:bidi="fa-IR"/>
        </w:rPr>
        <w:t>of the same size with similar degree sequence</w:t>
      </w:r>
      <w:r w:rsidR="004D2CE6">
        <w:rPr>
          <w:lang w:bidi="fa-IR"/>
        </w:rPr>
        <w:t>.</w:t>
      </w:r>
      <w:r w:rsidR="00083A67">
        <w:rPr>
          <w:lang w:bidi="fa-IR"/>
        </w:rPr>
        <w:t xml:space="preserve"> </w:t>
      </w:r>
      <w:r w:rsidR="00324C8E">
        <w:rPr>
          <w:lang w:bidi="fa-IR"/>
        </w:rPr>
        <w:t xml:space="preserve">We simulate 200 such networks for each model and, for each club size k, normalized the values of </w:t>
      </w:r>
      <w:r w:rsidR="00E37DEA">
        <w:rPr>
          <w:lang w:bidi="fa-IR"/>
        </w:rPr>
        <w:t xml:space="preserve">the </w:t>
      </w:r>
      <w:r w:rsidR="00324C8E">
        <w:rPr>
          <w:lang w:bidi="fa-IR"/>
        </w:rPr>
        <w:t>rich club coefficient</w:t>
      </w:r>
      <w:r w:rsidR="00E37DEA">
        <w:rPr>
          <w:lang w:bidi="fa-IR"/>
        </w:rPr>
        <w:t>s</w:t>
      </w:r>
      <w:r w:rsidR="00324C8E">
        <w:rPr>
          <w:lang w:bidi="fa-IR"/>
        </w:rPr>
        <w:t xml:space="preserve"> </w:t>
      </w:r>
      <w:r w:rsidR="00D84FE6">
        <w:rPr>
          <w:lang w:bidi="fa-IR"/>
        </w:rPr>
        <w:t xml:space="preserve">of the model </w:t>
      </w:r>
      <w:r w:rsidR="00324C8E">
        <w:rPr>
          <w:lang w:bidi="fa-IR"/>
        </w:rPr>
        <w:t xml:space="preserve">by </w:t>
      </w:r>
      <w:r w:rsidR="00E37DEA">
        <w:rPr>
          <w:lang w:bidi="fa-IR"/>
        </w:rPr>
        <w:t xml:space="preserve">the </w:t>
      </w:r>
      <w:r w:rsidR="00324C8E">
        <w:rPr>
          <w:lang w:bidi="fa-IR"/>
        </w:rPr>
        <w:t>average among the random networks. Moreover</w:t>
      </w:r>
      <w:r>
        <w:rPr>
          <w:lang w:bidi="fa-IR"/>
        </w:rPr>
        <w:t>, for each k</w:t>
      </w:r>
      <w:r w:rsidR="00324C8E">
        <w:rPr>
          <w:lang w:bidi="fa-IR"/>
        </w:rPr>
        <w:t xml:space="preserve">, we performed 1-sample t-test to determine if the non-normalized </w:t>
      </w:r>
      <w:r w:rsidR="00EB6C69">
        <w:rPr>
          <w:lang w:bidi="fa-IR"/>
        </w:rPr>
        <w:t>RC</w:t>
      </w:r>
      <w:r w:rsidR="00324C8E">
        <w:rPr>
          <w:lang w:bidi="fa-IR"/>
        </w:rPr>
        <w:t xml:space="preserve"> is significantly higher than its average among the randomly generated networks.</w:t>
      </w:r>
    </w:p>
    <w:p w14:paraId="570D4FEC" w14:textId="77777777" w:rsidR="007104AA" w:rsidRDefault="00575D3B" w:rsidP="00D84FE6">
      <w:pPr>
        <w:rPr>
          <w:rtl/>
          <w:lang w:bidi="fa-IR"/>
        </w:rPr>
      </w:pPr>
      <w:r>
        <w:rPr>
          <w:lang w:bidi="fa-IR"/>
        </w:rPr>
        <w:lastRenderedPageBreak/>
        <w:t xml:space="preserve">For a certain k, </w:t>
      </w:r>
      <w:commentRangeStart w:id="588"/>
      <w:r>
        <w:rPr>
          <w:lang w:bidi="fa-IR"/>
        </w:rPr>
        <w:t xml:space="preserve">the </w:t>
      </w:r>
      <w:commentRangeEnd w:id="588"/>
      <w:r w:rsidR="00D84FE6">
        <w:rPr>
          <w:rStyle w:val="CommentReference"/>
        </w:rPr>
        <w:commentReference w:id="588"/>
      </w:r>
      <w:r>
        <w:rPr>
          <w:lang w:bidi="fa-IR"/>
        </w:rPr>
        <w:t>normalized rich club coefficient</w:t>
      </w:r>
      <w:del w:id="589" w:author="MohammadHossein Manuel Haqiqatkhah" w:date="2020-01-07T23:21:00Z">
        <w:r w:rsidDel="00833887">
          <w:rPr>
            <w:lang w:bidi="fa-IR"/>
          </w:rPr>
          <w:delText xml:space="preserve"> is</w:delText>
        </w:r>
      </w:del>
      <w:r>
        <w:rPr>
          <w:lang w:bidi="fa-IR"/>
        </w:rPr>
        <w:t xml:space="preserve"> </w:t>
      </w:r>
      <w:r w:rsidR="00E37DEA">
        <w:rPr>
          <w:lang w:bidi="fa-IR"/>
        </w:rPr>
        <w:t xml:space="preserve">larger </w:t>
      </w:r>
      <w:r>
        <w:rPr>
          <w:lang w:bidi="fa-IR"/>
        </w:rPr>
        <w:t xml:space="preserve">than one indicates that nodes with degree k tend to connect to the </w:t>
      </w:r>
      <w:r w:rsidR="006E64B5">
        <w:rPr>
          <w:lang w:bidi="fa-IR"/>
        </w:rPr>
        <w:t>"</w:t>
      </w:r>
      <w:r>
        <w:rPr>
          <w:lang w:bidi="fa-IR"/>
        </w:rPr>
        <w:t>rich</w:t>
      </w:r>
      <w:r w:rsidR="006E64B5">
        <w:rPr>
          <w:lang w:bidi="fa-IR"/>
        </w:rPr>
        <w:t>"</w:t>
      </w:r>
      <w:r>
        <w:rPr>
          <w:lang w:bidi="fa-IR"/>
        </w:rPr>
        <w:t xml:space="preserve"> nodes</w:t>
      </w:r>
      <w:ins w:id="590" w:author="MohammadHossein Manuel Haqiqatkhah" w:date="2020-01-06T02:17:00Z">
        <w:r w:rsidR="00D84FE6">
          <w:rPr>
            <w:lang w:bidi="fa-IR"/>
          </w:rPr>
          <w:t xml:space="preserve"> (</w:t>
        </w:r>
      </w:ins>
      <w:del w:id="591" w:author="MohammadHossein Manuel Haqiqatkhah" w:date="2020-01-06T02:17:00Z">
        <w:r w:rsidDel="00D84FE6">
          <w:rPr>
            <w:lang w:bidi="fa-IR"/>
          </w:rPr>
          <w:delText xml:space="preserve">, </w:delText>
        </w:r>
      </w:del>
      <w:r>
        <w:rPr>
          <w:lang w:bidi="fa-IR"/>
        </w:rPr>
        <w:t>i.e., those with degree</w:t>
      </w:r>
      <w:r w:rsidR="000A0092">
        <w:rPr>
          <w:lang w:bidi="fa-IR"/>
        </w:rPr>
        <w:t>s</w:t>
      </w:r>
      <w:r>
        <w:rPr>
          <w:lang w:bidi="fa-IR"/>
        </w:rPr>
        <w:t xml:space="preserve"> equal to or higher than k</w:t>
      </w:r>
      <w:ins w:id="592" w:author="MohammadHossein Manuel Haqiqatkhah" w:date="2020-01-06T02:17:00Z">
        <w:r w:rsidR="00D84FE6">
          <w:rPr>
            <w:lang w:bidi="fa-IR"/>
          </w:rPr>
          <w:t xml:space="preserve">), thus forming </w:t>
        </w:r>
      </w:ins>
      <w:r w:rsidR="006E64B5">
        <w:rPr>
          <w:lang w:bidi="fa-IR"/>
        </w:rPr>
        <w:t>"</w:t>
      </w:r>
      <w:ins w:id="593" w:author="MohammadHossein Manuel Haqiqatkhah" w:date="2020-01-06T02:17:00Z">
        <w:r w:rsidR="00D84FE6">
          <w:rPr>
            <w:lang w:bidi="fa-IR"/>
          </w:rPr>
          <w:t>rich clubs.</w:t>
        </w:r>
      </w:ins>
      <w:r w:rsidR="006E64B5">
        <w:rPr>
          <w:lang w:bidi="fa-IR"/>
        </w:rPr>
        <w:t>"</w:t>
      </w:r>
      <w:r w:rsidR="000A0092">
        <w:rPr>
          <w:lang w:bidi="fa-IR"/>
        </w:rPr>
        <w:t xml:space="preserve"> Conversely, </w:t>
      </w:r>
      <m:oMath>
        <m:sSub>
          <m:sSubPr>
            <m:ctrlPr>
              <w:ins w:id="594" w:author="MohammadHossein Manuel Haqiqatkhah" w:date="2020-01-08T11:35:00Z">
                <w:rPr>
                  <w:rFonts w:ascii="Cambria Math" w:hAnsi="Cambria Math"/>
                  <w:i/>
                </w:rPr>
              </w:ins>
            </m:ctrlPr>
          </m:sSubPr>
          <m:e>
            <m:r>
              <w:rPr>
                <w:rFonts w:ascii="Cambria Math" w:hAnsi="Cambria Math"/>
                <w:lang w:bidi="fa-IR"/>
              </w:rPr>
              <m:t>RC</m:t>
            </m:r>
          </m:e>
          <m:sub>
            <m:r>
              <w:rPr>
                <w:rFonts w:ascii="Cambria Math" w:hAnsi="Cambria Math"/>
              </w:rPr>
              <m:t>norm</m:t>
            </m:r>
          </m:sub>
        </m:sSub>
        <m:d>
          <m:dPr>
            <m:ctrlPr>
              <w:ins w:id="595" w:author="MohammadHossein Manuel Haqiqatkhah" w:date="2020-01-08T11:35:00Z">
                <w:rPr>
                  <w:rFonts w:ascii="Cambria Math" w:hAnsi="Cambria Math"/>
                  <w:i/>
                </w:rPr>
              </w:ins>
            </m:ctrlPr>
          </m:dPr>
          <m:e>
            <m:r>
              <w:rPr>
                <w:rFonts w:ascii="Cambria Math" w:hAnsi="Cambria Math"/>
              </w:rPr>
              <m:t>k</m:t>
            </m:r>
          </m:e>
        </m:d>
        <m:r>
          <w:rPr>
            <w:rFonts w:ascii="Cambria Math" w:hAnsi="Cambria Math"/>
          </w:rPr>
          <m:t>&lt;1</m:t>
        </m:r>
      </m:oMath>
      <w:r w:rsidR="000A0092">
        <w:t xml:space="preserve"> implies that</w:t>
      </w:r>
      <w:r w:rsidR="000A0092">
        <w:rPr>
          <w:lang w:bidi="fa-IR"/>
        </w:rPr>
        <w:t xml:space="preserve"> the nodes with degree k have a tendency to connect to nodes with lower degrees.</w:t>
      </w:r>
      <w:r w:rsidDel="00BA14C7">
        <w:rPr>
          <w:lang w:bidi="fa-IR"/>
        </w:rPr>
        <w:t xml:space="preserve"> </w:t>
      </w:r>
      <w:r w:rsidR="000A0092">
        <w:rPr>
          <w:lang w:bidi="fa-IR"/>
        </w:rPr>
        <w:t xml:space="preserve">Finally, </w:t>
      </w:r>
      <m:oMath>
        <m:sSub>
          <m:sSubPr>
            <m:ctrlPr>
              <w:ins w:id="596" w:author="MohammadHossein Manuel Haqiqatkhah" w:date="2020-01-08T11:35:00Z">
                <w:rPr>
                  <w:rFonts w:ascii="Cambria Math" w:hAnsi="Cambria Math"/>
                  <w:i/>
                </w:rPr>
              </w:ins>
            </m:ctrlPr>
          </m:sSubPr>
          <m:e>
            <m:r>
              <w:rPr>
                <w:rFonts w:ascii="Cambria Math" w:hAnsi="Cambria Math"/>
                <w:lang w:bidi="fa-IR"/>
              </w:rPr>
              <m:t>RC</m:t>
            </m:r>
          </m:e>
          <m:sub>
            <m:r>
              <w:rPr>
                <w:rFonts w:ascii="Cambria Math" w:hAnsi="Cambria Math"/>
              </w:rPr>
              <m:t>norm</m:t>
            </m:r>
          </m:sub>
        </m:sSub>
        <m:d>
          <m:dPr>
            <m:ctrlPr>
              <w:ins w:id="597" w:author="MohammadHossein Manuel Haqiqatkhah" w:date="2020-01-08T11:35:00Z">
                <w:rPr>
                  <w:rFonts w:ascii="Cambria Math" w:hAnsi="Cambria Math"/>
                  <w:i/>
                </w:rPr>
              </w:ins>
            </m:ctrlPr>
          </m:dPr>
          <m:e>
            <m:r>
              <w:rPr>
                <w:rFonts w:ascii="Cambria Math" w:hAnsi="Cambria Math"/>
              </w:rPr>
              <m:t>k</m:t>
            </m:r>
          </m:e>
        </m:d>
        <m:r>
          <w:rPr>
            <w:rFonts w:ascii="Cambria Math" w:hAnsi="Cambria Math"/>
          </w:rPr>
          <m:t>=1</m:t>
        </m:r>
      </m:oMath>
      <w:r w:rsidR="00BA14C7">
        <w:t xml:space="preserve"> </w:t>
      </w:r>
      <w:r w:rsidR="000A0092">
        <w:t xml:space="preserve"> suggests that </w:t>
      </w:r>
      <w:r w:rsidR="00007655">
        <w:rPr>
          <w:lang w:bidi="fa-IR"/>
        </w:rPr>
        <w:t>nodes with degree k show no preference to connect to nodes with lower or higher degrees.</w:t>
      </w:r>
    </w:p>
    <w:p w14:paraId="34BFFFDB" w14:textId="77777777" w:rsidR="00FB73FE" w:rsidRDefault="0034228B" w:rsidP="007C0E6A">
      <w:pPr>
        <w:pStyle w:val="Heading3"/>
        <w:rPr>
          <w:lang w:bidi="fa-IR"/>
        </w:rPr>
      </w:pPr>
      <w:r>
        <w:rPr>
          <w:lang w:bidi="fa-IR"/>
        </w:rPr>
        <w:t>Investigating</w:t>
      </w:r>
      <w:r w:rsidR="006E4C85">
        <w:rPr>
          <w:lang w:bidi="fa-IR"/>
        </w:rPr>
        <w:t xml:space="preserve"> </w:t>
      </w:r>
      <w:r w:rsidR="001924E9">
        <w:rPr>
          <w:lang w:bidi="fa-IR"/>
        </w:rPr>
        <w:t>resemblance</w:t>
      </w:r>
      <w:r>
        <w:rPr>
          <w:lang w:bidi="fa-IR"/>
        </w:rPr>
        <w:t xml:space="preserve"> between </w:t>
      </w:r>
      <w:r w:rsidR="007C0E6A">
        <w:rPr>
          <w:lang w:bidi="fa-IR"/>
        </w:rPr>
        <w:t>models</w:t>
      </w:r>
    </w:p>
    <w:p w14:paraId="44C73658" w14:textId="62CD937E" w:rsidR="002057AD" w:rsidRDefault="0034228B" w:rsidP="000A47FB">
      <w:pPr>
        <w:rPr>
          <w:lang w:bidi="fa-IR"/>
        </w:rPr>
      </w:pPr>
      <w:r>
        <w:rPr>
          <w:lang w:bidi="fa-IR"/>
        </w:rPr>
        <w:t>To</w:t>
      </w:r>
      <w:r w:rsidR="00223462">
        <w:rPr>
          <w:lang w:bidi="fa-IR"/>
        </w:rPr>
        <w:t xml:space="preserve"> </w:t>
      </w:r>
      <w:r w:rsidR="0083691D">
        <w:rPr>
          <w:lang w:bidi="fa-IR"/>
        </w:rPr>
        <w:t xml:space="preserve">studying the effect of </w:t>
      </w:r>
      <w:r w:rsidR="00E77904">
        <w:rPr>
          <w:lang w:bidi="fa-IR"/>
        </w:rPr>
        <w:t>heterogeneous</w:t>
      </w:r>
      <w:r w:rsidR="0083691D">
        <w:rPr>
          <w:lang w:bidi="fa-IR"/>
        </w:rPr>
        <w:t xml:space="preserve"> parameterization of the models on the</w:t>
      </w:r>
      <w:r>
        <w:rPr>
          <w:lang w:bidi="fa-IR"/>
        </w:rPr>
        <w:t>ir</w:t>
      </w:r>
      <w:r w:rsidR="0083691D">
        <w:rPr>
          <w:lang w:bidi="fa-IR"/>
        </w:rPr>
        <w:t xml:space="preserve"> structures</w:t>
      </w:r>
      <w:r w:rsidR="005B0BB0">
        <w:rPr>
          <w:lang w:bidi="fa-IR"/>
        </w:rPr>
        <w:t>,</w:t>
      </w:r>
      <w:r w:rsidR="00CE1E5F">
        <w:rPr>
          <w:lang w:bidi="fa-IR"/>
        </w:rPr>
        <w:t xml:space="preserve"> we need to </w:t>
      </w:r>
      <w:r>
        <w:rPr>
          <w:lang w:bidi="fa-IR"/>
        </w:rPr>
        <w:t>compare</w:t>
      </w:r>
      <w:r w:rsidR="0093742A">
        <w:rPr>
          <w:lang w:bidi="fa-IR"/>
        </w:rPr>
        <w:t xml:space="preserve"> </w:t>
      </w:r>
      <w:r w:rsidR="005D736D">
        <w:rPr>
          <w:lang w:bidi="fa-IR"/>
        </w:rPr>
        <w:t xml:space="preserve">families </w:t>
      </w:r>
      <w:r w:rsidR="0093742A">
        <w:rPr>
          <w:lang w:bidi="fa-IR"/>
        </w:rPr>
        <w:t xml:space="preserve">with each other. </w:t>
      </w:r>
      <w:r w:rsidR="007C0E6A">
        <w:rPr>
          <w:lang w:bidi="fa-IR"/>
        </w:rPr>
        <w:t xml:space="preserve">In line with </w:t>
      </w:r>
      <w:proofErr w:type="spellStart"/>
      <w:r w:rsidR="007C0E6A">
        <w:t>Mheich</w:t>
      </w:r>
      <w:proofErr w:type="spellEnd"/>
      <w:r w:rsidR="007C0E6A">
        <w:t xml:space="preserve"> et al. (2018), we</w:t>
      </w:r>
      <w:r w:rsidR="00224212">
        <w:rPr>
          <w:lang w:bidi="fa-IR"/>
        </w:rPr>
        <w:t xml:space="preserve"> assume that the structural information embedded in networks can be summarized by the distributions of </w:t>
      </w:r>
      <w:r w:rsidR="007C0E6A">
        <w:rPr>
          <w:lang w:bidi="fa-IR"/>
        </w:rPr>
        <w:t xml:space="preserve">local </w:t>
      </w:r>
      <w:r w:rsidR="00224212">
        <w:rPr>
          <w:lang w:bidi="fa-IR"/>
        </w:rPr>
        <w:t>network measures.</w:t>
      </w:r>
      <w:r w:rsidR="007C0E6A">
        <w:rPr>
          <w:lang w:bidi="fa-IR"/>
        </w:rPr>
        <w:t xml:space="preserve"> Comparison of networks is thus reduced to comparing these distributions.</w:t>
      </w:r>
      <w:r w:rsidR="00224212">
        <w:rPr>
          <w:lang w:bidi="fa-IR"/>
        </w:rPr>
        <w:t xml:space="preserve"> To obtain </w:t>
      </w:r>
      <w:r w:rsidR="007C0E6A">
        <w:rPr>
          <w:lang w:bidi="fa-IR"/>
        </w:rPr>
        <w:t xml:space="preserve">measures of </w:t>
      </w:r>
      <w:r w:rsidR="00224212">
        <w:rPr>
          <w:lang w:bidi="fa-IR"/>
        </w:rPr>
        <w:t>distribution</w:t>
      </w:r>
      <w:r w:rsidR="007C0E6A">
        <w:rPr>
          <w:lang w:bidi="fa-IR"/>
        </w:rPr>
        <w:t>al distances</w:t>
      </w:r>
      <w:r>
        <w:rPr>
          <w:lang w:bidi="fa-IR"/>
        </w:rPr>
        <w:t xml:space="preserve">, we </w:t>
      </w:r>
      <w:r w:rsidR="00206E4E">
        <w:rPr>
          <w:lang w:bidi="fa-IR"/>
        </w:rPr>
        <w:t>us</w:t>
      </w:r>
      <w:r>
        <w:rPr>
          <w:lang w:bidi="fa-IR"/>
        </w:rPr>
        <w:t>e</w:t>
      </w:r>
      <w:r w:rsidR="00C30842">
        <w:rPr>
          <w:lang w:bidi="fa-IR"/>
        </w:rPr>
        <w:t xml:space="preserve"> NetSimile</w:t>
      </w:r>
      <w:r w:rsidR="007C0E6A">
        <w:rPr>
          <w:lang w:bidi="fa-IR"/>
        </w:rPr>
        <w:t xml:space="preserve"> </w:t>
      </w:r>
      <w:r w:rsidR="007C0E6A">
        <w:t>(</w:t>
      </w:r>
      <w:proofErr w:type="spellStart"/>
      <w:r w:rsidR="007C0E6A">
        <w:t>Mheich</w:t>
      </w:r>
      <w:proofErr w:type="spellEnd"/>
      <w:r w:rsidR="007C0E6A">
        <w:t xml:space="preserve"> et al., 2018)</w:t>
      </w:r>
      <w:r w:rsidR="00C30842">
        <w:rPr>
          <w:lang w:bidi="fa-IR"/>
        </w:rPr>
        <w:t xml:space="preserve"> and HHG </w:t>
      </w:r>
      <w:r w:rsidR="00967A5C">
        <w:t>(Heller et al., 2013)</w:t>
      </w:r>
      <w:r w:rsidR="00B556C8">
        <w:rPr>
          <w:lang w:bidi="fa-IR"/>
        </w:rPr>
        <w:t xml:space="preserve"> </w:t>
      </w:r>
      <w:r w:rsidR="00C30842">
        <w:rPr>
          <w:lang w:bidi="fa-IR"/>
        </w:rPr>
        <w:t xml:space="preserve">methods, detailed in the </w:t>
      </w:r>
      <w:r w:rsidR="001B328B" w:rsidRPr="001B328B">
        <w:rPr>
          <w:lang w:bidi="fa-IR"/>
        </w:rPr>
        <w:t>Supplementary Materials</w:t>
      </w:r>
      <w:r w:rsidR="00C30842">
        <w:rPr>
          <w:lang w:bidi="fa-IR"/>
        </w:rPr>
        <w:t xml:space="preserve">. </w:t>
      </w:r>
      <w:commentRangeStart w:id="598"/>
      <w:r w:rsidR="00693086">
        <w:rPr>
          <w:lang w:bidi="fa-IR"/>
        </w:rPr>
        <w:t xml:space="preserve">NetSimile </w:t>
      </w:r>
      <w:r w:rsidR="00C82EBD">
        <w:rPr>
          <w:lang w:bidi="fa-IR"/>
        </w:rPr>
        <w:t>suggests</w:t>
      </w:r>
      <w:r w:rsidR="00A32986">
        <w:rPr>
          <w:lang w:bidi="fa-IR"/>
        </w:rPr>
        <w:t xml:space="preserve"> the degree of dissimilarity between the distributions attributed to the networks being compared</w:t>
      </w:r>
      <w:commentRangeEnd w:id="598"/>
      <w:r w:rsidR="00DC3D55">
        <w:rPr>
          <w:rStyle w:val="CommentReference"/>
        </w:rPr>
        <w:commentReference w:id="598"/>
      </w:r>
      <w:r w:rsidR="00A32986">
        <w:rPr>
          <w:lang w:bidi="fa-IR"/>
        </w:rPr>
        <w:t xml:space="preserve">. </w:t>
      </w:r>
      <w:r w:rsidR="00380690">
        <w:rPr>
          <w:lang w:bidi="fa-IR"/>
        </w:rPr>
        <w:t>HHG, on the other hand,</w:t>
      </w:r>
      <w:r w:rsidR="003A2178">
        <w:rPr>
          <w:lang w:bidi="fa-IR"/>
        </w:rPr>
        <w:t xml:space="preserve"> provides p-values for a test of independence among the distributions; lower p-value derived from HHG </w:t>
      </w:r>
      <w:r w:rsidR="007C0E6A">
        <w:rPr>
          <w:lang w:bidi="fa-IR"/>
        </w:rPr>
        <w:t>(</w:t>
      </w:r>
      <w:r w:rsidR="003A2178">
        <w:rPr>
          <w:lang w:bidi="fa-IR"/>
        </w:rPr>
        <w:t>e.g., below the threshold of $alpha = 0.05$</w:t>
      </w:r>
      <w:r w:rsidR="007C0E6A">
        <w:rPr>
          <w:lang w:bidi="fa-IR"/>
        </w:rPr>
        <w:t>)</w:t>
      </w:r>
      <w:r w:rsidR="003A2178">
        <w:rPr>
          <w:lang w:bidi="fa-IR"/>
        </w:rPr>
        <w:t xml:space="preserve"> provide</w:t>
      </w:r>
      <w:r w:rsidR="007C0E6A">
        <w:rPr>
          <w:lang w:bidi="fa-IR"/>
        </w:rPr>
        <w:t>s</w:t>
      </w:r>
      <w:r w:rsidR="003A2178">
        <w:rPr>
          <w:lang w:bidi="fa-IR"/>
        </w:rPr>
        <w:t xml:space="preserve"> evidence in favor of distributional dependence.</w:t>
      </w:r>
      <w:r w:rsidR="002057AD">
        <w:rPr>
          <w:lang w:bidi="fa-IR"/>
        </w:rPr>
        <w:t xml:space="preserve"> </w:t>
      </w:r>
      <w:r w:rsidR="00AE3D9C">
        <w:rPr>
          <w:lang w:bidi="fa-IR"/>
        </w:rPr>
        <w:t>Thus</w:t>
      </w:r>
      <w:r w:rsidR="003A2178">
        <w:rPr>
          <w:lang w:bidi="fa-IR"/>
        </w:rPr>
        <w:t xml:space="preserve">, loosely speaking, HHG </w:t>
      </w:r>
      <w:r w:rsidR="00AE3D9C">
        <w:rPr>
          <w:lang w:bidi="fa-IR"/>
        </w:rPr>
        <w:t xml:space="preserve">can be regarded as an indicator </w:t>
      </w:r>
      <w:r w:rsidR="003A2178">
        <w:rPr>
          <w:lang w:bidi="fa-IR"/>
        </w:rPr>
        <w:t xml:space="preserve">for dissimilarity; higher values of </w:t>
      </w:r>
      <w:r w:rsidR="00AE3D9C">
        <w:rPr>
          <w:lang w:bidi="fa-IR"/>
        </w:rPr>
        <w:t xml:space="preserve">this </w:t>
      </w:r>
      <w:r w:rsidR="003A2178">
        <w:rPr>
          <w:lang w:bidi="fa-IR"/>
        </w:rPr>
        <w:t xml:space="preserve">measures entail smaller </w:t>
      </w:r>
      <w:r w:rsidR="006E64B5">
        <w:t>"</w:t>
      </w:r>
      <w:r w:rsidR="003A2178">
        <w:rPr>
          <w:lang w:bidi="fa-IR"/>
        </w:rPr>
        <w:t>resemblance</w:t>
      </w:r>
      <w:r w:rsidR="006E64B5">
        <w:rPr>
          <w:lang w:bidi="fa-IR"/>
        </w:rPr>
        <w:t>"</w:t>
      </w:r>
      <w:r w:rsidR="003A2178">
        <w:rPr>
          <w:lang w:bidi="fa-IR"/>
        </w:rPr>
        <w:t xml:space="preserve"> (or dependence) between the networks. Yet,</w:t>
      </w:r>
      <w:ins w:id="599" w:author="MohammadHossein Manuel Haqiqatkhah" w:date="2020-01-07T23:26:00Z">
        <w:r w:rsidR="000A47FB">
          <w:rPr>
            <w:lang w:bidi="fa-IR"/>
          </w:rPr>
          <w:t xml:space="preserve"> interpreting </w:t>
        </w:r>
      </w:ins>
      <w:del w:id="600" w:author="MohammadHossein Manuel Haqiqatkhah" w:date="2020-01-07T23:26:00Z">
        <w:r w:rsidR="003A2178" w:rsidDel="000A47FB">
          <w:rPr>
            <w:lang w:bidi="fa-IR"/>
          </w:rPr>
          <w:delText xml:space="preserve"> </w:delText>
        </w:r>
      </w:del>
      <w:r w:rsidR="00B722AD">
        <w:rPr>
          <w:lang w:bidi="fa-IR"/>
        </w:rPr>
        <w:t xml:space="preserve">HHG </w:t>
      </w:r>
      <w:ins w:id="601" w:author="MohammadHossein Manuel Haqiqatkhah" w:date="2020-01-07T23:27:00Z">
        <w:r w:rsidR="000A47FB">
          <w:rPr>
            <w:lang w:bidi="fa-IR"/>
          </w:rPr>
          <w:t xml:space="preserve">p-values </w:t>
        </w:r>
      </w:ins>
      <w:ins w:id="602" w:author="MohammadHossein Manuel Haqiqatkhah" w:date="2020-01-07T23:26:00Z">
        <w:r w:rsidR="000A47FB">
          <w:rPr>
            <w:lang w:bidi="fa-IR"/>
          </w:rPr>
          <w:t xml:space="preserve">as such measure is </w:t>
        </w:r>
      </w:ins>
      <w:ins w:id="603" w:author="MohammadHossein Manuel Haqiqatkhah" w:date="2020-01-07T23:27:00Z">
        <w:r w:rsidR="000A47FB">
          <w:rPr>
            <w:lang w:bidi="fa-IR"/>
          </w:rPr>
          <w:t>rather unorthodox</w:t>
        </w:r>
      </w:ins>
      <w:ins w:id="604" w:author="MohammadHossein Manuel Haqiqatkhah" w:date="2020-01-07T23:28:00Z">
        <w:r w:rsidR="000A47FB">
          <w:rPr>
            <w:lang w:bidi="fa-IR"/>
          </w:rPr>
          <w:t xml:space="preserve"> </w:t>
        </w:r>
      </w:ins>
      <w:r w:rsidR="002057AD">
        <w:rPr>
          <w:lang w:bidi="fa-IR"/>
        </w:rPr>
        <w:t xml:space="preserve">and is hardly meaningful unless put in parallel with </w:t>
      </w:r>
      <w:ins w:id="605" w:author="MohammadHossein Manuel Haqiqatkhah" w:date="2020-01-06T02:38:00Z">
        <w:r w:rsidR="006A7CFE">
          <w:rPr>
            <w:lang w:bidi="fa-IR"/>
          </w:rPr>
          <w:t xml:space="preserve">another dissimilarity measure such as </w:t>
        </w:r>
      </w:ins>
      <w:r w:rsidR="002057AD">
        <w:rPr>
          <w:lang w:bidi="fa-IR"/>
        </w:rPr>
        <w:t>NetSimile.</w:t>
      </w:r>
    </w:p>
    <w:p w14:paraId="297CBA3E" w14:textId="7D819530" w:rsidR="006E4C85" w:rsidRDefault="00224212" w:rsidP="004A2380">
      <w:pPr>
        <w:rPr>
          <w:lang w:bidi="fa-IR"/>
        </w:rPr>
      </w:pPr>
      <w:r>
        <w:rPr>
          <w:lang w:bidi="fa-IR"/>
        </w:rPr>
        <w:t>We first make pairwise comparisons among the 1225 unique pairs of model instantiations</w:t>
      </w:r>
      <w:r w:rsidR="004B6ADF">
        <w:rPr>
          <w:lang w:bidi="fa-IR"/>
        </w:rPr>
        <w:t xml:space="preserve"> at their final state after 1 million rewiring attempts</w:t>
      </w:r>
      <w:r>
        <w:rPr>
          <w:lang w:bidi="fa-IR"/>
        </w:rPr>
        <w:t xml:space="preserve">. </w:t>
      </w:r>
      <w:r w:rsidR="001B328B">
        <w:rPr>
          <w:lang w:bidi="fa-IR"/>
        </w:rPr>
        <w:t>H</w:t>
      </w:r>
      <w:r w:rsidR="00206E4E">
        <w:rPr>
          <w:lang w:bidi="fa-IR"/>
        </w:rPr>
        <w:t>aving quantitative measures for dissimilarities among the networks, we quantif</w:t>
      </w:r>
      <w:r w:rsidR="006456DD">
        <w:rPr>
          <w:lang w:bidi="fa-IR"/>
        </w:rPr>
        <w:t>y</w:t>
      </w:r>
      <w:r w:rsidR="00206E4E">
        <w:rPr>
          <w:lang w:bidi="fa-IR"/>
        </w:rPr>
        <w:t xml:space="preserve"> the within-family </w:t>
      </w:r>
      <w:r w:rsidR="00D71356">
        <w:rPr>
          <w:lang w:bidi="fa-IR"/>
        </w:rPr>
        <w:t xml:space="preserve">resemblances </w:t>
      </w:r>
      <w:r w:rsidR="00206E4E">
        <w:rPr>
          <w:lang w:bidi="fa-IR"/>
        </w:rPr>
        <w:lastRenderedPageBreak/>
        <w:t xml:space="preserve">and between-family </w:t>
      </w:r>
      <w:r w:rsidR="00D71356">
        <w:rPr>
          <w:lang w:bidi="fa-IR"/>
        </w:rPr>
        <w:t xml:space="preserve">contrasts </w:t>
      </w:r>
      <w:r w:rsidR="00206E4E">
        <w:rPr>
          <w:lang w:bidi="fa-IR"/>
        </w:rPr>
        <w:t xml:space="preserve">among the </w:t>
      </w:r>
      <w:r w:rsidR="007C78E7">
        <w:rPr>
          <w:lang w:bidi="fa-IR"/>
        </w:rPr>
        <w:t>models</w:t>
      </w:r>
      <w:r w:rsidR="00206E4E">
        <w:rPr>
          <w:lang w:bidi="fa-IR"/>
        </w:rPr>
        <w:t xml:space="preserve">. Finally, </w:t>
      </w:r>
      <w:r w:rsidR="00C30842">
        <w:rPr>
          <w:lang w:bidi="fa-IR"/>
        </w:rPr>
        <w:t>we define</w:t>
      </w:r>
      <w:r w:rsidR="00206E4E">
        <w:rPr>
          <w:lang w:bidi="fa-IR"/>
        </w:rPr>
        <w:t xml:space="preserve"> a </w:t>
      </w:r>
      <w:del w:id="606" w:author="MohammadHossein Manuel Haqiqatkhah" w:date="2020-01-07T23:31:00Z">
        <w:r w:rsidR="00206E4E" w:rsidDel="004A2380">
          <w:rPr>
            <w:lang w:bidi="fa-IR"/>
          </w:rPr>
          <w:delText xml:space="preserve">measure </w:delText>
        </w:r>
      </w:del>
      <w:ins w:id="607" w:author="MohammadHossein Manuel Haqiqatkhah" w:date="2020-01-07T23:31:00Z">
        <w:r w:rsidR="004A2380">
          <w:rPr>
            <w:lang w:bidi="fa-IR"/>
          </w:rPr>
          <w:t xml:space="preserve">score </w:t>
        </w:r>
      </w:ins>
      <w:r w:rsidR="00206E4E">
        <w:rPr>
          <w:lang w:bidi="fa-IR"/>
        </w:rPr>
        <w:t>for family</w:t>
      </w:r>
      <w:r w:rsidR="004A2380">
        <w:rPr>
          <w:lang w:bidi="fa-IR"/>
        </w:rPr>
        <w:t xml:space="preserve"> </w:t>
      </w:r>
      <w:r w:rsidR="00206E4E">
        <w:rPr>
          <w:lang w:bidi="fa-IR"/>
        </w:rPr>
        <w:t>distinction</w:t>
      </w:r>
      <w:r w:rsidR="004A2380">
        <w:rPr>
          <w:lang w:bidi="fa-IR"/>
        </w:rPr>
        <w:t xml:space="preserve"> </w:t>
      </w:r>
      <w:r w:rsidR="00FC13B0">
        <w:rPr>
          <w:lang w:bidi="fa-IR"/>
        </w:rPr>
        <w:t xml:space="preserve">in order to </w:t>
      </w:r>
      <w:r w:rsidR="00206E4E">
        <w:rPr>
          <w:lang w:bidi="fa-IR"/>
        </w:rPr>
        <w:t xml:space="preserve">compare how families vary </w:t>
      </w:r>
      <w:r w:rsidR="00C30842">
        <w:rPr>
          <w:lang w:bidi="fa-IR"/>
        </w:rPr>
        <w:t>with respect to this measure.</w:t>
      </w:r>
    </w:p>
    <w:p w14:paraId="3101A20F" w14:textId="77777777" w:rsidR="00B44E17" w:rsidRDefault="00B44E17" w:rsidP="00BE0CC8">
      <w:pPr>
        <w:pStyle w:val="Heading4"/>
        <w:rPr>
          <w:lang w:bidi="fa-IR"/>
        </w:rPr>
      </w:pPr>
      <w:r>
        <w:rPr>
          <w:lang w:bidi="fa-IR"/>
        </w:rPr>
        <w:t>Family resemblances and differentiations</w:t>
      </w:r>
    </w:p>
    <w:p w14:paraId="26B2E282" w14:textId="7EAA4BAD" w:rsidR="00B44E17" w:rsidRDefault="00B44E17" w:rsidP="00B81131">
      <w:pPr>
        <w:rPr>
          <w:lang w:bidi="fa-IR"/>
        </w:rPr>
      </w:pPr>
      <w:r>
        <w:rPr>
          <w:lang w:bidi="fa-IR"/>
        </w:rPr>
        <w:t xml:space="preserve">The outcomes of pairwise comparison of the networks using </w:t>
      </w:r>
      <w:r w:rsidR="00C70FB0">
        <w:rPr>
          <w:lang w:bidi="fa-IR"/>
        </w:rPr>
        <w:t xml:space="preserve">NetSimile and HHG </w:t>
      </w:r>
      <w:r>
        <w:rPr>
          <w:lang w:bidi="fa-IR"/>
        </w:rPr>
        <w:t xml:space="preserve">were stored in four 50X50 matrices of form </w:t>
      </w:r>
      <m:oMath>
        <m:sSubSup>
          <m:sSubSupPr>
            <m:ctrlPr>
              <w:ins w:id="608" w:author="MohammadHossein Manuel Haqiqatkhah" w:date="2020-01-08T11:35:00Z">
                <w:rPr>
                  <w:rFonts w:ascii="Cambria Math" w:hAnsi="Cambria Math"/>
                  <w:i/>
                  <w:sz w:val="22"/>
                  <w:szCs w:val="22"/>
                </w:rPr>
              </w:ins>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oMath>
      <w:r>
        <w:rPr>
          <w:lang w:bidi="fa-IR"/>
        </w:rPr>
        <w:t xml:space="preserve"> for networks N (either M or </w:t>
      </w:r>
      <w:r w:rsidR="004B6ADF">
        <w:rPr>
          <w:lang w:bidi="fa-IR"/>
        </w:rPr>
        <w:t>F</w:t>
      </w:r>
      <w:r w:rsidR="00DD5AE8">
        <w:rPr>
          <w:lang w:bidi="fa-IR"/>
        </w:rPr>
        <w:t>, respectively for anatomical and functional connectivities</w:t>
      </w:r>
      <w:r>
        <w:rPr>
          <w:lang w:bidi="fa-IR"/>
        </w:rPr>
        <w:t>) based on method m (either NetSimile</w:t>
      </w:r>
      <w:r w:rsidR="00126D97">
        <w:rPr>
          <w:lang w:bidi="fa-IR"/>
        </w:rPr>
        <w:t xml:space="preserve"> or HHG</w:t>
      </w:r>
      <w:r>
        <w:rPr>
          <w:lang w:bidi="fa-IR"/>
        </w:rPr>
        <w:t xml:space="preserve">). To ease the </w:t>
      </w:r>
      <w:r w:rsidR="002057AD">
        <w:rPr>
          <w:lang w:bidi="fa-IR"/>
        </w:rPr>
        <w:t>visual comparison</w:t>
      </w:r>
      <w:r>
        <w:rPr>
          <w:lang w:bidi="fa-IR"/>
        </w:rPr>
        <w:t xml:space="preserve"> of these measures, the matrices of NetSimile distances, i.e., </w:t>
      </w:r>
      <m:oMath>
        <m:sSubSup>
          <m:sSubSupPr>
            <m:ctrlPr>
              <w:ins w:id="609" w:author="MohammadHossein Manuel Haqiqatkhah" w:date="2020-01-08T11:35:00Z">
                <w:rPr>
                  <w:rFonts w:ascii="Cambria Math" w:hAnsi="Cambria Math"/>
                  <w:i/>
                  <w:sz w:val="22"/>
                  <w:szCs w:val="22"/>
                </w:rPr>
              </w:ins>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M</m:t>
            </m:r>
          </m:sup>
        </m:sSubSup>
      </m:oMath>
      <w:r>
        <w:rPr>
          <w:sz w:val="22"/>
          <w:szCs w:val="22"/>
        </w:rPr>
        <w:t xml:space="preserve"> </w:t>
      </w:r>
      <w:proofErr w:type="gramStart"/>
      <w:r>
        <w:rPr>
          <w:sz w:val="22"/>
          <w:szCs w:val="22"/>
        </w:rPr>
        <w:t xml:space="preserve">and </w:t>
      </w:r>
      <w:proofErr w:type="gramEnd"/>
      <m:oMath>
        <m:sSubSup>
          <m:sSubSupPr>
            <m:ctrlPr>
              <w:ins w:id="610" w:author="MohammadHossein Manuel Haqiqatkhah" w:date="2020-01-08T11:35:00Z">
                <w:rPr>
                  <w:rFonts w:ascii="Cambria Math" w:hAnsi="Cambria Math"/>
                  <w:i/>
                  <w:sz w:val="22"/>
                  <w:szCs w:val="22"/>
                </w:rPr>
              </w:ins>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F</m:t>
            </m:r>
          </m:sup>
        </m:sSubSup>
      </m:oMath>
      <w:r>
        <w:rPr>
          <w:sz w:val="22"/>
          <w:szCs w:val="22"/>
        </w:rPr>
        <w:t xml:space="preserve">, </w:t>
      </w:r>
      <w:r>
        <w:rPr>
          <w:lang w:bidi="fa-IR"/>
        </w:rPr>
        <w:t>were normalized by the highest value in each matrix so their values range from zero to one</w:t>
      </w:r>
      <w:r w:rsidR="008867B5">
        <w:rPr>
          <w:lang w:bidi="fa-IR"/>
        </w:rPr>
        <w:t xml:space="preserve">. </w:t>
      </w:r>
      <w:r>
        <w:rPr>
          <w:lang w:bidi="fa-IR"/>
        </w:rPr>
        <w:t>The</w:t>
      </w:r>
      <w:r w:rsidR="008867B5">
        <w:rPr>
          <w:lang w:bidi="fa-IR"/>
        </w:rPr>
        <w:t>n,</w:t>
      </w:r>
      <w:r>
        <w:rPr>
          <w:lang w:bidi="fa-IR"/>
        </w:rPr>
        <w:t xml:space="preserve"> within- and between-family </w:t>
      </w:r>
      <w:r w:rsidR="00F42F62">
        <w:rPr>
          <w:lang w:bidi="fa-IR"/>
        </w:rPr>
        <w:t xml:space="preserve">contrast </w:t>
      </w:r>
      <w:r>
        <w:rPr>
          <w:lang w:bidi="fa-IR"/>
        </w:rPr>
        <w:t xml:space="preserve">aggregate scores were calculated by averaging the elements </w:t>
      </w:r>
      <w:r w:rsidR="00556746">
        <w:rPr>
          <w:lang w:bidi="fa-IR"/>
        </w:rPr>
        <w:t xml:space="preserve">of </w:t>
      </w:r>
      <w:r w:rsidR="00F42F62">
        <w:rPr>
          <w:lang w:bidi="fa-IR"/>
        </w:rPr>
        <w:t xml:space="preserve">dissimilarity </w:t>
      </w:r>
      <w:r>
        <w:rPr>
          <w:lang w:bidi="fa-IR"/>
        </w:rPr>
        <w:t xml:space="preserve">matrices that belong to the families being compared as shown in Equation </w:t>
      </w:r>
      <w:r w:rsidR="00B81131">
        <w:rPr>
          <w:lang w:bidi="fa-IR"/>
        </w:rPr>
        <w:t>11</w:t>
      </w:r>
      <w:r>
        <w:rPr>
          <w:lang w:bidi="fa-IR"/>
        </w:rPr>
        <w:t>.</w:t>
      </w:r>
    </w:p>
    <w:p w14:paraId="7A587758" w14:textId="60582D32" w:rsidR="00B81131" w:rsidRDefault="00B44E17" w:rsidP="00B81131">
      <w:pPr>
        <w:rPr>
          <w:lang w:bidi="fa-IR"/>
        </w:rPr>
      </w:pPr>
      <w:r>
        <w:rPr>
          <w:lang w:bidi="fa-IR"/>
        </w:rPr>
        <w:t>E</w:t>
      </w:r>
      <w:r w:rsidR="004F1321">
        <w:rPr>
          <w:lang w:bidi="fa-IR"/>
        </w:rPr>
        <w:t>Q</w:t>
      </w:r>
      <w:r>
        <w:rPr>
          <w:lang w:bidi="fa-IR"/>
        </w:rPr>
        <w:t xml:space="preserve"> </w:t>
      </w:r>
      <w:r w:rsidR="00B81131">
        <w:rPr>
          <w:lang w:bidi="fa-IR"/>
        </w:rPr>
        <w:t>11</w:t>
      </w:r>
      <w:r>
        <w:rPr>
          <w:lang w:bidi="fa-IR"/>
        </w:rPr>
        <w:tab/>
      </w:r>
      <w:r>
        <w:rPr>
          <w:lang w:bidi="fa-IR"/>
        </w:rPr>
        <w:tab/>
      </w:r>
    </w:p>
    <w:p w14:paraId="37A84C86" w14:textId="11BB7856" w:rsidR="00B44E17" w:rsidRDefault="005862EF" w:rsidP="00B81131">
      <w:pPr>
        <w:rPr>
          <w:lang w:bidi="fa-IR"/>
        </w:rPr>
      </w:pPr>
      <m:oMathPara>
        <m:oMath>
          <m:sSubSup>
            <m:sSubSupPr>
              <m:ctrlPr>
                <w:rPr>
                  <w:rFonts w:ascii="Cambria Math" w:hAnsi="Cambria Math"/>
                  <w:i/>
                  <w:lang w:bidi="fa-IR"/>
                </w:rPr>
              </m:ctrlPr>
            </m:sSubSupPr>
            <m:e>
              <m:r>
                <w:rPr>
                  <w:rFonts w:ascii="Cambria Math" w:hAnsi="Cambria Math"/>
                  <w:lang w:bidi="fa-IR"/>
                </w:rPr>
                <m:t>Contrast</m:t>
              </m:r>
            </m:e>
            <m:sub>
              <m:r>
                <w:rPr>
                  <w:rFonts w:ascii="Cambria Math" w:hAnsi="Cambria Math"/>
                  <w:lang w:bidi="fa-IR"/>
                </w:rPr>
                <m:t>m</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10×10</m:t>
              </m:r>
            </m:den>
          </m:f>
          <m:nary>
            <m:naryPr>
              <m:chr m:val="∑"/>
              <m:limLoc m:val="undOvr"/>
              <m:supHide m:val="1"/>
              <m:ctrlPr>
                <w:rPr>
                  <w:rFonts w:ascii="Cambria Math" w:hAnsi="Cambria Math"/>
                  <w:i/>
                  <w:lang w:bidi="fa-IR"/>
                </w:rPr>
              </m:ctrlPr>
            </m:naryPr>
            <m:sub>
              <m:r>
                <w:rPr>
                  <w:rFonts w:ascii="Cambria Math" w:hAnsi="Cambria Math"/>
                  <w:lang w:bidi="fa-IR"/>
                </w:rPr>
                <m:t>iϵ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sub>
            <m:sup/>
            <m:e>
              <m:nary>
                <m:naryPr>
                  <m:chr m:val="∑"/>
                  <m:limLoc m:val="undOvr"/>
                  <m:supHide m:val="1"/>
                  <m:ctrlPr>
                    <w:rPr>
                      <w:rFonts w:ascii="Cambria Math" w:hAnsi="Cambria Math"/>
                      <w:i/>
                      <w:lang w:bidi="fa-IR"/>
                    </w:rPr>
                  </m:ctrlPr>
                </m:naryPr>
                <m:sub>
                  <m:r>
                    <w:rPr>
                      <w:rFonts w:ascii="Cambria Math" w:hAnsi="Cambria Math"/>
                      <w:lang w:bidi="fa-IR"/>
                    </w:rPr>
                    <m:t>jϵ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sub>
                <m:sup/>
                <m:e>
                  <m:sSub>
                    <m:sSubPr>
                      <m:ctrlPr>
                        <w:rPr>
                          <w:rFonts w:ascii="Cambria Math" w:hAnsi="Cambria Math"/>
                          <w:i/>
                          <w:lang w:bidi="fa-IR"/>
                        </w:rPr>
                      </m:ctrlPr>
                    </m:sSubPr>
                    <m:e>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e>
                    <m:sub>
                      <m:r>
                        <w:rPr>
                          <w:rFonts w:ascii="Cambria Math" w:hAnsi="Cambria Math"/>
                          <w:lang w:bidi="fa-IR"/>
                        </w:rPr>
                        <m:t>ij</m:t>
                      </m:r>
                    </m:sub>
                  </m:sSub>
                </m:e>
              </m:nary>
            </m:e>
          </m:nary>
        </m:oMath>
      </m:oMathPara>
    </w:p>
    <w:p w14:paraId="4E8C8C77" w14:textId="0BE157D9" w:rsidR="00B44E17" w:rsidRDefault="00B44E17" w:rsidP="00B81131">
      <w:pPr>
        <w:rPr>
          <w:lang w:bidi="fa-IR"/>
        </w:rPr>
      </w:pPr>
      <w:r>
        <w:rPr>
          <w:lang w:bidi="fa-IR"/>
        </w:rPr>
        <w:t xml:space="preserve">Finally, a differentiation score was calculated for each family to quantify the degree to which </w:t>
      </w:r>
      <w:r w:rsidR="007C78E7">
        <w:rPr>
          <w:lang w:bidi="fa-IR"/>
        </w:rPr>
        <w:t xml:space="preserve">models </w:t>
      </w:r>
      <w:r>
        <w:rPr>
          <w:lang w:bidi="fa-IR"/>
        </w:rPr>
        <w:t xml:space="preserve">belonging to family </w:t>
      </w:r>
      <w:r w:rsidR="007C78E7">
        <w:rPr>
          <w:lang w:bidi="fa-IR"/>
        </w:rPr>
        <w:t>$</w:t>
      </w:r>
      <w:proofErr w:type="spellStart"/>
      <w:r>
        <w:rPr>
          <w:lang w:bidi="fa-IR"/>
        </w:rPr>
        <w:t>f</w:t>
      </w:r>
      <w:r w:rsidR="007C78E7">
        <w:rPr>
          <w:lang w:bidi="fa-IR"/>
        </w:rPr>
        <w:t>_i</w:t>
      </w:r>
      <w:proofErr w:type="spellEnd"/>
      <w:r w:rsidR="007C78E7">
        <w:rPr>
          <w:lang w:bidi="fa-IR"/>
        </w:rPr>
        <w:t>$</w:t>
      </w:r>
      <w:r>
        <w:rPr>
          <w:lang w:bidi="fa-IR"/>
        </w:rPr>
        <w:t xml:space="preserve"> resemble each other and, at the same time, diverge from the members of other families</w:t>
      </w:r>
      <w:r w:rsidR="00126D97">
        <w:rPr>
          <w:lang w:bidi="fa-IR"/>
        </w:rPr>
        <w:t>, as shown in</w:t>
      </w:r>
      <w:r>
        <w:rPr>
          <w:lang w:bidi="fa-IR"/>
        </w:rPr>
        <w:t xml:space="preserve"> Equation </w:t>
      </w:r>
      <w:r w:rsidR="00B81131">
        <w:rPr>
          <w:lang w:bidi="fa-IR"/>
        </w:rPr>
        <w:t>12</w:t>
      </w:r>
      <w:r>
        <w:rPr>
          <w:lang w:bidi="fa-IR"/>
        </w:rPr>
        <w:t>.</w:t>
      </w:r>
    </w:p>
    <w:p w14:paraId="1F219E20" w14:textId="5EF3E524" w:rsidR="00B81131" w:rsidRDefault="004F1321" w:rsidP="00767752">
      <w:pPr>
        <w:rPr>
          <w:lang w:bidi="fa-IR"/>
        </w:rPr>
      </w:pPr>
      <w:r>
        <w:rPr>
          <w:lang w:bidi="fa-IR"/>
        </w:rPr>
        <w:t xml:space="preserve">EQ </w:t>
      </w:r>
      <w:r w:rsidR="00B81131">
        <w:rPr>
          <w:lang w:bidi="fa-IR"/>
        </w:rPr>
        <w:t>12</w:t>
      </w:r>
      <w:r w:rsidR="00B44E17">
        <w:rPr>
          <w:lang w:bidi="fa-IR"/>
        </w:rPr>
        <w:tab/>
      </w:r>
      <w:r w:rsidR="00B44E17">
        <w:rPr>
          <w:lang w:bidi="fa-IR"/>
        </w:rPr>
        <w:tab/>
      </w:r>
      <w:r w:rsidR="00B44E17">
        <w:rPr>
          <w:lang w:bidi="fa-IR"/>
        </w:rPr>
        <w:tab/>
      </w:r>
    </w:p>
    <w:p w14:paraId="00F59EA1" w14:textId="49D22D53" w:rsidR="00B44E17" w:rsidRDefault="005862EF" w:rsidP="00767752">
      <w:pPr>
        <w:rPr>
          <w:lang w:bidi="fa-IR"/>
        </w:rPr>
      </w:pPr>
      <m:oMathPara>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4</m:t>
                  </m:r>
                </m:den>
              </m:f>
              <m:nary>
                <m:naryPr>
                  <m:chr m:val="∑"/>
                  <m:limLoc m:val="undOvr"/>
                  <m:supHide m:val="1"/>
                  <m:ctrlPr>
                    <w:rPr>
                      <w:rFonts w:ascii="Cambria Math" w:hAnsi="Cambria Math"/>
                      <w:i/>
                      <w:lang w:bidi="fa-IR"/>
                    </w:rPr>
                  </m:ctrlPr>
                </m:naryPr>
                <m:sub>
                  <m:r>
                    <w:rPr>
                      <w:rFonts w:ascii="Cambria Math" w:hAnsi="Cambria Math"/>
                      <w:lang w:bidi="fa-IR"/>
                    </w:rPr>
                    <m:t>i≠j</m:t>
                  </m:r>
                </m:sub>
                <m:sup/>
                <m:e>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e>
                  </m:d>
                  <m:r>
                    <w:rPr>
                      <w:rFonts w:ascii="Cambria Math" w:hAnsi="Cambria Math"/>
                      <w:lang w:bidi="fa-IR"/>
                    </w:rPr>
                    <m:t xml:space="preserve">] </m:t>
                  </m:r>
                </m:e>
              </m:nary>
            </m:den>
          </m:f>
        </m:oMath>
      </m:oMathPara>
    </w:p>
    <w:p w14:paraId="69D34174" w14:textId="5687B857" w:rsidR="00FA4FC5" w:rsidRPr="00574992" w:rsidRDefault="00705470" w:rsidP="00705470">
      <w:pPr>
        <w:rPr>
          <w:rtl/>
          <w:lang w:bidi="fa-IR"/>
        </w:rPr>
      </w:pPr>
      <w:r>
        <w:rPr>
          <w:lang w:bidi="fa-IR"/>
        </w:rPr>
        <w:t xml:space="preserve">In this equation, the </w:t>
      </w:r>
      <w:r w:rsidR="00B44E17">
        <w:rPr>
          <w:lang w:bidi="fa-IR"/>
        </w:rPr>
        <w:t xml:space="preserve">numerator is the within-family resemblance of networks </w:t>
      </w:r>
      <w:r>
        <w:rPr>
          <w:lang w:bidi="fa-IR"/>
        </w:rPr>
        <w:t xml:space="preserve">belonging to </w:t>
      </w:r>
      <w:r w:rsidR="00B44E17">
        <w:rPr>
          <w:lang w:bidi="fa-IR"/>
        </w:rPr>
        <w:t xml:space="preserve">family </w:t>
      </w:r>
      <w:r>
        <w:rPr>
          <w:lang w:bidi="fa-IR"/>
        </w:rPr>
        <w:t>$</w:t>
      </w:r>
      <w:proofErr w:type="spellStart"/>
      <w:r>
        <w:rPr>
          <w:lang w:bidi="fa-IR"/>
        </w:rPr>
        <w:t>f_i</w:t>
      </w:r>
      <w:proofErr w:type="spellEnd"/>
      <w:r>
        <w:rPr>
          <w:lang w:bidi="fa-IR"/>
        </w:rPr>
        <w:t>$</w:t>
      </w:r>
      <w:r w:rsidR="00B44E17">
        <w:rPr>
          <w:lang w:bidi="fa-IR"/>
        </w:rPr>
        <w:t xml:space="preserve">. The denominator is the mean of between-family resemblance of </w:t>
      </w:r>
      <w:r w:rsidR="007C78E7">
        <w:rPr>
          <w:lang w:bidi="fa-IR"/>
        </w:rPr>
        <w:t>$</w:t>
      </w:r>
      <w:proofErr w:type="spellStart"/>
      <w:r w:rsidR="007C78E7">
        <w:rPr>
          <w:lang w:bidi="fa-IR"/>
        </w:rPr>
        <w:t>f_i</w:t>
      </w:r>
      <w:proofErr w:type="spellEnd"/>
      <w:r w:rsidR="007C78E7">
        <w:rPr>
          <w:lang w:bidi="fa-IR"/>
        </w:rPr>
        <w:t>$</w:t>
      </w:r>
      <w:r w:rsidR="00B44E17">
        <w:rPr>
          <w:lang w:bidi="fa-IR"/>
        </w:rPr>
        <w:t xml:space="preserve"> to other families. </w:t>
      </w:r>
      <w:r w:rsidR="00E07BCE">
        <w:rPr>
          <w:lang w:bidi="fa-IR"/>
        </w:rPr>
        <w:t>This s</w:t>
      </w:r>
      <w:r w:rsidR="00B44E17">
        <w:rPr>
          <w:lang w:bidi="fa-IR"/>
        </w:rPr>
        <w:t xml:space="preserve">core </w:t>
      </w:r>
      <w:r w:rsidR="00E07BCE">
        <w:rPr>
          <w:lang w:bidi="fa-IR"/>
        </w:rPr>
        <w:t xml:space="preserve">will be </w:t>
      </w:r>
      <w:r w:rsidR="00224212">
        <w:rPr>
          <w:lang w:bidi="fa-IR"/>
        </w:rPr>
        <w:t xml:space="preserve">larger </w:t>
      </w:r>
      <w:r w:rsidR="00E07BCE">
        <w:rPr>
          <w:lang w:bidi="fa-IR"/>
        </w:rPr>
        <w:t xml:space="preserve">than one </w:t>
      </w:r>
      <w:r w:rsidR="00B44E17">
        <w:rPr>
          <w:lang w:bidi="fa-IR"/>
        </w:rPr>
        <w:t xml:space="preserve">if family </w:t>
      </w:r>
      <w:r w:rsidR="007C78E7">
        <w:rPr>
          <w:lang w:bidi="fa-IR"/>
        </w:rPr>
        <w:t>$</w:t>
      </w:r>
      <w:proofErr w:type="spellStart"/>
      <w:r w:rsidR="007C78E7">
        <w:rPr>
          <w:lang w:bidi="fa-IR"/>
        </w:rPr>
        <w:t>f_i</w:t>
      </w:r>
      <w:proofErr w:type="spellEnd"/>
      <w:r w:rsidR="007C78E7">
        <w:rPr>
          <w:lang w:bidi="fa-IR"/>
        </w:rPr>
        <w:t>$</w:t>
      </w:r>
      <w:r w:rsidR="00B44E17">
        <w:rPr>
          <w:lang w:bidi="fa-IR"/>
        </w:rPr>
        <w:t xml:space="preserve"> differentiates from other families</w:t>
      </w:r>
      <w:r w:rsidR="00E07BCE">
        <w:rPr>
          <w:lang w:bidi="fa-IR"/>
        </w:rPr>
        <w:t>.</w:t>
      </w:r>
    </w:p>
    <w:p w14:paraId="6882FD78" w14:textId="77777777" w:rsidR="005F251C" w:rsidRDefault="00C25C1E" w:rsidP="00C25C1E">
      <w:pPr>
        <w:pStyle w:val="Heading1"/>
        <w:rPr>
          <w:lang w:bidi="fa-IR"/>
        </w:rPr>
      </w:pPr>
      <w:r>
        <w:rPr>
          <w:lang w:bidi="fa-IR"/>
        </w:rPr>
        <w:lastRenderedPageBreak/>
        <w:t>Results</w:t>
      </w:r>
    </w:p>
    <w:p w14:paraId="0442D357" w14:textId="77777777" w:rsidR="00A43E6F" w:rsidRDefault="00BE7884" w:rsidP="00BE0CC8">
      <w:pPr>
        <w:pStyle w:val="Heading2"/>
        <w:rPr>
          <w:lang w:bidi="fa-IR"/>
        </w:rPr>
      </w:pPr>
      <w:r>
        <w:rPr>
          <w:lang w:bidi="fa-IR"/>
        </w:rPr>
        <w:t>Network structures</w:t>
      </w:r>
    </w:p>
    <w:p w14:paraId="12B275EB" w14:textId="32DFBDBB" w:rsidR="00AA4C9F" w:rsidRDefault="00E74177" w:rsidP="007355BA">
      <w:pPr>
        <w:rPr>
          <w:lang w:bidi="fa-IR"/>
        </w:rPr>
      </w:pPr>
      <w:r>
        <w:rPr>
          <w:lang w:bidi="fa-IR"/>
        </w:rPr>
        <w:t>Using</w:t>
      </w:r>
      <w:r w:rsidR="00224212">
        <w:rPr>
          <w:lang w:bidi="fa-IR"/>
        </w:rPr>
        <w:t xml:space="preserve"> the</w:t>
      </w:r>
      <w:r>
        <w:rPr>
          <w:lang w:bidi="fa-IR"/>
        </w:rPr>
        <w:t xml:space="preserve"> `seriation` and `igraph` packages, w</w:t>
      </w:r>
      <w:r w:rsidR="00C209D0">
        <w:rPr>
          <w:lang w:bidi="fa-IR"/>
        </w:rPr>
        <w:t xml:space="preserve">e plot the </w:t>
      </w:r>
      <w:r w:rsidR="00AA4C9F">
        <w:rPr>
          <w:lang w:bidi="fa-IR"/>
        </w:rPr>
        <w:t xml:space="preserve">raw (unserialized) and ordered (serialized) adjacency matrices and the graph diagrams of </w:t>
      </w:r>
      <w:r w:rsidR="00C209D0">
        <w:rPr>
          <w:lang w:bidi="fa-IR"/>
        </w:rPr>
        <w:t>the anatomical connectivities</w:t>
      </w:r>
      <w:r w:rsidR="00AA4C9F">
        <w:rPr>
          <w:lang w:bidi="fa-IR"/>
        </w:rPr>
        <w:t xml:space="preserve"> </w:t>
      </w:r>
      <w:r>
        <w:rPr>
          <w:lang w:bidi="fa-IR"/>
        </w:rPr>
        <w:t>at their final state</w:t>
      </w:r>
      <w:r w:rsidR="00AA4C9F">
        <w:rPr>
          <w:lang w:bidi="fa-IR"/>
        </w:rPr>
        <w:t>. In the plots, the minority and majority nodes are colored sky blue and pink, respectively. In both matrix visualizations and graph diagrams</w:t>
      </w:r>
      <w:r w:rsidR="00C209D0">
        <w:rPr>
          <w:lang w:bidi="fa-IR"/>
        </w:rPr>
        <w:t>,</w:t>
      </w:r>
      <w:r w:rsidR="00AA4C9F">
        <w:rPr>
          <w:lang w:bidi="fa-IR"/>
        </w:rPr>
        <w:t xml:space="preserve"> the within-minority and within-majority edges are colored blue and red, respectively</w:t>
      </w:r>
      <w:r w:rsidR="00C209D0">
        <w:rPr>
          <w:lang w:bidi="fa-IR"/>
        </w:rPr>
        <w:t>. T</w:t>
      </w:r>
      <w:r w:rsidR="00AA4C9F">
        <w:rPr>
          <w:lang w:bidi="fa-IR"/>
        </w:rPr>
        <w:t>he inter-partition edges, connecting nodes of minority subset to nodes of majority, are colored green</w:t>
      </w:r>
      <w:r w:rsidR="00C209D0">
        <w:rPr>
          <w:lang w:bidi="fa-IR"/>
        </w:rPr>
        <w:t>.</w:t>
      </w:r>
      <w:r w:rsidR="00C1325A">
        <w:rPr>
          <w:lang w:bidi="fa-IR"/>
        </w:rPr>
        <w:t xml:space="preserve"> Although there are variations among models, either within- or between-families,</w:t>
      </w:r>
      <w:r w:rsidR="00C209D0">
        <w:rPr>
          <w:lang w:bidi="fa-IR"/>
        </w:rPr>
        <w:t xml:space="preserve"> </w:t>
      </w:r>
      <w:r w:rsidR="00C1325A">
        <w:rPr>
          <w:lang w:bidi="fa-IR"/>
        </w:rPr>
        <w:t>in a</w:t>
      </w:r>
      <w:r>
        <w:rPr>
          <w:lang w:bidi="fa-IR"/>
        </w:rPr>
        <w:t xml:space="preserve">ll models (except </w:t>
      </w:r>
      <w:r w:rsidR="005E73AA">
        <w:rPr>
          <w:lang w:bidi="fa-IR"/>
        </w:rPr>
        <w:t>for</w:t>
      </w:r>
      <w:r w:rsidR="002057AD">
        <w:rPr>
          <w:lang w:bidi="fa-IR"/>
        </w:rPr>
        <w:t xml:space="preserve"> the </w:t>
      </w:r>
      <w:r>
        <w:rPr>
          <w:lang w:bidi="fa-IR"/>
        </w:rPr>
        <w:t xml:space="preserve">OT2, OT3, UC1, and UC3; see </w:t>
      </w:r>
      <w:r w:rsidR="007355BA">
        <w:rPr>
          <w:lang w:bidi="fa-IR"/>
        </w:rPr>
        <w:t>below</w:t>
      </w:r>
      <w:r>
        <w:rPr>
          <w:lang w:bidi="fa-IR"/>
        </w:rPr>
        <w:t>)</w:t>
      </w:r>
      <w:r w:rsidR="00C1325A">
        <w:rPr>
          <w:lang w:bidi="fa-IR"/>
        </w:rPr>
        <w:t>, several densely coupled s</w:t>
      </w:r>
      <w:r w:rsidR="000F3DBB">
        <w:rPr>
          <w:lang w:bidi="fa-IR"/>
        </w:rPr>
        <w:t xml:space="preserve">ets of nodes, i.e., modules, </w:t>
      </w:r>
      <w:r w:rsidR="00C1325A">
        <w:rPr>
          <w:lang w:bidi="fa-IR"/>
        </w:rPr>
        <w:t>emerged.</w:t>
      </w:r>
      <w:r w:rsidR="000F3DBB">
        <w:rPr>
          <w:lang w:bidi="fa-IR"/>
        </w:rPr>
        <w:t xml:space="preserve"> These modules can be </w:t>
      </w:r>
      <w:r w:rsidR="00224212">
        <w:rPr>
          <w:lang w:bidi="fa-IR"/>
        </w:rPr>
        <w:t xml:space="preserve">identified </w:t>
      </w:r>
      <w:r w:rsidR="000F3DBB">
        <w:rPr>
          <w:lang w:bidi="fa-IR"/>
        </w:rPr>
        <w:t xml:space="preserve">as squares in the serialized adjacency matrices. </w:t>
      </w:r>
      <w:r w:rsidR="00BA50E4">
        <w:rPr>
          <w:lang w:bidi="fa-IR"/>
        </w:rPr>
        <w:t xml:space="preserve">All plots are available online on </w:t>
      </w:r>
      <w:r w:rsidR="0051261D">
        <w:rPr>
          <w:lang w:bidi="fa-IR"/>
        </w:rPr>
        <w:t xml:space="preserve">the </w:t>
      </w:r>
      <w:r w:rsidR="00BA50E4">
        <w:rPr>
          <w:lang w:bidi="fa-IR"/>
        </w:rPr>
        <w:t>Open Science Framework (</w:t>
      </w:r>
      <w:hyperlink r:id="rId14" w:history="1">
        <w:r w:rsidR="007355BA">
          <w:rPr>
            <w:rStyle w:val="Hyperlink"/>
          </w:rPr>
          <w:t>https://osf.io/625d8/</w:t>
        </w:r>
      </w:hyperlink>
      <w:r w:rsidR="00BA50E4">
        <w:rPr>
          <w:lang w:bidi="fa-IR"/>
        </w:rPr>
        <w:t xml:space="preserve">). Figure </w:t>
      </w:r>
      <w:r w:rsidR="00DF16F5">
        <w:rPr>
          <w:lang w:bidi="fa-IR"/>
        </w:rPr>
        <w:t>1</w:t>
      </w:r>
      <w:r w:rsidR="00BA50E4">
        <w:rPr>
          <w:lang w:bidi="fa-IR"/>
        </w:rPr>
        <w:t xml:space="preserve"> shows two representative networks per family. </w:t>
      </w:r>
      <w:r w:rsidR="00C209D0">
        <w:rPr>
          <w:lang w:bidi="fa-IR"/>
        </w:rPr>
        <w:t xml:space="preserve">As evident in the plots, </w:t>
      </w:r>
      <w:r w:rsidR="00BA50E4">
        <w:rPr>
          <w:lang w:bidi="fa-IR"/>
        </w:rPr>
        <w:t>the networks manifest a</w:t>
      </w:r>
      <w:r w:rsidR="00EB7420">
        <w:rPr>
          <w:lang w:bidi="fa-IR"/>
        </w:rPr>
        <w:t xml:space="preserve"> </w:t>
      </w:r>
      <w:r w:rsidR="00BA50E4">
        <w:rPr>
          <w:lang w:bidi="fa-IR"/>
        </w:rPr>
        <w:t xml:space="preserve">range </w:t>
      </w:r>
      <w:r w:rsidR="00EB7420">
        <w:rPr>
          <w:lang w:bidi="fa-IR"/>
        </w:rPr>
        <w:t>of</w:t>
      </w:r>
      <w:r w:rsidR="00BA50E4">
        <w:rPr>
          <w:lang w:bidi="fa-IR"/>
        </w:rPr>
        <w:t xml:space="preserve"> different</w:t>
      </w:r>
      <w:r w:rsidR="00EB7420">
        <w:rPr>
          <w:lang w:bidi="fa-IR"/>
        </w:rPr>
        <w:t xml:space="preserve"> </w:t>
      </w:r>
      <w:r w:rsidR="00BA50E4">
        <w:rPr>
          <w:lang w:bidi="fa-IR"/>
        </w:rPr>
        <w:t xml:space="preserve">structures. Yet, </w:t>
      </w:r>
      <w:r w:rsidR="000F3DBB">
        <w:rPr>
          <w:lang w:bidi="fa-IR"/>
        </w:rPr>
        <w:t>similarities</w:t>
      </w:r>
      <w:r w:rsidR="00224212">
        <w:rPr>
          <w:lang w:bidi="fa-IR"/>
        </w:rPr>
        <w:t xml:space="preserve"> can be observed</w:t>
      </w:r>
      <w:r w:rsidR="000F3DBB">
        <w:rPr>
          <w:lang w:bidi="fa-IR"/>
        </w:rPr>
        <w:t xml:space="preserve"> among models belonging to same families.</w:t>
      </w:r>
    </w:p>
    <w:p w14:paraId="63626C85" w14:textId="77777777" w:rsidR="007157CA" w:rsidRDefault="000F3DBB" w:rsidP="007157CA">
      <w:pPr>
        <w:rPr>
          <w:lang w:bidi="fa-IR"/>
        </w:rPr>
      </w:pPr>
      <w:r>
        <w:rPr>
          <w:lang w:bidi="fa-IR"/>
        </w:rPr>
        <w:t>The baseline models (BL2 and BL8</w:t>
      </w:r>
      <w:r w:rsidR="00523955">
        <w:rPr>
          <w:lang w:bidi="fa-IR"/>
        </w:rPr>
        <w:t xml:space="preserve">, Fig </w:t>
      </w:r>
      <w:r w:rsidR="00DF16F5">
        <w:rPr>
          <w:lang w:bidi="fa-IR"/>
        </w:rPr>
        <w:t>1</w:t>
      </w:r>
      <w:r>
        <w:rPr>
          <w:lang w:bidi="fa-IR"/>
        </w:rPr>
        <w:t xml:space="preserve">) </w:t>
      </w:r>
      <w:r w:rsidR="00D02F73">
        <w:rPr>
          <w:lang w:bidi="fa-IR"/>
        </w:rPr>
        <w:t xml:space="preserve">typically </w:t>
      </w:r>
      <w:r>
        <w:rPr>
          <w:lang w:bidi="fa-IR"/>
        </w:rPr>
        <w:t xml:space="preserve">include three densely coupled modules, and a few </w:t>
      </w:r>
      <w:r w:rsidR="00224212">
        <w:rPr>
          <w:lang w:bidi="fa-IR"/>
        </w:rPr>
        <w:t>larger</w:t>
      </w:r>
      <w:r>
        <w:rPr>
          <w:lang w:bidi="fa-IR"/>
        </w:rPr>
        <w:t>, sparser sets of nodes. The modules are not isolated from the rest of the network</w:t>
      </w:r>
      <w:r w:rsidR="00224212">
        <w:rPr>
          <w:lang w:bidi="fa-IR"/>
        </w:rPr>
        <w:t>,</w:t>
      </w:r>
      <w:r>
        <w:rPr>
          <w:lang w:bidi="fa-IR"/>
        </w:rPr>
        <w:t xml:space="preserve"> as inter-modular edges </w:t>
      </w:r>
      <w:r w:rsidR="004D175C">
        <w:rPr>
          <w:lang w:bidi="fa-IR"/>
        </w:rPr>
        <w:t>keep them connected to other nodes The unserialized adjacency matrices show that the density of edges are quite uniform over subsets of nodes.</w:t>
      </w:r>
    </w:p>
    <w:p w14:paraId="51EA1457" w14:textId="7FA0921B" w:rsidR="000F3DBB" w:rsidRDefault="004D175C" w:rsidP="00917AFA">
      <w:pPr>
        <w:rPr>
          <w:lang w:bidi="fa-IR"/>
        </w:rPr>
      </w:pPr>
      <w:r>
        <w:rPr>
          <w:lang w:bidi="fa-IR"/>
        </w:rPr>
        <w:t>In the OC f</w:t>
      </w:r>
      <w:r w:rsidR="006964BC">
        <w:rPr>
          <w:lang w:bidi="fa-IR"/>
        </w:rPr>
        <w:t xml:space="preserve">amily, wherein the minority </w:t>
      </w:r>
      <w:r w:rsidR="00DD2D4B">
        <w:rPr>
          <w:lang w:bidi="fa-IR"/>
        </w:rPr>
        <w:t xml:space="preserve">nodes </w:t>
      </w:r>
      <w:r w:rsidR="006964BC">
        <w:rPr>
          <w:lang w:bidi="fa-IR"/>
        </w:rPr>
        <w:t>ha</w:t>
      </w:r>
      <w:r w:rsidR="00DD2D4B">
        <w:rPr>
          <w:lang w:bidi="fa-IR"/>
        </w:rPr>
        <w:t>ve</w:t>
      </w:r>
      <w:r>
        <w:rPr>
          <w:lang w:bidi="fa-IR"/>
        </w:rPr>
        <w:t xml:space="preserve"> relatively higher coupling strength</w:t>
      </w:r>
      <w:r w:rsidR="00DD2D4B">
        <w:rPr>
          <w:lang w:bidi="fa-IR"/>
        </w:rPr>
        <w:t>s</w:t>
      </w:r>
      <w:r>
        <w:rPr>
          <w:lang w:bidi="fa-IR"/>
        </w:rPr>
        <w:t xml:space="preserve">, </w:t>
      </w:r>
      <w:r w:rsidR="006935AC">
        <w:rPr>
          <w:lang w:bidi="fa-IR"/>
        </w:rPr>
        <w:t xml:space="preserve">the edge density is higher </w:t>
      </w:r>
      <w:r w:rsidR="00DD2D4B">
        <w:rPr>
          <w:lang w:bidi="fa-IR"/>
        </w:rPr>
        <w:t xml:space="preserve">in </w:t>
      </w:r>
      <w:r w:rsidR="006935AC">
        <w:rPr>
          <w:lang w:bidi="fa-IR"/>
        </w:rPr>
        <w:t xml:space="preserve">the minority </w:t>
      </w:r>
      <w:r w:rsidR="00DD2D4B">
        <w:rPr>
          <w:lang w:bidi="fa-IR"/>
        </w:rPr>
        <w:t>subgraph</w:t>
      </w:r>
      <w:r w:rsidR="006935AC">
        <w:rPr>
          <w:lang w:bidi="fa-IR"/>
        </w:rPr>
        <w:t xml:space="preserve">. Moreover, </w:t>
      </w:r>
      <w:r w:rsidR="00D02F73">
        <w:rPr>
          <w:lang w:bidi="fa-IR"/>
        </w:rPr>
        <w:t xml:space="preserve">the OC </w:t>
      </w:r>
      <w:r w:rsidR="00FC13B0">
        <w:rPr>
          <w:lang w:bidi="fa-IR"/>
        </w:rPr>
        <w:t xml:space="preserve">family </w:t>
      </w:r>
      <w:r w:rsidR="00D02F73">
        <w:rPr>
          <w:lang w:bidi="fa-IR"/>
        </w:rPr>
        <w:t xml:space="preserve">networks </w:t>
      </w:r>
      <w:r w:rsidR="006964BC">
        <w:rPr>
          <w:lang w:bidi="fa-IR"/>
        </w:rPr>
        <w:t xml:space="preserve">have </w:t>
      </w:r>
      <w:r w:rsidR="00523955">
        <w:rPr>
          <w:lang w:bidi="fa-IR"/>
        </w:rPr>
        <w:t>more distinct modules</w:t>
      </w:r>
      <w:r w:rsidR="00D02F73">
        <w:rPr>
          <w:lang w:bidi="fa-IR"/>
        </w:rPr>
        <w:t xml:space="preserve"> than </w:t>
      </w:r>
      <w:del w:id="611" w:author="MohammadHossein Manuel Haqiqatkhah" w:date="2020-01-07T23:38:00Z">
        <w:r w:rsidR="00D02F73" w:rsidDel="00917AFA">
          <w:rPr>
            <w:lang w:bidi="fa-IR"/>
          </w:rPr>
          <w:delText xml:space="preserve">the </w:delText>
        </w:r>
      </w:del>
      <w:r w:rsidR="00FC13B0">
        <w:rPr>
          <w:lang w:bidi="fa-IR"/>
        </w:rPr>
        <w:t>other families</w:t>
      </w:r>
      <w:r w:rsidR="00523955">
        <w:rPr>
          <w:lang w:bidi="fa-IR"/>
        </w:rPr>
        <w:t xml:space="preserve">. OC2 (Fig </w:t>
      </w:r>
      <w:r w:rsidR="00DF16F5">
        <w:rPr>
          <w:lang w:bidi="fa-IR"/>
        </w:rPr>
        <w:t>1</w:t>
      </w:r>
      <w:r w:rsidR="00523955">
        <w:rPr>
          <w:lang w:bidi="fa-IR"/>
        </w:rPr>
        <w:t>), for instance, only has two modules, both of which are highly connected. H</w:t>
      </w:r>
      <w:r w:rsidR="005E1C1A">
        <w:rPr>
          <w:lang w:bidi="fa-IR"/>
        </w:rPr>
        <w:t>igher edge density in the minority subset and h</w:t>
      </w:r>
      <w:r w:rsidR="00523955">
        <w:rPr>
          <w:lang w:bidi="fa-IR"/>
        </w:rPr>
        <w:t xml:space="preserve">ighly distinct modules are also the case for </w:t>
      </w:r>
      <w:ins w:id="612" w:author="MohammadHossein Manuel Haqiqatkhah" w:date="2020-01-07T23:39:00Z">
        <w:r w:rsidR="0001269D">
          <w:rPr>
            <w:lang w:bidi="fa-IR"/>
          </w:rPr>
          <w:t xml:space="preserve">the </w:t>
        </w:r>
      </w:ins>
      <w:r w:rsidR="00523955">
        <w:rPr>
          <w:lang w:bidi="fa-IR"/>
        </w:rPr>
        <w:t>UT family</w:t>
      </w:r>
      <w:r w:rsidR="00D02F73">
        <w:rPr>
          <w:lang w:bidi="fa-IR"/>
        </w:rPr>
        <w:t>,</w:t>
      </w:r>
      <w:r w:rsidR="00523955">
        <w:rPr>
          <w:lang w:bidi="fa-IR"/>
        </w:rPr>
        <w:t xml:space="preserve"> which has lower turbulence parameter in the minority nodes (</w:t>
      </w:r>
      <w:r w:rsidR="005E1C1A">
        <w:rPr>
          <w:lang w:bidi="fa-IR"/>
        </w:rPr>
        <w:t xml:space="preserve">UT5 and UT 8, </w:t>
      </w:r>
      <w:r w:rsidR="00523955">
        <w:rPr>
          <w:lang w:bidi="fa-IR"/>
        </w:rPr>
        <w:t xml:space="preserve">Fig </w:t>
      </w:r>
      <w:r w:rsidR="00DF16F5">
        <w:rPr>
          <w:lang w:bidi="fa-IR"/>
        </w:rPr>
        <w:t>1</w:t>
      </w:r>
      <w:r w:rsidR="00523955">
        <w:rPr>
          <w:lang w:bidi="fa-IR"/>
        </w:rPr>
        <w:t>).</w:t>
      </w:r>
      <w:r w:rsidR="005E1C1A">
        <w:rPr>
          <w:lang w:bidi="fa-IR"/>
        </w:rPr>
        <w:t xml:space="preserve"> </w:t>
      </w:r>
      <w:r w:rsidR="00A177EB">
        <w:rPr>
          <w:lang w:bidi="fa-IR"/>
        </w:rPr>
        <w:t>Th</w:t>
      </w:r>
      <w:r w:rsidR="00D02F73">
        <w:rPr>
          <w:lang w:bidi="fa-IR"/>
        </w:rPr>
        <w:t>e</w:t>
      </w:r>
      <w:r w:rsidR="00A177EB">
        <w:rPr>
          <w:lang w:bidi="fa-IR"/>
        </w:rPr>
        <w:t xml:space="preserve"> similarity</w:t>
      </w:r>
      <w:r w:rsidR="00D02F73">
        <w:rPr>
          <w:lang w:bidi="fa-IR"/>
        </w:rPr>
        <w:t xml:space="preserve"> between </w:t>
      </w:r>
      <w:ins w:id="613" w:author="MohammadHossein Manuel Haqiqatkhah" w:date="2020-01-07T23:39:00Z">
        <w:r w:rsidR="0001269D">
          <w:rPr>
            <w:lang w:bidi="fa-IR"/>
          </w:rPr>
          <w:lastRenderedPageBreak/>
          <w:t xml:space="preserve">the </w:t>
        </w:r>
      </w:ins>
      <w:r w:rsidR="00D02F73">
        <w:rPr>
          <w:lang w:bidi="fa-IR"/>
        </w:rPr>
        <w:t>OC and UT models</w:t>
      </w:r>
      <w:r w:rsidR="00A177EB">
        <w:rPr>
          <w:lang w:bidi="fa-IR"/>
        </w:rPr>
        <w:t xml:space="preserve"> was expected</w:t>
      </w:r>
      <w:r w:rsidR="00D02F73">
        <w:rPr>
          <w:lang w:bidi="fa-IR"/>
        </w:rPr>
        <w:t>,</w:t>
      </w:r>
      <w:r w:rsidR="00A177EB">
        <w:rPr>
          <w:lang w:bidi="fa-IR"/>
        </w:rPr>
        <w:t xml:space="preserve"> as the nodes with lower turbulences and higher coupling strengths can synchronize more easily. However, i</w:t>
      </w:r>
      <w:r w:rsidR="005E1C1A">
        <w:rPr>
          <w:lang w:bidi="fa-IR"/>
        </w:rPr>
        <w:t>t is in</w:t>
      </w:r>
      <w:r w:rsidR="00A177EB">
        <w:rPr>
          <w:lang w:bidi="fa-IR"/>
        </w:rPr>
        <w:t>teresting to note that the effect of better synchrony is not limited to the minority nodes; highly connected modules also emerge among the majority nodes.</w:t>
      </w:r>
    </w:p>
    <w:p w14:paraId="1C1B2845" w14:textId="77777777" w:rsidR="00D67558" w:rsidRDefault="00BC519F" w:rsidP="00E8543B">
      <w:pPr>
        <w:rPr>
          <w:lang w:bidi="fa-IR"/>
        </w:rPr>
      </w:pPr>
      <w:r>
        <w:rPr>
          <w:lang w:bidi="fa-IR"/>
        </w:rPr>
        <w:t xml:space="preserve">In </w:t>
      </w:r>
      <w:r w:rsidR="005E4B36">
        <w:rPr>
          <w:lang w:bidi="fa-IR"/>
        </w:rPr>
        <w:t xml:space="preserve">the </w:t>
      </w:r>
      <w:r>
        <w:rPr>
          <w:lang w:bidi="fa-IR"/>
        </w:rPr>
        <w:t>OT family</w:t>
      </w:r>
      <w:r w:rsidR="008655C1">
        <w:rPr>
          <w:lang w:bidi="fa-IR"/>
        </w:rPr>
        <w:t>, the edge density is lower in the minority partition. Moreover,</w:t>
      </w:r>
      <w:r w:rsidR="00E66D75">
        <w:rPr>
          <w:lang w:bidi="fa-IR"/>
        </w:rPr>
        <w:t xml:space="preserve"> the</w:t>
      </w:r>
      <w:r>
        <w:rPr>
          <w:lang w:bidi="fa-IR"/>
        </w:rPr>
        <w:t xml:space="preserve"> higher </w:t>
      </w:r>
      <w:r w:rsidR="00E66D75">
        <w:rPr>
          <w:lang w:bidi="fa-IR"/>
        </w:rPr>
        <w:t>level of turbulence parameter</w:t>
      </w:r>
      <w:r>
        <w:rPr>
          <w:lang w:bidi="fa-IR"/>
        </w:rPr>
        <w:t xml:space="preserve"> </w:t>
      </w:r>
      <w:r w:rsidR="00E66D75">
        <w:rPr>
          <w:lang w:bidi="fa-IR"/>
        </w:rPr>
        <w:t xml:space="preserve">for </w:t>
      </w:r>
      <w:r w:rsidR="008655C1">
        <w:rPr>
          <w:lang w:bidi="fa-IR"/>
        </w:rPr>
        <w:t>minority nodes result</w:t>
      </w:r>
      <w:r w:rsidR="00E66D75">
        <w:rPr>
          <w:lang w:bidi="fa-IR"/>
        </w:rPr>
        <w:t>ed</w:t>
      </w:r>
      <w:r w:rsidR="008655C1">
        <w:rPr>
          <w:lang w:bidi="fa-IR"/>
        </w:rPr>
        <w:t xml:space="preserve"> in highly connected modules among the majority nodes (see OT4 in Fig </w:t>
      </w:r>
      <w:r w:rsidR="00DF16F5">
        <w:rPr>
          <w:lang w:bidi="fa-IR"/>
        </w:rPr>
        <w:t>1</w:t>
      </w:r>
      <w:r w:rsidR="008655C1">
        <w:rPr>
          <w:lang w:bidi="fa-IR"/>
        </w:rPr>
        <w:t xml:space="preserve">). </w:t>
      </w:r>
      <w:r w:rsidR="00E66D75">
        <w:rPr>
          <w:lang w:bidi="fa-IR"/>
        </w:rPr>
        <w:t xml:space="preserve">In the UC family, the edge density of the minority (which had lower coupling strengths) is lower than that of the majority. Moreover, lower coupling strength of the minority prevented minority nodes to form modules, and they were absorbed into modules formed mainly by the majority nodes. See UC5 and UC7 in Fig </w:t>
      </w:r>
      <w:r w:rsidR="00DF16F5">
        <w:rPr>
          <w:lang w:bidi="fa-IR"/>
        </w:rPr>
        <w:t>1</w:t>
      </w:r>
      <w:r w:rsidR="00E66D75">
        <w:rPr>
          <w:lang w:bidi="fa-IR"/>
        </w:rPr>
        <w:t>.</w:t>
      </w:r>
    </w:p>
    <w:p w14:paraId="58E4B0AA" w14:textId="77777777" w:rsidR="00C209D0" w:rsidRDefault="00BE7884" w:rsidP="00BE0CC8">
      <w:pPr>
        <w:pStyle w:val="Heading2"/>
        <w:rPr>
          <w:lang w:bidi="fa-IR"/>
        </w:rPr>
      </w:pPr>
      <w:r>
        <w:rPr>
          <w:lang w:bidi="fa-IR"/>
        </w:rPr>
        <w:t>Network statistics</w:t>
      </w:r>
    </w:p>
    <w:p w14:paraId="585A3C2E" w14:textId="15C28BDA" w:rsidR="00366056" w:rsidRDefault="00742B5F" w:rsidP="00742B5F">
      <w:pPr>
        <w:rPr>
          <w:lang w:bidi="fa-IR"/>
        </w:rPr>
      </w:pPr>
      <w:r>
        <w:rPr>
          <w:lang w:bidi="fa-IR"/>
        </w:rPr>
        <w:t>T</w:t>
      </w:r>
      <w:r w:rsidR="00C32A9D">
        <w:rPr>
          <w:lang w:bidi="fa-IR"/>
        </w:rPr>
        <w:t>he evolution of clustering coefficient, modularity, edge density, small-world index, assortativity,</w:t>
      </w:r>
      <w:r w:rsidR="00366056">
        <w:rPr>
          <w:lang w:bidi="fa-IR"/>
        </w:rPr>
        <w:t xml:space="preserve"> and</w:t>
      </w:r>
      <w:r w:rsidR="00C32A9D">
        <w:rPr>
          <w:lang w:bidi="fa-IR"/>
        </w:rPr>
        <w:t xml:space="preserve"> average path length were plotted for anatomical </w:t>
      </w:r>
      <w:r w:rsidR="006B043F">
        <w:rPr>
          <w:lang w:bidi="fa-IR"/>
        </w:rPr>
        <w:t>networks of all models and th</w:t>
      </w:r>
      <w:r w:rsidR="00C32A9D">
        <w:rPr>
          <w:lang w:bidi="fa-IR"/>
        </w:rPr>
        <w:t>e</w:t>
      </w:r>
      <w:r w:rsidR="006B043F">
        <w:rPr>
          <w:lang w:bidi="fa-IR"/>
        </w:rPr>
        <w:t>ir</w:t>
      </w:r>
      <w:r w:rsidR="00C32A9D">
        <w:rPr>
          <w:lang w:bidi="fa-IR"/>
        </w:rPr>
        <w:t xml:space="preserve"> sub-networks (viz., within-minority, within-majority, and interpartition).</w:t>
      </w:r>
      <w:r w:rsidR="00366056">
        <w:rPr>
          <w:lang w:bidi="fa-IR"/>
        </w:rPr>
        <w:t xml:space="preserve"> </w:t>
      </w:r>
      <w:r w:rsidR="006B043F">
        <w:rPr>
          <w:lang w:bidi="fa-IR"/>
        </w:rPr>
        <w:t xml:space="preserve">Figure </w:t>
      </w:r>
      <w:r w:rsidR="00DF16F5">
        <w:rPr>
          <w:lang w:bidi="fa-IR"/>
        </w:rPr>
        <w:t>2</w:t>
      </w:r>
      <w:r w:rsidR="006B043F">
        <w:rPr>
          <w:lang w:bidi="fa-IR"/>
        </w:rPr>
        <w:t xml:space="preserve"> shows these plots for the minority, majority, and whole networks, stacked per famil</w:t>
      </w:r>
      <w:r w:rsidR="00D02F73">
        <w:rPr>
          <w:lang w:bidi="fa-IR"/>
        </w:rPr>
        <w:t>y</w:t>
      </w:r>
      <w:r w:rsidR="006B043F">
        <w:rPr>
          <w:lang w:bidi="fa-IR"/>
        </w:rPr>
        <w:t>.</w:t>
      </w:r>
      <w:r w:rsidR="00366056">
        <w:rPr>
          <w:lang w:bidi="fa-IR"/>
        </w:rPr>
        <w:t xml:space="preserve"> The individual plots (including those of the interpartition sub-network) are available on the OSF repository. Furthermore, the normalized rich club coefficient of the final state of anatomical networks are plotted in Fig </w:t>
      </w:r>
      <w:r w:rsidR="00DF16F5">
        <w:rPr>
          <w:lang w:bidi="fa-IR"/>
        </w:rPr>
        <w:t>3</w:t>
      </w:r>
      <w:r w:rsidR="00366056">
        <w:rPr>
          <w:lang w:bidi="fa-IR"/>
        </w:rPr>
        <w:t>.</w:t>
      </w:r>
    </w:p>
    <w:p w14:paraId="18C3830F" w14:textId="42ABBCA1" w:rsidR="00DB4013" w:rsidRDefault="00A43E6F" w:rsidP="008D7BD5">
      <w:pPr>
        <w:rPr>
          <w:lang w:bidi="fa-IR"/>
        </w:rPr>
      </w:pPr>
      <w:r>
        <w:rPr>
          <w:lang w:bidi="fa-IR"/>
        </w:rPr>
        <w:t xml:space="preserve"> </w:t>
      </w:r>
      <w:r w:rsidR="00A358FE">
        <w:rPr>
          <w:lang w:bidi="fa-IR"/>
        </w:rPr>
        <w:t xml:space="preserve">Let us first </w:t>
      </w:r>
      <w:r w:rsidR="00D02F73">
        <w:rPr>
          <w:lang w:bidi="fa-IR"/>
        </w:rPr>
        <w:t>consider</w:t>
      </w:r>
      <w:r w:rsidR="00A358FE">
        <w:rPr>
          <w:lang w:bidi="fa-IR"/>
        </w:rPr>
        <w:t xml:space="preserve"> </w:t>
      </w:r>
      <w:r w:rsidR="00DC656B">
        <w:rPr>
          <w:lang w:bidi="fa-IR"/>
        </w:rPr>
        <w:t xml:space="preserve">the evolution of network statistics </w:t>
      </w:r>
      <w:r w:rsidR="00A358FE">
        <w:rPr>
          <w:lang w:bidi="fa-IR"/>
        </w:rPr>
        <w:t>for the whole networks. As evident in the plots,</w:t>
      </w:r>
      <w:r w:rsidR="00484CF5">
        <w:rPr>
          <w:lang w:bidi="fa-IR"/>
        </w:rPr>
        <w:t xml:space="preserve"> modularity, clustering coefficients, </w:t>
      </w:r>
      <w:r w:rsidR="00B77D57">
        <w:rPr>
          <w:lang w:bidi="fa-IR"/>
        </w:rPr>
        <w:t xml:space="preserve">and </w:t>
      </w:r>
      <w:r w:rsidR="00484CF5">
        <w:rPr>
          <w:lang w:bidi="fa-IR"/>
        </w:rPr>
        <w:t>small-worldness</w:t>
      </w:r>
      <w:r w:rsidR="00B77D57">
        <w:rPr>
          <w:lang w:bidi="fa-IR"/>
        </w:rPr>
        <w:t xml:space="preserve"> </w:t>
      </w:r>
      <w:r w:rsidR="00484CF5">
        <w:rPr>
          <w:lang w:bidi="fa-IR"/>
        </w:rPr>
        <w:t>of all models increase noticeably after 60 thousand rewiring attempts (roughly by a factor of 4.</w:t>
      </w:r>
      <w:r w:rsidR="00B77D57">
        <w:rPr>
          <w:lang w:bidi="fa-IR"/>
        </w:rPr>
        <w:t>7</w:t>
      </w:r>
      <w:r w:rsidR="00484CF5">
        <w:rPr>
          <w:lang w:bidi="fa-IR"/>
        </w:rPr>
        <w:t xml:space="preserve">, </w:t>
      </w:r>
      <w:r w:rsidR="00B77D57">
        <w:rPr>
          <w:lang w:bidi="fa-IR"/>
        </w:rPr>
        <w:t>5.3</w:t>
      </w:r>
      <w:r w:rsidR="00484CF5">
        <w:rPr>
          <w:lang w:bidi="fa-IR"/>
        </w:rPr>
        <w:t xml:space="preserve">, </w:t>
      </w:r>
      <w:r w:rsidR="00830412">
        <w:rPr>
          <w:lang w:bidi="fa-IR"/>
        </w:rPr>
        <w:t xml:space="preserve">and </w:t>
      </w:r>
      <w:r w:rsidR="00B77D57">
        <w:rPr>
          <w:lang w:bidi="fa-IR"/>
        </w:rPr>
        <w:t>4.9,</w:t>
      </w:r>
      <w:r w:rsidR="00484CF5">
        <w:rPr>
          <w:lang w:bidi="fa-IR"/>
        </w:rPr>
        <w:t xml:space="preserve"> respectively)</w:t>
      </w:r>
      <w:r w:rsidR="00B77D57">
        <w:rPr>
          <w:lang w:bidi="fa-IR"/>
        </w:rPr>
        <w:t xml:space="preserve"> and degree assortativity </w:t>
      </w:r>
      <w:r w:rsidR="007132D2">
        <w:rPr>
          <w:lang w:bidi="fa-IR"/>
        </w:rPr>
        <w:t xml:space="preserve">approaches </w:t>
      </w:r>
      <w:r w:rsidR="00B77D57">
        <w:rPr>
          <w:lang w:bidi="fa-IR"/>
        </w:rPr>
        <w:t>0.5</w:t>
      </w:r>
      <w:r w:rsidR="007132D2">
        <w:rPr>
          <w:lang w:bidi="fa-IR"/>
        </w:rPr>
        <w:t>3</w:t>
      </w:r>
      <w:r w:rsidR="00484CF5">
        <w:rPr>
          <w:lang w:bidi="fa-IR"/>
        </w:rPr>
        <w:t>. Meanwhile, the average path length increases no more than 15%. The network statistics fluctua</w:t>
      </w:r>
      <w:r w:rsidR="007B6127">
        <w:rPr>
          <w:lang w:bidi="fa-IR"/>
        </w:rPr>
        <w:t xml:space="preserve">te afterward, and the fluctuation is more pronounced for degree assortativity. The majority subnetworks show </w:t>
      </w:r>
      <w:r w:rsidR="007B6127">
        <w:rPr>
          <w:lang w:bidi="fa-IR"/>
        </w:rPr>
        <w:lastRenderedPageBreak/>
        <w:t xml:space="preserve">similar trends. </w:t>
      </w:r>
      <w:r w:rsidR="0046249B">
        <w:rPr>
          <w:lang w:bidi="fa-IR"/>
        </w:rPr>
        <w:t>In</w:t>
      </w:r>
      <w:r w:rsidR="00FB1436">
        <w:rPr>
          <w:lang w:bidi="fa-IR"/>
        </w:rPr>
        <w:t xml:space="preserve"> the minority subnetworks</w:t>
      </w:r>
      <w:r w:rsidR="00433129">
        <w:rPr>
          <w:lang w:bidi="fa-IR"/>
        </w:rPr>
        <w:t>—</w:t>
      </w:r>
      <w:r w:rsidR="0046249B">
        <w:rPr>
          <w:lang w:bidi="fa-IR"/>
        </w:rPr>
        <w:t xml:space="preserve">although </w:t>
      </w:r>
      <w:r w:rsidR="00433129">
        <w:rPr>
          <w:lang w:bidi="fa-IR"/>
        </w:rPr>
        <w:t>with higher fluctuations and instability in OC, UT, and UC—</w:t>
      </w:r>
      <w:r w:rsidR="0046249B">
        <w:rPr>
          <w:lang w:bidi="fa-IR"/>
        </w:rPr>
        <w:t>we observe an increase i</w:t>
      </w:r>
      <w:r w:rsidR="00D15609">
        <w:rPr>
          <w:lang w:bidi="fa-IR"/>
        </w:rPr>
        <w:t xml:space="preserve">n these statistics </w:t>
      </w:r>
      <w:r w:rsidR="0046249B">
        <w:rPr>
          <w:lang w:bidi="fa-IR"/>
        </w:rPr>
        <w:t>after 60 thousand rewiring attempts.</w:t>
      </w:r>
      <w:r w:rsidR="00B9223C">
        <w:rPr>
          <w:lang w:bidi="fa-IR"/>
        </w:rPr>
        <w:t xml:space="preserve"> The network statistics of minority subnetworks of OT and BL families resemble those of the whole networks in the same families.</w:t>
      </w:r>
      <w:ins w:id="614" w:author="MohammadHossein Manuel Haqiqatkhah" w:date="2020-01-08T07:57:00Z">
        <w:r w:rsidR="007132D2">
          <w:rPr>
            <w:lang w:bidi="fa-IR"/>
          </w:rPr>
          <w:t xml:space="preserve"> Yet, </w:t>
        </w:r>
      </w:ins>
      <w:ins w:id="615" w:author="MohammadHossein Manuel Haqiqatkhah" w:date="2020-01-08T07:58:00Z">
        <w:r w:rsidR="007132D2">
          <w:rPr>
            <w:lang w:bidi="fa-IR"/>
          </w:rPr>
          <w:t>clustering coefficient and small-worldness show higher growth the minority subnetworks (</w:t>
        </w:r>
      </w:ins>
      <w:ins w:id="616" w:author="MohammadHossein Manuel Haqiqatkhah" w:date="2020-01-08T07:59:00Z">
        <w:r w:rsidR="007132D2">
          <w:rPr>
            <w:lang w:bidi="fa-IR"/>
          </w:rPr>
          <w:t>more than 6- and 7-fold, respectively</w:t>
        </w:r>
      </w:ins>
      <w:ins w:id="617" w:author="MohammadHossein Manuel Haqiqatkhah" w:date="2020-01-08T07:58:00Z">
        <w:r w:rsidR="007132D2">
          <w:rPr>
            <w:lang w:bidi="fa-IR"/>
          </w:rPr>
          <w:t>)</w:t>
        </w:r>
      </w:ins>
      <w:ins w:id="618" w:author="MohammadHossein Manuel Haqiqatkhah" w:date="2020-01-08T08:00:00Z">
        <w:r w:rsidR="006C4FFD">
          <w:rPr>
            <w:lang w:bidi="fa-IR"/>
          </w:rPr>
          <w:t xml:space="preserve"> and modularity is only moderately </w:t>
        </w:r>
      </w:ins>
      <w:ins w:id="619" w:author="MohammadHossein Manuel Haqiqatkhah" w:date="2020-01-08T08:01:00Z">
        <w:r w:rsidR="006C4FFD">
          <w:rPr>
            <w:lang w:bidi="fa-IR"/>
          </w:rPr>
          <w:t xml:space="preserve">(roughly 35%) </w:t>
        </w:r>
      </w:ins>
      <w:ins w:id="620" w:author="MohammadHossein Manuel Haqiqatkhah" w:date="2020-01-08T08:00:00Z">
        <w:r w:rsidR="006C4FFD">
          <w:rPr>
            <w:lang w:bidi="fa-IR"/>
          </w:rPr>
          <w:t>improved</w:t>
        </w:r>
      </w:ins>
      <w:ins w:id="621" w:author="MohammadHossein Manuel Haqiqatkhah" w:date="2020-01-08T08:01:00Z">
        <w:r w:rsidR="006C4FFD">
          <w:rPr>
            <w:lang w:bidi="fa-IR"/>
          </w:rPr>
          <w:t>.</w:t>
        </w:r>
      </w:ins>
      <w:ins w:id="622" w:author="MohammadHossein Manuel Haqiqatkhah" w:date="2020-01-08T07:57:00Z">
        <w:r w:rsidR="007132D2">
          <w:rPr>
            <w:lang w:bidi="fa-IR"/>
          </w:rPr>
          <w:t xml:space="preserve"> </w:t>
        </w:r>
      </w:ins>
      <w:del w:id="623" w:author="MohammadHossein Manuel Haqiqatkhah" w:date="2020-01-08T08:01:00Z">
        <w:r w:rsidR="00D15609" w:rsidDel="006C4FFD">
          <w:rPr>
            <w:lang w:bidi="fa-IR"/>
          </w:rPr>
          <w:delText xml:space="preserve"> </w:delText>
        </w:r>
      </w:del>
      <w:r w:rsidR="00D15609">
        <w:rPr>
          <w:lang w:bidi="fa-IR"/>
        </w:rPr>
        <w:t>The edge densit</w:t>
      </w:r>
      <w:r w:rsidR="00FC13B0">
        <w:rPr>
          <w:lang w:bidi="fa-IR"/>
        </w:rPr>
        <w:t>ies</w:t>
      </w:r>
      <w:r w:rsidR="00D15609">
        <w:rPr>
          <w:lang w:bidi="fa-IR"/>
        </w:rPr>
        <w:t xml:space="preserve"> in the minority </w:t>
      </w:r>
      <w:r w:rsidR="002F4C81">
        <w:rPr>
          <w:lang w:bidi="fa-IR"/>
        </w:rPr>
        <w:t>subnetworks, although unstable, are</w:t>
      </w:r>
      <w:r w:rsidR="0078228C">
        <w:rPr>
          <w:lang w:bidi="fa-IR"/>
        </w:rPr>
        <w:t xml:space="preserve"> often</w:t>
      </w:r>
      <w:r w:rsidR="002F4C81">
        <w:rPr>
          <w:lang w:bidi="fa-IR"/>
        </w:rPr>
        <w:t xml:space="preserve"> </w:t>
      </w:r>
      <w:r w:rsidR="00FC13B0">
        <w:rPr>
          <w:lang w:bidi="fa-IR"/>
        </w:rPr>
        <w:t>large</w:t>
      </w:r>
      <w:r w:rsidR="007132D2">
        <w:rPr>
          <w:lang w:bidi="fa-IR"/>
        </w:rPr>
        <w:t>,</w:t>
      </w:r>
      <w:r w:rsidR="007132D2" w:rsidDel="007132D2">
        <w:rPr>
          <w:lang w:bidi="fa-IR"/>
        </w:rPr>
        <w:t xml:space="preserve"> </w:t>
      </w:r>
      <w:r w:rsidR="007132D2">
        <w:rPr>
          <w:lang w:bidi="fa-IR"/>
        </w:rPr>
        <w:t>roughly 2.4 times that of the whole network</w:t>
      </w:r>
      <w:ins w:id="624" w:author="MohammadHossein Manuel Haqiqatkhah" w:date="2020-01-08T08:02:00Z">
        <w:r w:rsidR="006C4FFD">
          <w:rPr>
            <w:lang w:bidi="fa-IR"/>
          </w:rPr>
          <w:t>.</w:t>
        </w:r>
      </w:ins>
      <w:ins w:id="625" w:author="MohammadHossein Manuel Haqiqatkhah" w:date="2020-01-08T08:01:00Z">
        <w:r w:rsidR="006C4FFD">
          <w:rPr>
            <w:lang w:bidi="fa-IR"/>
          </w:rPr>
          <w:t xml:space="preserve"> </w:t>
        </w:r>
      </w:ins>
      <w:ins w:id="626" w:author="MohammadHossein Manuel Haqiqatkhah" w:date="2020-01-08T08:03:00Z">
        <w:r w:rsidR="006C4FFD">
          <w:rPr>
            <w:lang w:bidi="fa-IR"/>
          </w:rPr>
          <w:t>In line with elevated edge density,</w:t>
        </w:r>
      </w:ins>
      <w:ins w:id="627" w:author="MohammadHossein Manuel Haqiqatkhah" w:date="2020-01-08T08:01:00Z">
        <w:r w:rsidR="006C4FFD">
          <w:rPr>
            <w:lang w:bidi="fa-IR"/>
          </w:rPr>
          <w:t xml:space="preserve"> </w:t>
        </w:r>
      </w:ins>
      <w:ins w:id="628" w:author="MohammadHossein Manuel Haqiqatkhah" w:date="2020-01-08T08:02:00Z">
        <w:r w:rsidR="006C4FFD">
          <w:rPr>
            <w:lang w:bidi="fa-IR"/>
          </w:rPr>
          <w:t xml:space="preserve">average path length within the minority subgraph drops by </w:t>
        </w:r>
      </w:ins>
      <w:ins w:id="629" w:author="MohammadHossein Manuel Haqiqatkhah" w:date="2020-01-08T08:03:00Z">
        <w:r w:rsidR="006C4FFD">
          <w:rPr>
            <w:lang w:bidi="fa-IR"/>
          </w:rPr>
          <w:t xml:space="preserve">almost </w:t>
        </w:r>
      </w:ins>
      <w:ins w:id="630" w:author="MohammadHossein Manuel Haqiqatkhah" w:date="2020-01-08T08:02:00Z">
        <w:r w:rsidR="006C4FFD">
          <w:rPr>
            <w:lang w:bidi="fa-IR"/>
          </w:rPr>
          <w:t>7%</w:t>
        </w:r>
        <w:proofErr w:type="gramStart"/>
        <w:r w:rsidR="006C4FFD">
          <w:rPr>
            <w:lang w:bidi="fa-IR"/>
          </w:rPr>
          <w:t>,</w:t>
        </w:r>
      </w:ins>
      <w:r w:rsidR="002F4C81">
        <w:rPr>
          <w:lang w:bidi="fa-IR"/>
        </w:rPr>
        <w:t>.</w:t>
      </w:r>
      <w:proofErr w:type="gramEnd"/>
      <w:r w:rsidR="002F4C81">
        <w:rPr>
          <w:lang w:bidi="fa-IR"/>
        </w:rPr>
        <w:t xml:space="preserve"> This means that the minority nodes </w:t>
      </w:r>
      <w:r w:rsidR="0078228C">
        <w:rPr>
          <w:lang w:bidi="fa-IR"/>
        </w:rPr>
        <w:t xml:space="preserve">tend to </w:t>
      </w:r>
      <w:r w:rsidR="002F4C81">
        <w:rPr>
          <w:lang w:bidi="fa-IR"/>
        </w:rPr>
        <w:t xml:space="preserve">connect more strongly to each other </w:t>
      </w:r>
      <w:r w:rsidR="00FC13B0">
        <w:rPr>
          <w:lang w:bidi="fa-IR"/>
        </w:rPr>
        <w:t xml:space="preserve">than </w:t>
      </w:r>
      <w:r w:rsidR="002F4C81">
        <w:rPr>
          <w:lang w:bidi="fa-IR"/>
        </w:rPr>
        <w:t>to other nodes.</w:t>
      </w:r>
      <w:ins w:id="631" w:author="MohammadHossein Manuel Haqiqatkhah" w:date="2020-01-08T08:03:00Z">
        <w:r w:rsidR="006C4FFD">
          <w:rPr>
            <w:lang w:bidi="fa-IR"/>
          </w:rPr>
          <w:t xml:space="preserve"> Table</w:t>
        </w:r>
      </w:ins>
      <w:ins w:id="632" w:author="MohammadHossein Manuel Haqiqatkhah" w:date="2020-01-08T08:05:00Z">
        <w:r w:rsidR="008D7BD5">
          <w:rPr>
            <w:lang w:bidi="fa-IR"/>
          </w:rPr>
          <w:t>s</w:t>
        </w:r>
      </w:ins>
      <w:ins w:id="633" w:author="MohammadHossein Manuel Haqiqatkhah" w:date="2020-01-08T08:03:00Z">
        <w:r w:rsidR="006C4FFD">
          <w:rPr>
            <w:lang w:bidi="fa-IR"/>
          </w:rPr>
          <w:t xml:space="preserve"> </w:t>
        </w:r>
      </w:ins>
      <w:ins w:id="634" w:author="MohammadHossein Manuel Haqiqatkhah" w:date="2020-01-08T08:04:00Z">
        <w:r w:rsidR="006C4FFD">
          <w:rPr>
            <w:lang w:bidi="fa-IR"/>
          </w:rPr>
          <w:t>1</w:t>
        </w:r>
      </w:ins>
      <w:ins w:id="635" w:author="MohammadHossein Manuel Haqiqatkhah" w:date="2020-01-08T08:05:00Z">
        <w:r w:rsidR="008D7BD5">
          <w:rPr>
            <w:lang w:bidi="fa-IR"/>
          </w:rPr>
          <w:t>-3</w:t>
        </w:r>
      </w:ins>
      <w:ins w:id="636" w:author="MohammadHossein Manuel Haqiqatkhah" w:date="2020-01-08T08:03:00Z">
        <w:r w:rsidR="008D7BD5">
          <w:rPr>
            <w:lang w:bidi="fa-IR"/>
          </w:rPr>
          <w:t xml:space="preserve"> summarize</w:t>
        </w:r>
        <w:r w:rsidR="006C4FFD">
          <w:rPr>
            <w:lang w:bidi="fa-IR"/>
          </w:rPr>
          <w:t xml:space="preserve"> the </w:t>
        </w:r>
      </w:ins>
      <w:ins w:id="637" w:author="MohammadHossein Manuel Haqiqatkhah" w:date="2020-01-08T08:04:00Z">
        <w:r w:rsidR="006C4FFD">
          <w:rPr>
            <w:lang w:bidi="fa-IR"/>
          </w:rPr>
          <w:t>mean and standard deviation of changes in network statistics after 60 thousand rewiring attempts</w:t>
        </w:r>
      </w:ins>
      <w:ins w:id="638" w:author="MohammadHossein Manuel Haqiqatkhah" w:date="2020-01-08T08:06:00Z">
        <w:r w:rsidR="008D7BD5">
          <w:rPr>
            <w:lang w:bidi="fa-IR"/>
          </w:rPr>
          <w:t xml:space="preserve"> for the whole network and the majority and minority subnetworks.</w:t>
        </w:r>
      </w:ins>
    </w:p>
    <w:p w14:paraId="1F87A1D4" w14:textId="2FEDE552" w:rsidR="00E9651C" w:rsidRDefault="000F612E" w:rsidP="00264631">
      <w:r>
        <w:rPr>
          <w:lang w:bidi="fa-IR"/>
        </w:rPr>
        <w:t xml:space="preserve">Figure 3 shows the </w:t>
      </w:r>
      <w:r w:rsidR="00DC656B">
        <w:rPr>
          <w:lang w:bidi="fa-IR"/>
        </w:rPr>
        <w:t xml:space="preserve">normalized </w:t>
      </w:r>
      <w:r w:rsidR="00DB4013">
        <w:rPr>
          <w:lang w:bidi="fa-IR"/>
        </w:rPr>
        <w:t xml:space="preserve">rich </w:t>
      </w:r>
      <w:r w:rsidR="00DC656B">
        <w:rPr>
          <w:lang w:bidi="fa-IR"/>
        </w:rPr>
        <w:t>club coefficient</w:t>
      </w:r>
      <w:r>
        <w:rPr>
          <w:lang w:bidi="fa-IR"/>
        </w:rPr>
        <w:t xml:space="preserve"> </w:t>
      </w:r>
      <m:oMath>
        <m:sSub>
          <m:sSubPr>
            <m:ctrlPr>
              <w:ins w:id="639" w:author="MohammadHossein Manuel Haqiqatkhah" w:date="2020-01-08T11:35:00Z">
                <w:rPr>
                  <w:rFonts w:ascii="Cambria Math" w:hAnsi="Cambria Math"/>
                  <w:i/>
                </w:rPr>
              </w:ins>
            </m:ctrlPr>
          </m:sSubPr>
          <m:e>
            <m:r>
              <w:rPr>
                <w:rFonts w:ascii="Cambria Math" w:hAnsi="Cambria Math"/>
                <w:lang w:bidi="fa-IR"/>
              </w:rPr>
              <m:t>RC</m:t>
            </m:r>
          </m:e>
          <m:sub>
            <m:r>
              <w:rPr>
                <w:rFonts w:ascii="Cambria Math" w:hAnsi="Cambria Math"/>
              </w:rPr>
              <m:t>norm</m:t>
            </m:r>
          </m:sub>
        </m:sSub>
        <m:d>
          <m:dPr>
            <m:ctrlPr>
              <w:ins w:id="640" w:author="MohammadHossein Manuel Haqiqatkhah" w:date="2020-01-08T11:35:00Z">
                <w:rPr>
                  <w:rFonts w:ascii="Cambria Math" w:hAnsi="Cambria Math"/>
                  <w:i/>
                </w:rPr>
              </w:ins>
            </m:ctrlPr>
          </m:dPr>
          <m:e>
            <m:r>
              <w:rPr>
                <w:rFonts w:ascii="Cambria Math" w:hAnsi="Cambria Math"/>
              </w:rPr>
              <m:t>k</m:t>
            </m:r>
          </m:e>
        </m:d>
      </m:oMath>
      <w:r w:rsidR="00DC656B">
        <w:rPr>
          <w:lang w:bidi="fa-IR"/>
        </w:rPr>
        <w:t xml:space="preserve"> of </w:t>
      </w:r>
      <w:r w:rsidR="00E0720F">
        <w:rPr>
          <w:lang w:bidi="fa-IR"/>
        </w:rPr>
        <w:t>the anatomical networks</w:t>
      </w:r>
      <w:r>
        <w:rPr>
          <w:lang w:bidi="fa-IR"/>
        </w:rPr>
        <w:t>, grouped by families, as a function of club size k</w:t>
      </w:r>
      <w:r w:rsidR="00E0720F">
        <w:rPr>
          <w:lang w:bidi="fa-IR"/>
        </w:rPr>
        <w:t>.</w:t>
      </w:r>
      <w:r>
        <w:rPr>
          <w:lang w:bidi="fa-IR"/>
        </w:rPr>
        <w:t xml:space="preserve"> </w:t>
      </w:r>
      <m:oMath>
        <m:sSub>
          <m:sSubPr>
            <m:ctrlPr>
              <w:ins w:id="641" w:author="MohammadHossein Manuel Haqiqatkhah" w:date="2020-01-08T11:35:00Z">
                <w:rPr>
                  <w:rFonts w:ascii="Cambria Math" w:hAnsi="Cambria Math"/>
                  <w:i/>
                </w:rPr>
              </w:ins>
            </m:ctrlPr>
          </m:sSubPr>
          <m:e>
            <m:r>
              <w:rPr>
                <w:rFonts w:ascii="Cambria Math" w:hAnsi="Cambria Math"/>
                <w:lang w:bidi="fa-IR"/>
              </w:rPr>
              <m:t>RC</m:t>
            </m:r>
          </m:e>
          <m:sub>
            <m:r>
              <w:rPr>
                <w:rFonts w:ascii="Cambria Math" w:hAnsi="Cambria Math"/>
              </w:rPr>
              <m:t>norm</m:t>
            </m:r>
          </m:sub>
        </m:sSub>
        <m:d>
          <m:dPr>
            <m:ctrlPr>
              <w:ins w:id="642" w:author="MohammadHossein Manuel Haqiqatkhah" w:date="2020-01-08T11:35:00Z">
                <w:rPr>
                  <w:rFonts w:ascii="Cambria Math" w:hAnsi="Cambria Math"/>
                  <w:i/>
                </w:rPr>
              </w:ins>
            </m:ctrlPr>
          </m:dPr>
          <m:e>
            <m:r>
              <w:rPr>
                <w:rFonts w:ascii="Cambria Math" w:hAnsi="Cambria Math"/>
              </w:rPr>
              <m:t>k</m:t>
            </m:r>
          </m:e>
        </m:d>
      </m:oMath>
      <w:r>
        <w:t xml:space="preserve"> </w:t>
      </w:r>
      <w:r w:rsidR="00CA37CC">
        <w:t xml:space="preserve">above </w:t>
      </w:r>
      <w:r>
        <w:t>one (dashed line)</w:t>
      </w:r>
      <w:r w:rsidR="005C70DB">
        <w:t xml:space="preserve"> suggest </w:t>
      </w:r>
      <w:r w:rsidR="00CA37CC">
        <w:t>existence of rich clubs. T</w:t>
      </w:r>
      <w:r w:rsidR="005C70DB">
        <w:t>h</w:t>
      </w:r>
      <w:r w:rsidR="00CA37CC">
        <w:t>e</w:t>
      </w:r>
      <w:r>
        <w:t xml:space="preserve"> values significantly larger than one (p &lt; 0.05</w:t>
      </w:r>
      <w:r w:rsidR="00CA37CC">
        <w:t>, based on 1-sample t-test</w:t>
      </w:r>
      <w:r>
        <w:t xml:space="preserve">) are marked by solid circles. </w:t>
      </w:r>
      <w:r w:rsidR="00E9651C">
        <w:t xml:space="preserve">Despite differences among </w:t>
      </w:r>
      <w:r w:rsidR="004E3227">
        <w:t>families</w:t>
      </w:r>
      <w:r w:rsidR="00E9651C">
        <w:t>, they all</w:t>
      </w:r>
      <w:r w:rsidR="004E3227">
        <w:t xml:space="preserve"> </w:t>
      </w:r>
      <w:r w:rsidR="00E9651C">
        <w:t xml:space="preserve">show significant rich club structures for </w:t>
      </w:r>
      <w:r w:rsidR="005C44E6">
        <w:t xml:space="preserve">larger </w:t>
      </w:r>
      <w:r w:rsidR="00E9651C">
        <w:t>club sizes.</w:t>
      </w:r>
      <w:r w:rsidR="005C44E6">
        <w:t xml:space="preserve"> More specifically, OC has clubs of sizes 80&lt;k&lt;1</w:t>
      </w:r>
      <w:r w:rsidR="008A3275">
        <w:t>45</w:t>
      </w:r>
      <w:r w:rsidR="005C44E6">
        <w:t xml:space="preserve">, most of them significant, </w:t>
      </w:r>
      <w:r w:rsidR="00887230">
        <w:t xml:space="preserve">with </w:t>
      </w:r>
      <w:r w:rsidR="008A3275">
        <w:t>consistent</w:t>
      </w:r>
      <w:r w:rsidR="00887230">
        <w:t xml:space="preserve"> </w:t>
      </w:r>
      <m:oMath>
        <m:sSub>
          <m:sSubPr>
            <m:ctrlPr>
              <w:ins w:id="643" w:author="MohammadHossein Manuel Haqiqatkhah" w:date="2020-01-08T11:35:00Z">
                <w:rPr>
                  <w:rFonts w:ascii="Cambria Math" w:hAnsi="Cambria Math"/>
                  <w:i/>
                </w:rPr>
              </w:ins>
            </m:ctrlPr>
          </m:sSubPr>
          <m:e>
            <m:r>
              <w:rPr>
                <w:rFonts w:ascii="Cambria Math" w:hAnsi="Cambria Math"/>
                <w:lang w:bidi="fa-IR"/>
              </w:rPr>
              <m:t>RC</m:t>
            </m:r>
          </m:e>
          <m:sub>
            <m:r>
              <w:rPr>
                <w:rFonts w:ascii="Cambria Math" w:hAnsi="Cambria Math"/>
              </w:rPr>
              <m:t>norm</m:t>
            </m:r>
          </m:sub>
        </m:sSub>
      </m:oMath>
      <w:r w:rsidR="00887230">
        <w:t xml:space="preserve"> values among members. </w:t>
      </w:r>
      <w:r w:rsidR="008A3275">
        <w:t>Almost half of</w:t>
      </w:r>
      <w:r w:rsidR="004C5D4D">
        <w:t xml:space="preserve"> the</w:t>
      </w:r>
      <w:r w:rsidR="008A3275">
        <w:t xml:space="preserve"> UT models form rich clubs with 75&lt;k&lt;150 yet others fail to. </w:t>
      </w:r>
      <w:r w:rsidR="00887230">
        <w:t>Other families</w:t>
      </w:r>
      <w:r w:rsidR="00C643BF">
        <w:t>, i.e., OT, BL, and UC,</w:t>
      </w:r>
      <w:r w:rsidR="00887230">
        <w:t xml:space="preserve"> </w:t>
      </w:r>
      <w:r w:rsidR="008A3275">
        <w:t>form</w:t>
      </w:r>
      <w:r w:rsidR="00887230">
        <w:t xml:space="preserve"> clubs with </w:t>
      </w:r>
      <w:r w:rsidR="008A3275">
        <w:t xml:space="preserve">of sizes ranging from 70 to roughly 135, with higher (but less consistent) </w:t>
      </w:r>
      <m:oMath>
        <m:sSub>
          <m:sSubPr>
            <m:ctrlPr>
              <w:ins w:id="644" w:author="MohammadHossein Manuel Haqiqatkhah" w:date="2020-01-08T11:35:00Z">
                <w:rPr>
                  <w:rFonts w:ascii="Cambria Math" w:hAnsi="Cambria Math"/>
                  <w:i/>
                </w:rPr>
              </w:ins>
            </m:ctrlPr>
          </m:sSubPr>
          <m:e>
            <m:r>
              <w:rPr>
                <w:rFonts w:ascii="Cambria Math" w:hAnsi="Cambria Math"/>
                <w:lang w:bidi="fa-IR"/>
              </w:rPr>
              <m:t>RC</m:t>
            </m:r>
          </m:e>
          <m:sub>
            <m:r>
              <w:rPr>
                <w:rFonts w:ascii="Cambria Math" w:hAnsi="Cambria Math"/>
              </w:rPr>
              <m:t>norm</m:t>
            </m:r>
          </m:sub>
        </m:sSub>
      </m:oMath>
      <w:r w:rsidR="008A3275">
        <w:t xml:space="preserve"> values compared to OC and UT</w:t>
      </w:r>
      <w:r w:rsidR="00C643BF">
        <w:t xml:space="preserve">. Fewer of </w:t>
      </w:r>
      <m:oMath>
        <m:sSub>
          <m:sSubPr>
            <m:ctrlPr>
              <w:ins w:id="645" w:author="MohammadHossein Manuel Haqiqatkhah" w:date="2020-01-08T11:35:00Z">
                <w:rPr>
                  <w:rFonts w:ascii="Cambria Math" w:hAnsi="Cambria Math"/>
                  <w:i/>
                </w:rPr>
              </w:ins>
            </m:ctrlPr>
          </m:sSubPr>
          <m:e>
            <m:r>
              <w:rPr>
                <w:rFonts w:ascii="Cambria Math" w:hAnsi="Cambria Math"/>
                <w:lang w:bidi="fa-IR"/>
              </w:rPr>
              <m:t>RC</m:t>
            </m:r>
          </m:e>
          <m:sub>
            <m:r>
              <w:rPr>
                <w:rFonts w:ascii="Cambria Math" w:hAnsi="Cambria Math"/>
              </w:rPr>
              <m:t>norm</m:t>
            </m:r>
          </m:sub>
        </m:sSub>
        <m:r>
          <w:rPr>
            <w:rFonts w:ascii="Cambria Math" w:hAnsi="Cambria Math"/>
          </w:rPr>
          <m:t>(k&gt;70)</m:t>
        </m:r>
      </m:oMath>
      <w:r w:rsidR="00C643BF">
        <w:t xml:space="preserve"> are significant in OT, BL, and UC compared to OC. </w:t>
      </w:r>
    </w:p>
    <w:p w14:paraId="31581184" w14:textId="77777777" w:rsidR="00E8543B" w:rsidRDefault="00E8543B" w:rsidP="004C5D4D">
      <w:pPr>
        <w:pStyle w:val="Heading2"/>
        <w:rPr>
          <w:lang w:bidi="fa-IR"/>
        </w:rPr>
      </w:pPr>
      <w:r>
        <w:rPr>
          <w:lang w:bidi="fa-IR"/>
        </w:rPr>
        <w:t>Odd cases</w:t>
      </w:r>
    </w:p>
    <w:p w14:paraId="3E0305E9" w14:textId="2FBFB447" w:rsidR="00E8543B" w:rsidRDefault="00E8543B" w:rsidP="0010298E">
      <w:pPr>
        <w:rPr>
          <w:ins w:id="646" w:author="MohammadHossein Manuel Haqiqatkhah" w:date="2020-01-05T20:31:00Z"/>
        </w:rPr>
      </w:pPr>
      <w:r>
        <w:rPr>
          <w:lang w:bidi="fa-IR"/>
        </w:rPr>
        <w:t xml:space="preserve">As </w:t>
      </w:r>
      <w:r w:rsidR="00F40FB4">
        <w:rPr>
          <w:lang w:bidi="fa-IR"/>
        </w:rPr>
        <w:t>can be observed</w:t>
      </w:r>
      <w:r>
        <w:rPr>
          <w:lang w:bidi="fa-IR"/>
        </w:rPr>
        <w:t xml:space="preserve"> in </w:t>
      </w:r>
      <w:r w:rsidR="001F4B39">
        <w:rPr>
          <w:lang w:bidi="fa-IR"/>
        </w:rPr>
        <w:t>the evolution plots, four models (</w:t>
      </w:r>
      <w:r>
        <w:rPr>
          <w:lang w:bidi="fa-IR"/>
        </w:rPr>
        <w:t>viz., OT2, OT3, UC1, and UC3</w:t>
      </w:r>
      <w:r w:rsidR="001F4B39">
        <w:rPr>
          <w:lang w:bidi="fa-IR"/>
        </w:rPr>
        <w:t>)</w:t>
      </w:r>
      <w:r>
        <w:rPr>
          <w:lang w:bidi="fa-IR"/>
        </w:rPr>
        <w:t xml:space="preserve"> </w:t>
      </w:r>
      <w:r w:rsidR="001F4B39">
        <w:rPr>
          <w:lang w:bidi="fa-IR"/>
        </w:rPr>
        <w:t xml:space="preserve">stop evolving before 10 thousand rewiring attempts. </w:t>
      </w:r>
      <w:r w:rsidR="00F7629B">
        <w:rPr>
          <w:lang w:bidi="fa-IR"/>
        </w:rPr>
        <w:t xml:space="preserve">Visual inspection of their </w:t>
      </w:r>
      <w:r w:rsidR="00F7629B">
        <w:rPr>
          <w:lang w:bidi="fa-IR"/>
        </w:rPr>
        <w:lastRenderedPageBreak/>
        <w:t>anatomical connectivity reveals that</w:t>
      </w:r>
      <w:r w:rsidR="00247483">
        <w:rPr>
          <w:lang w:bidi="fa-IR"/>
        </w:rPr>
        <w:t xml:space="preserve">, at </w:t>
      </w:r>
      <w:r w:rsidR="00F7629B">
        <w:rPr>
          <w:lang w:bidi="fa-IR"/>
        </w:rPr>
        <w:t>some point</w:t>
      </w:r>
      <w:r w:rsidR="00247483">
        <w:rPr>
          <w:lang w:bidi="fa-IR"/>
        </w:rPr>
        <w:t xml:space="preserve"> in their evolution</w:t>
      </w:r>
      <w:r w:rsidR="00F7629B">
        <w:rPr>
          <w:lang w:bidi="fa-IR"/>
        </w:rPr>
        <w:t>, one node</w:t>
      </w:r>
      <w:r w:rsidR="00EB5C91">
        <w:rPr>
          <w:lang w:bidi="fa-IR"/>
        </w:rPr>
        <w:t xml:space="preserve"> reaches maximum degree and is connected to all other nodes</w:t>
      </w:r>
      <w:r w:rsidR="00A80B53">
        <w:rPr>
          <w:lang w:bidi="fa-IR"/>
        </w:rPr>
        <w:t xml:space="preserve"> (Figure </w:t>
      </w:r>
      <w:r w:rsidR="002B5261">
        <w:rPr>
          <w:lang w:bidi="fa-IR"/>
        </w:rPr>
        <w:t>4</w:t>
      </w:r>
      <w:r w:rsidR="00A80B53">
        <w:rPr>
          <w:lang w:bidi="fa-IR"/>
        </w:rPr>
        <w:t>)</w:t>
      </w:r>
      <w:r w:rsidR="00EB5C91">
        <w:rPr>
          <w:lang w:bidi="fa-IR"/>
        </w:rPr>
        <w:t xml:space="preserve">. Consequently, in the next rewiring step, </w:t>
      </w:r>
      <w:ins w:id="647" w:author="MohammadHossein Manuel Haqiqatkhah" w:date="2020-01-07T23:49:00Z">
        <w:r w:rsidR="00486ED6">
          <w:rPr>
            <w:lang w:bidi="fa-IR"/>
          </w:rPr>
          <w:t xml:space="preserve">the activation of </w:t>
        </w:r>
      </w:ins>
      <w:r w:rsidR="00EB5C91">
        <w:rPr>
          <w:lang w:bidi="fa-IR"/>
        </w:rPr>
        <w:t>an element of the coupled logistic map reaches singularity because of a zero by zero d</w:t>
      </w:r>
      <w:r w:rsidR="00C21604">
        <w:rPr>
          <w:lang w:bidi="fa-IR"/>
        </w:rPr>
        <w:t>i</w:t>
      </w:r>
      <w:r w:rsidR="00EB5C91">
        <w:rPr>
          <w:lang w:bidi="fa-IR"/>
        </w:rPr>
        <w:t>vision</w:t>
      </w:r>
      <w:r w:rsidR="00A00DE2">
        <w:rPr>
          <w:lang w:bidi="fa-IR"/>
        </w:rPr>
        <w:t xml:space="preserve"> which is mathematically undefined</w:t>
      </w:r>
      <w:r w:rsidR="00486ED6">
        <w:rPr>
          <w:lang w:bidi="fa-IR"/>
        </w:rPr>
        <w:t>.</w:t>
      </w:r>
      <w:ins w:id="648" w:author="MohammadHossein Manuel Haqiqatkhah" w:date="2020-01-07T23:51:00Z">
        <w:r w:rsidR="00486ED6">
          <w:rPr>
            <w:lang w:bidi="fa-IR"/>
          </w:rPr>
          <w:t xml:space="preserve"> The matrix operation in Equation 2 </w:t>
        </w:r>
      </w:ins>
      <w:ins w:id="649" w:author="MohammadHossein Manuel Haqiqatkhah" w:date="2020-01-07T23:52:00Z">
        <w:r w:rsidR="00486ED6">
          <w:rPr>
            <w:lang w:bidi="fa-IR"/>
          </w:rPr>
          <w:t>thus results in undefined values for activation</w:t>
        </w:r>
      </w:ins>
      <w:ins w:id="650" w:author="MohammadHossein Manuel Haqiqatkhah" w:date="2020-01-07T23:53:00Z">
        <w:r w:rsidR="00332419">
          <w:rPr>
            <w:lang w:bidi="fa-IR"/>
          </w:rPr>
          <w:t xml:space="preserve"> of all other nodes</w:t>
        </w:r>
      </w:ins>
      <w:ins w:id="651" w:author="MohammadHossein Manuel Haqiqatkhah" w:date="2020-01-07T23:52:00Z">
        <w:r w:rsidR="00486ED6">
          <w:rPr>
            <w:lang w:bidi="fa-IR"/>
          </w:rPr>
          <w:t xml:space="preserve"> at the next update of the logistic maps.</w:t>
        </w:r>
      </w:ins>
      <w:r w:rsidR="005F384E">
        <w:rPr>
          <w:lang w:bidi="fa-IR"/>
        </w:rPr>
        <w:t xml:space="preserve"> These models </w:t>
      </w:r>
      <w:r w:rsidR="0014050C">
        <w:rPr>
          <w:lang w:bidi="fa-IR"/>
        </w:rPr>
        <w:t xml:space="preserve">fail to form any modules and </w:t>
      </w:r>
      <w:r w:rsidR="005F384E">
        <w:rPr>
          <w:lang w:bidi="fa-IR"/>
        </w:rPr>
        <w:t xml:space="preserve">were omitted </w:t>
      </w:r>
      <w:r w:rsidR="00F40FB4">
        <w:rPr>
          <w:lang w:bidi="fa-IR"/>
        </w:rPr>
        <w:t xml:space="preserve">from </w:t>
      </w:r>
      <w:r w:rsidR="0010298E">
        <w:rPr>
          <w:lang w:bidi="fa-IR"/>
        </w:rPr>
        <w:t>family-wise</w:t>
      </w:r>
      <w:r w:rsidR="005F384E">
        <w:rPr>
          <w:lang w:bidi="fa-IR"/>
        </w:rPr>
        <w:t xml:space="preserve"> comparison</w:t>
      </w:r>
      <w:r w:rsidR="0010298E">
        <w:rPr>
          <w:lang w:bidi="fa-IR"/>
        </w:rPr>
        <w:t>s</w:t>
      </w:r>
      <w:r w:rsidR="005F384E">
        <w:rPr>
          <w:lang w:bidi="fa-IR"/>
        </w:rPr>
        <w:t>.</w:t>
      </w:r>
    </w:p>
    <w:p w14:paraId="1506A2E6" w14:textId="77777777" w:rsidR="00AE49B6" w:rsidRDefault="00AE49B6" w:rsidP="007065F6">
      <w:pPr>
        <w:pStyle w:val="Heading2"/>
        <w:rPr>
          <w:lang w:bidi="fa-IR"/>
        </w:rPr>
      </w:pPr>
      <w:r>
        <w:rPr>
          <w:lang w:bidi="fa-IR"/>
        </w:rPr>
        <w:t>Family comparisons</w:t>
      </w:r>
    </w:p>
    <w:p w14:paraId="3AA41092" w14:textId="4208C510" w:rsidR="00D67558" w:rsidRDefault="003F004A" w:rsidP="002B5261">
      <w:pPr>
        <w:rPr>
          <w:lang w:bidi="fa-IR"/>
        </w:rPr>
      </w:pPr>
      <w:del w:id="652" w:author="MohammadHossein Manuel Haqiqatkhah" w:date="2020-01-07T23:56:00Z">
        <w:r w:rsidDel="00CB1944">
          <w:rPr>
            <w:lang w:bidi="fa-IR"/>
          </w:rPr>
          <w:delText xml:space="preserve">To </w:delText>
        </w:r>
        <w:r w:rsidR="00D02F73" w:rsidDel="00CB1944">
          <w:rPr>
            <w:lang w:bidi="fa-IR"/>
          </w:rPr>
          <w:delText>more closely observe</w:delText>
        </w:r>
        <w:r w:rsidR="00937D70" w:rsidDel="00CB1944">
          <w:rPr>
            <w:lang w:bidi="fa-IR"/>
          </w:rPr>
          <w:delText xml:space="preserve"> </w:delText>
        </w:r>
        <w:r w:rsidDel="00CB1944">
          <w:rPr>
            <w:lang w:bidi="fa-IR"/>
          </w:rPr>
          <w:delText xml:space="preserve">how </w:delText>
        </w:r>
      </w:del>
      <w:r>
        <w:rPr>
          <w:lang w:bidi="fa-IR"/>
        </w:rPr>
        <w:t xml:space="preserve">NetSimile and HHG similarity measures </w:t>
      </w:r>
      <w:del w:id="653" w:author="MohammadHossein Manuel Haqiqatkhah" w:date="2020-01-07T23:56:00Z">
        <w:r w:rsidDel="00CB1944">
          <w:rPr>
            <w:lang w:bidi="fa-IR"/>
          </w:rPr>
          <w:delText xml:space="preserve">diverge, they </w:delText>
        </w:r>
      </w:del>
      <w:r>
        <w:rPr>
          <w:lang w:bidi="fa-IR"/>
        </w:rPr>
        <w:t xml:space="preserve">were </w:t>
      </w:r>
      <w:r w:rsidR="00D02F73">
        <w:rPr>
          <w:lang w:bidi="fa-IR"/>
        </w:rPr>
        <w:t>composed</w:t>
      </w:r>
      <w:r>
        <w:rPr>
          <w:lang w:bidi="fa-IR"/>
        </w:rPr>
        <w:t xml:space="preserve"> in new matrices wherein the lower triangle belongs to </w:t>
      </w:r>
      <m:oMath>
        <m:sSubSup>
          <m:sSubSupPr>
            <m:ctrlPr>
              <w:ins w:id="654" w:author="MohammadHossein Manuel Haqiqatkhah" w:date="2020-01-08T11:35:00Z">
                <w:rPr>
                  <w:rFonts w:ascii="Cambria Math" w:hAnsi="Cambria Math"/>
                  <w:i/>
                  <w:lang w:bidi="fa-IR"/>
                </w:rPr>
              </w:ins>
            </m:ctrlPr>
          </m:sSubSupPr>
          <m:e>
            <m:r>
              <w:rPr>
                <w:rFonts w:ascii="Cambria Math" w:hAnsi="Cambria Math"/>
                <w:lang w:bidi="fa-IR"/>
              </w:rPr>
              <m:t>Dissimilarity</m:t>
            </m:r>
          </m:e>
          <m:sub>
            <m:r>
              <w:rPr>
                <w:rFonts w:ascii="Cambria Math" w:hAnsi="Cambria Math"/>
                <w:lang w:bidi="fa-IR"/>
              </w:rPr>
              <m:t>HHG</m:t>
            </m:r>
          </m:sub>
          <m:sup>
            <m:r>
              <w:rPr>
                <w:rFonts w:ascii="Cambria Math" w:hAnsi="Cambria Math"/>
                <w:lang w:bidi="fa-IR"/>
              </w:rPr>
              <m:t>N</m:t>
            </m:r>
          </m:sup>
        </m:sSubSup>
      </m:oMath>
      <w:r>
        <w:rPr>
          <w:lang w:bidi="fa-IR"/>
        </w:rPr>
        <w:t xml:space="preserve"> and the upper triangle belongs </w:t>
      </w:r>
      <w:proofErr w:type="gramStart"/>
      <w:r>
        <w:rPr>
          <w:lang w:bidi="fa-IR"/>
        </w:rPr>
        <w:t xml:space="preserve">to </w:t>
      </w:r>
      <w:proofErr w:type="gramEnd"/>
      <m:oMath>
        <m:sSubSup>
          <m:sSubSupPr>
            <m:ctrlPr>
              <w:ins w:id="655" w:author="MohammadHossein Manuel Haqiqatkhah" w:date="2020-01-08T11:35:00Z">
                <w:rPr>
                  <w:rFonts w:ascii="Cambria Math" w:hAnsi="Cambria Math"/>
                  <w:i/>
                  <w:lang w:bidi="fa-IR"/>
                </w:rPr>
              </w:ins>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N</m:t>
            </m:r>
          </m:sup>
        </m:sSubSup>
      </m:oMath>
      <w:r>
        <w:rPr>
          <w:lang w:bidi="fa-IR"/>
        </w:rPr>
        <w:t xml:space="preserve">, i.e., </w:t>
      </w:r>
      <m:oMath>
        <m:sSup>
          <m:sSupPr>
            <m:ctrlPr>
              <w:ins w:id="656" w:author="MohammadHossein Manuel Haqiqatkhah" w:date="2020-01-08T11:35:00Z">
                <w:rPr>
                  <w:rFonts w:ascii="Cambria Math" w:hAnsi="Cambria Math"/>
                  <w:i/>
                  <w:sz w:val="22"/>
                  <w:szCs w:val="22"/>
                  <w:lang w:bidi="fa-IR"/>
                </w:rPr>
              </w:ins>
            </m:ctrlPr>
          </m:sSupPr>
          <m:e>
            <m:r>
              <w:rPr>
                <w:rFonts w:ascii="Cambria Math" w:hAnsi="Cambria Math"/>
                <w:sz w:val="22"/>
                <w:szCs w:val="22"/>
                <w:lang w:bidi="fa-IR"/>
              </w:rPr>
              <m:t>Dissimilarities</m:t>
            </m:r>
          </m:e>
          <m:sup>
            <m:r>
              <w:rPr>
                <w:rFonts w:ascii="Cambria Math" w:hAnsi="Cambria Math"/>
                <w:sz w:val="22"/>
                <w:szCs w:val="22"/>
                <w:lang w:bidi="fa-IR"/>
              </w:rPr>
              <m:t>N</m:t>
            </m:r>
          </m:sup>
        </m:sSup>
        <m:r>
          <w:rPr>
            <w:rFonts w:ascii="Cambria Math" w:hAnsi="Cambria Math"/>
            <w:sz w:val="22"/>
            <w:szCs w:val="22"/>
            <w:lang w:bidi="fa-IR"/>
          </w:rPr>
          <m:t>= lower.tri(</m:t>
        </m:r>
        <m:sSubSup>
          <m:sSubSupPr>
            <m:ctrlPr>
              <w:ins w:id="657" w:author="MohammadHossein Manuel Haqiqatkhah" w:date="2020-01-08T11:35:00Z">
                <w:rPr>
                  <w:rFonts w:ascii="Cambria Math" w:hAnsi="Cambria Math"/>
                  <w:i/>
                  <w:sz w:val="22"/>
                  <w:szCs w:val="22"/>
                  <w:lang w:bidi="fa-IR"/>
                </w:rPr>
              </w:ins>
            </m:ctrlPr>
          </m:sSubSupPr>
          <m:e>
            <m:r>
              <w:rPr>
                <w:rFonts w:ascii="Cambria Math" w:hAnsi="Cambria Math"/>
                <w:sz w:val="22"/>
                <w:szCs w:val="22"/>
                <w:lang w:bidi="fa-IR"/>
              </w:rPr>
              <m:t>Dissimilarity</m:t>
            </m:r>
          </m:e>
          <m:sub>
            <m:r>
              <w:rPr>
                <w:rFonts w:ascii="Cambria Math" w:hAnsi="Cambria Math"/>
                <w:sz w:val="22"/>
                <w:szCs w:val="22"/>
                <w:lang w:bidi="fa-IR"/>
              </w:rPr>
              <m:t>HHG</m:t>
            </m:r>
          </m:sub>
          <m:sup>
            <m:r>
              <w:rPr>
                <w:rFonts w:ascii="Cambria Math" w:hAnsi="Cambria Math"/>
                <w:sz w:val="22"/>
                <w:szCs w:val="22"/>
                <w:lang w:bidi="fa-IR"/>
              </w:rPr>
              <m:t>N</m:t>
            </m:r>
          </m:sup>
        </m:sSubSup>
        <m:r>
          <w:rPr>
            <w:rFonts w:ascii="Cambria Math" w:hAnsi="Cambria Math"/>
            <w:sz w:val="22"/>
            <w:szCs w:val="22"/>
            <w:lang w:bidi="fa-IR"/>
          </w:rPr>
          <m:t>) + upper.tri(</m:t>
        </m:r>
        <m:sSubSup>
          <m:sSubSupPr>
            <m:ctrlPr>
              <w:ins w:id="658" w:author="MohammadHossein Manuel Haqiqatkhah" w:date="2020-01-08T11:35:00Z">
                <w:rPr>
                  <w:rFonts w:ascii="Cambria Math" w:hAnsi="Cambria Math"/>
                  <w:i/>
                  <w:sz w:val="22"/>
                  <w:szCs w:val="22"/>
                  <w:lang w:bidi="fa-IR"/>
                </w:rPr>
              </w:ins>
            </m:ctrlPr>
          </m:sSubSupPr>
          <m:e>
            <m:r>
              <w:rPr>
                <w:rFonts w:ascii="Cambria Math" w:hAnsi="Cambria Math"/>
                <w:sz w:val="22"/>
                <w:szCs w:val="22"/>
                <w:lang w:bidi="fa-IR"/>
              </w:rPr>
              <m:t>Dissimilarity</m:t>
            </m:r>
          </m:e>
          <m:sub>
            <m:r>
              <w:rPr>
                <w:rFonts w:ascii="Cambria Math" w:hAnsi="Cambria Math"/>
                <w:sz w:val="22"/>
                <w:szCs w:val="22"/>
                <w:lang w:bidi="fa-IR"/>
              </w:rPr>
              <m:t>NetSimile</m:t>
            </m:r>
          </m:sub>
          <m:sup>
            <m:r>
              <w:rPr>
                <w:rFonts w:ascii="Cambria Math" w:hAnsi="Cambria Math"/>
                <w:sz w:val="22"/>
                <w:szCs w:val="22"/>
                <w:lang w:bidi="fa-IR"/>
              </w:rPr>
              <m:t>N</m:t>
            </m:r>
          </m:sup>
        </m:sSubSup>
        <m:r>
          <w:rPr>
            <w:rFonts w:ascii="Cambria Math" w:hAnsi="Cambria Math"/>
            <w:sz w:val="22"/>
            <w:szCs w:val="22"/>
            <w:lang w:bidi="fa-IR"/>
          </w:rPr>
          <m:t>)</m:t>
        </m:r>
      </m:oMath>
      <w:r>
        <w:rPr>
          <w:lang w:bidi="fa-IR"/>
        </w:rPr>
        <w:t xml:space="preserve">. </w:t>
      </w:r>
      <w:r w:rsidRPr="003E67CD">
        <w:rPr>
          <w:lang w:bidi="fa-IR"/>
        </w:rPr>
        <w:t xml:space="preserve"> </w:t>
      </w:r>
      <w:r>
        <w:rPr>
          <w:lang w:bidi="fa-IR"/>
        </w:rPr>
        <w:t xml:space="preserve">The matrices of </w:t>
      </w:r>
      <m:oMath>
        <m:sSup>
          <m:sSupPr>
            <m:ctrlPr>
              <w:ins w:id="659" w:author="MohammadHossein Manuel Haqiqatkhah" w:date="2020-01-08T11:35:00Z">
                <w:rPr>
                  <w:rFonts w:ascii="Cambria Math" w:hAnsi="Cambria Math"/>
                  <w:i/>
                  <w:lang w:bidi="fa-IR"/>
                </w:rPr>
              </w:ins>
            </m:ctrlPr>
          </m:sSupPr>
          <m:e>
            <m:r>
              <w:rPr>
                <w:rFonts w:ascii="Cambria Math" w:hAnsi="Cambria Math"/>
                <w:lang w:bidi="fa-IR"/>
              </w:rPr>
              <m:t>Dissimilarities</m:t>
            </m:r>
          </m:e>
          <m:sup>
            <m:r>
              <w:rPr>
                <w:rFonts w:ascii="Cambria Math" w:hAnsi="Cambria Math"/>
                <w:lang w:bidi="fa-IR"/>
              </w:rPr>
              <m:t>N</m:t>
            </m:r>
          </m:sup>
        </m:sSup>
      </m:oMath>
      <w:r>
        <w:rPr>
          <w:lang w:bidi="fa-IR"/>
        </w:rPr>
        <w:t xml:space="preserve"> </w:t>
      </w:r>
      <w:r w:rsidR="0078228C">
        <w:rPr>
          <w:lang w:bidi="fa-IR"/>
        </w:rPr>
        <w:t xml:space="preserve">are </w:t>
      </w:r>
      <w:r>
        <w:rPr>
          <w:lang w:bidi="fa-IR"/>
        </w:rPr>
        <w:t xml:space="preserve">plotted </w:t>
      </w:r>
      <w:r w:rsidR="00937D70">
        <w:rPr>
          <w:lang w:bidi="fa-IR"/>
        </w:rPr>
        <w:t>in Fig</w:t>
      </w:r>
      <w:r w:rsidR="0078228C">
        <w:rPr>
          <w:lang w:bidi="fa-IR"/>
        </w:rPr>
        <w:t>ure</w:t>
      </w:r>
      <w:r w:rsidR="00937D70">
        <w:rPr>
          <w:lang w:bidi="fa-IR"/>
        </w:rPr>
        <w:t xml:space="preserve"> </w:t>
      </w:r>
      <w:r w:rsidR="002B5261">
        <w:rPr>
          <w:lang w:bidi="fa-IR"/>
        </w:rPr>
        <w:t>5</w:t>
      </w:r>
      <w:r w:rsidR="00937D70">
        <w:rPr>
          <w:lang w:bidi="fa-IR"/>
        </w:rPr>
        <w:t xml:space="preserve"> </w:t>
      </w:r>
      <w:r>
        <w:rPr>
          <w:lang w:bidi="fa-IR"/>
        </w:rPr>
        <w:t>as heat</w:t>
      </w:r>
      <w:r w:rsidR="00937D70">
        <w:rPr>
          <w:lang w:bidi="fa-IR"/>
        </w:rPr>
        <w:t xml:space="preserve"> </w:t>
      </w:r>
      <w:r>
        <w:rPr>
          <w:lang w:bidi="fa-IR"/>
        </w:rPr>
        <w:t>maps using</w:t>
      </w:r>
      <w:r w:rsidR="000251AD">
        <w:rPr>
          <w:lang w:bidi="fa-IR"/>
        </w:rPr>
        <w:t xml:space="preserve"> the</w:t>
      </w:r>
      <w:r>
        <w:rPr>
          <w:lang w:bidi="fa-IR"/>
        </w:rPr>
        <w:t xml:space="preserve"> `</w:t>
      </w:r>
      <w:proofErr w:type="spellStart"/>
      <w:r>
        <w:rPr>
          <w:lang w:bidi="fa-IR"/>
        </w:rPr>
        <w:t>ComplexHeatmap</w:t>
      </w:r>
      <w:proofErr w:type="spellEnd"/>
      <w:r>
        <w:rPr>
          <w:lang w:bidi="fa-IR"/>
        </w:rPr>
        <w:t xml:space="preserve">` R package </w:t>
      </w:r>
      <w:r w:rsidR="000251AD">
        <w:t>(</w:t>
      </w:r>
      <w:proofErr w:type="spellStart"/>
      <w:r w:rsidR="000251AD">
        <w:t>Gu</w:t>
      </w:r>
      <w:proofErr w:type="spellEnd"/>
      <w:r w:rsidR="000251AD">
        <w:t xml:space="preserve"> et al., 2016)</w:t>
      </w:r>
      <w:r>
        <w:rPr>
          <w:lang w:bidi="fa-IR"/>
        </w:rPr>
        <w:t xml:space="preserve">. </w:t>
      </w:r>
    </w:p>
    <w:p w14:paraId="37A71B51" w14:textId="3AB5A0E9" w:rsidR="00E8641F" w:rsidRDefault="00D67558" w:rsidP="006E01F5">
      <w:pPr>
        <w:rPr>
          <w:ins w:id="660" w:author="MohammadHossein Manuel Haqiqatkhah" w:date="2020-01-06T04:37:00Z"/>
          <w:lang w:bidi="fa-IR"/>
        </w:rPr>
      </w:pPr>
      <w:r>
        <w:rPr>
          <w:lang w:bidi="fa-IR"/>
        </w:rPr>
        <w:t>T</w:t>
      </w:r>
      <w:r w:rsidR="00937D70">
        <w:rPr>
          <w:lang w:bidi="fa-IR"/>
        </w:rPr>
        <w:t xml:space="preserve">he matrices of </w:t>
      </w:r>
      <m:oMath>
        <m:sSubSup>
          <m:sSubSupPr>
            <m:ctrlPr>
              <w:ins w:id="661" w:author="MohammadHossein Manuel Haqiqatkhah" w:date="2020-01-08T11:35:00Z">
                <w:rPr>
                  <w:rFonts w:ascii="Cambria Math" w:hAnsi="Cambria Math"/>
                  <w:i/>
                </w:rPr>
              </w:ins>
            </m:ctrlPr>
          </m:sSubSupPr>
          <m:e>
            <m:r>
              <w:rPr>
                <w:rFonts w:ascii="Cambria Math" w:hAnsi="Cambria Math"/>
                <w:lang w:bidi="fa-IR"/>
              </w:rPr>
              <m:t>Contrast</m:t>
            </m:r>
          </m:e>
          <m:sub/>
          <m:sup>
            <m:r>
              <w:rPr>
                <w:rFonts w:ascii="Cambria Math" w:hAnsi="Cambria Math"/>
                <w:lang w:bidi="fa-IR"/>
              </w:rPr>
              <m:t>N</m:t>
            </m:r>
          </m:sup>
        </m:sSubSup>
      </m:oMath>
      <w:r w:rsidR="00937D70">
        <w:rPr>
          <w:lang w:bidi="fa-IR"/>
        </w:rPr>
        <w:t xml:space="preserve"> are plotted as </w:t>
      </w:r>
      <w:r>
        <w:rPr>
          <w:lang w:bidi="fa-IR"/>
        </w:rPr>
        <w:t xml:space="preserve">upper </w:t>
      </w:r>
      <w:r w:rsidR="00937D70">
        <w:rPr>
          <w:lang w:bidi="fa-IR"/>
        </w:rPr>
        <w:t xml:space="preserve">triangular matrices in the </w:t>
      </w:r>
      <w:r>
        <w:rPr>
          <w:lang w:bidi="fa-IR"/>
        </w:rPr>
        <w:t xml:space="preserve">Figure </w:t>
      </w:r>
      <w:r w:rsidR="009D54DD">
        <w:rPr>
          <w:lang w:bidi="fa-IR"/>
        </w:rPr>
        <w:t>6.</w:t>
      </w:r>
      <w:r w:rsidR="00C01305">
        <w:rPr>
          <w:lang w:bidi="fa-IR"/>
        </w:rPr>
        <w:t xml:space="preserve"> The cell colors, coded similarly to the heat maps, denote average contrast measures derived from NetSimile algorithm </w:t>
      </w:r>
      <w:r w:rsidR="005C70DB">
        <w:rPr>
          <w:lang w:bidi="fa-IR"/>
        </w:rPr>
        <w:t xml:space="preserve">while </w:t>
      </w:r>
      <w:r w:rsidR="00C01305">
        <w:rPr>
          <w:lang w:bidi="fa-IR"/>
        </w:rPr>
        <w:t>average HHG p-values (i.e.</w:t>
      </w:r>
      <w:r w:rsidR="005C70DB">
        <w:rPr>
          <w:lang w:bidi="fa-IR"/>
        </w:rPr>
        <w:t>,</w:t>
      </w:r>
      <m:oMath>
        <m:r>
          <w:rPr>
            <w:rFonts w:ascii="Cambria Math" w:hAnsi="Cambria Math"/>
            <w:lang w:bidi="fa-IR"/>
          </w:rPr>
          <m:t xml:space="preserve"> </m:t>
        </m:r>
        <m:sSubSup>
          <m:sSubSupPr>
            <m:ctrlPr>
              <w:ins w:id="662" w:author="MohammadHossein Manuel Haqiqatkhah" w:date="2020-01-08T11:35:00Z">
                <w:rPr>
                  <w:rFonts w:ascii="Cambria Math" w:hAnsi="Cambria Math"/>
                  <w:i/>
                </w:rPr>
              </w:ins>
            </m:ctrlPr>
          </m:sSubSupPr>
          <m:e>
            <m:r>
              <w:rPr>
                <w:rFonts w:ascii="Cambria Math" w:hAnsi="Cambria Math"/>
                <w:lang w:bidi="fa-IR"/>
              </w:rPr>
              <m:t>Contrast</m:t>
            </m:r>
          </m:e>
          <m:sub>
            <m:r>
              <w:rPr>
                <w:rFonts w:ascii="Cambria Math" w:hAnsi="Cambria Math"/>
              </w:rPr>
              <m:t>HHG</m:t>
            </m:r>
          </m:sub>
          <m:sup>
            <m:r>
              <w:rPr>
                <w:rFonts w:ascii="Cambria Math" w:hAnsi="Cambria Math"/>
                <w:lang w:bidi="fa-IR"/>
              </w:rPr>
              <m:t>N</m:t>
            </m:r>
          </m:sup>
        </m:sSubSup>
      </m:oMath>
      <w:r w:rsidR="00C01305">
        <w:t>)</w:t>
      </w:r>
      <w:r w:rsidR="00C01305">
        <w:rPr>
          <w:lang w:bidi="fa-IR"/>
        </w:rPr>
        <w:t xml:space="preserve"> are indicated in each cell.</w:t>
      </w:r>
      <w:r w:rsidR="00380BA1">
        <w:rPr>
          <w:lang w:bidi="fa-IR"/>
        </w:rPr>
        <w:t xml:space="preserve"> The OC family </w:t>
      </w:r>
      <w:r w:rsidR="00764933">
        <w:rPr>
          <w:lang w:bidi="fa-IR"/>
        </w:rPr>
        <w:t xml:space="preserve">manifests the least within-family contrast in the anatomical network. Based on </w:t>
      </w:r>
      <w:r w:rsidR="002B5261">
        <w:rPr>
          <w:lang w:bidi="fa-IR"/>
        </w:rPr>
        <w:t xml:space="preserve">the </w:t>
      </w:r>
      <w:r w:rsidR="00764933">
        <w:rPr>
          <w:lang w:bidi="fa-IR"/>
        </w:rPr>
        <w:t>HHG test of multivariate independence, except for OC-OC, OC-UT, and OC-UC family pairs in anatomical connectivities, no conclusive evidence</w:t>
      </w:r>
      <w:r w:rsidR="00F40FB4">
        <w:rPr>
          <w:lang w:bidi="fa-IR"/>
        </w:rPr>
        <w:t xml:space="preserve"> exists</w:t>
      </w:r>
      <w:r w:rsidR="00764933">
        <w:rPr>
          <w:lang w:bidi="fa-IR"/>
        </w:rPr>
        <w:t xml:space="preserve"> for distributional dependence </w:t>
      </w:r>
      <w:r w:rsidR="004141AC">
        <w:rPr>
          <w:lang w:bidi="fa-IR"/>
        </w:rPr>
        <w:t>among families.</w:t>
      </w:r>
      <w:r w:rsidR="002B5261">
        <w:rPr>
          <w:lang w:bidi="fa-IR"/>
        </w:rPr>
        <w:t xml:space="preserve"> </w:t>
      </w:r>
      <w:r w:rsidR="004141AC">
        <w:rPr>
          <w:lang w:bidi="fa-IR"/>
        </w:rPr>
        <w:t xml:space="preserve">Finally, as </w:t>
      </w:r>
      <w:r w:rsidR="00FC6D5B">
        <w:rPr>
          <w:lang w:bidi="fa-IR"/>
        </w:rPr>
        <w:t xml:space="preserve">can be seen in this figure, </w:t>
      </w:r>
      <w:r w:rsidR="009375C4">
        <w:rPr>
          <w:lang w:bidi="fa-IR"/>
        </w:rPr>
        <w:t xml:space="preserve">the within- and between-family NetSimile contrasts of both anatomical and functional networks </w:t>
      </w:r>
      <w:ins w:id="663" w:author="MohammadHossein Manuel Haqiqatkhah" w:date="2020-01-08T00:06:00Z">
        <w:r w:rsidR="00F070BD">
          <w:rPr>
            <w:lang w:bidi="fa-IR"/>
          </w:rPr>
          <w:t xml:space="preserve">show similar patterns. </w:t>
        </w:r>
      </w:ins>
      <w:ins w:id="664" w:author="MohammadHossein Manuel Haqiqatkhah" w:date="2020-01-06T04:37:00Z">
        <w:r w:rsidR="00E8641F">
          <w:rPr>
            <w:lang w:bidi="fa-IR"/>
          </w:rPr>
          <w:t>More specifically,</w:t>
        </w:r>
      </w:ins>
      <w:ins w:id="665" w:author="MohammadHossein Manuel Haqiqatkhah" w:date="2020-01-08T00:07:00Z">
        <w:r w:rsidR="00F070BD">
          <w:rPr>
            <w:lang w:bidi="fa-IR"/>
          </w:rPr>
          <w:t xml:space="preserve"> within both networks, OC-BL, OC-UT</w:t>
        </w:r>
      </w:ins>
      <w:ins w:id="666" w:author="MohammadHossein Manuel Haqiqatkhah" w:date="2020-01-08T00:08:00Z">
        <w:r w:rsidR="00F070BD">
          <w:rPr>
            <w:lang w:bidi="fa-IR"/>
          </w:rPr>
          <w:t>,</w:t>
        </w:r>
      </w:ins>
      <w:ins w:id="667" w:author="MohammadHossein Manuel Haqiqatkhah" w:date="2020-01-08T00:13:00Z">
        <w:r w:rsidR="00F070BD">
          <w:rPr>
            <w:lang w:bidi="fa-IR"/>
          </w:rPr>
          <w:t xml:space="preserve"> BL-BL,</w:t>
        </w:r>
      </w:ins>
      <w:ins w:id="668" w:author="MohammadHossein Manuel Haqiqatkhah" w:date="2020-01-08T00:08:00Z">
        <w:r w:rsidR="00F070BD">
          <w:rPr>
            <w:lang w:bidi="fa-IR"/>
          </w:rPr>
          <w:t xml:space="preserve"> BL-UT</w:t>
        </w:r>
      </w:ins>
      <w:ins w:id="669" w:author="MohammadHossein Manuel Haqiqatkhah" w:date="2020-01-08T00:09:00Z">
        <w:r w:rsidR="00F070BD">
          <w:rPr>
            <w:lang w:bidi="fa-IR"/>
          </w:rPr>
          <w:t>, and UT-UT, all share close contrast values</w:t>
        </w:r>
      </w:ins>
      <w:ins w:id="670" w:author="MohammadHossein Manuel Haqiqatkhah" w:date="2020-01-08T00:10:00Z">
        <w:r w:rsidR="00F070BD">
          <w:rPr>
            <w:lang w:bidi="fa-IR"/>
          </w:rPr>
          <w:t xml:space="preserve"> compared to other family pairs. This is also the case for BL-UC and UT-UC pairs </w:t>
        </w:r>
      </w:ins>
      <w:ins w:id="671" w:author="MohammadHossein Manuel Haqiqatkhah" w:date="2020-01-08T00:11:00Z">
        <w:r w:rsidR="00F070BD">
          <w:rPr>
            <w:lang w:bidi="fa-IR"/>
          </w:rPr>
          <w:t>in both networks</w:t>
        </w:r>
      </w:ins>
      <w:ins w:id="672" w:author="MohammadHossein Manuel Haqiqatkhah" w:date="2020-01-08T00:09:00Z">
        <w:r w:rsidR="00F070BD">
          <w:rPr>
            <w:lang w:bidi="fa-IR"/>
          </w:rPr>
          <w:t>.</w:t>
        </w:r>
      </w:ins>
      <w:ins w:id="673" w:author="MohammadHossein Manuel Haqiqatkhah" w:date="2020-01-06T04:37:00Z">
        <w:r w:rsidR="00E8641F">
          <w:rPr>
            <w:lang w:bidi="fa-IR"/>
          </w:rPr>
          <w:t xml:space="preserve"> </w:t>
        </w:r>
      </w:ins>
    </w:p>
    <w:p w14:paraId="20CFD3FC" w14:textId="4AA83FB0" w:rsidR="003F004A" w:rsidRDefault="003F004A" w:rsidP="00D348A6">
      <w:pPr>
        <w:rPr>
          <w:rFonts w:cs="Arial"/>
          <w:rtl/>
          <w:lang w:bidi="fa-IR"/>
        </w:rPr>
      </w:pPr>
      <w:r>
        <w:rPr>
          <w:rFonts w:cs="Arial"/>
          <w:lang w:bidi="fa-IR"/>
        </w:rPr>
        <w:lastRenderedPageBreak/>
        <w:t xml:space="preserve">The differentiation scores </w:t>
      </w:r>
      <w:r w:rsidR="00C337DF">
        <w:rPr>
          <w:rFonts w:cs="Arial"/>
          <w:lang w:bidi="fa-IR"/>
        </w:rPr>
        <w:t>for both anatomical and functional connectivities</w:t>
      </w:r>
      <w:r w:rsidR="00357DD2" w:rsidRPr="00357DD2">
        <w:rPr>
          <w:rFonts w:cs="Arial"/>
          <w:lang w:bidi="fa-IR"/>
        </w:rPr>
        <w:t xml:space="preserve"> </w:t>
      </w:r>
      <w:r w:rsidR="00357DD2">
        <w:rPr>
          <w:rFonts w:cs="Arial"/>
          <w:lang w:bidi="fa-IR"/>
        </w:rPr>
        <w:t>of families</w:t>
      </w:r>
      <w:r w:rsidR="00357DD2" w:rsidRPr="00357DD2">
        <w:rPr>
          <w:rFonts w:cs="Arial"/>
          <w:lang w:bidi="fa-IR"/>
        </w:rPr>
        <w:t xml:space="preserve"> </w:t>
      </w:r>
      <w:r w:rsidR="00357DD2">
        <w:rPr>
          <w:rFonts w:cs="Arial"/>
          <w:lang w:bidi="fa-IR"/>
        </w:rPr>
        <w:t xml:space="preserve">are plotted in Figure </w:t>
      </w:r>
      <w:r w:rsidR="00D348A6">
        <w:rPr>
          <w:rFonts w:cs="Arial"/>
          <w:lang w:bidi="fa-IR"/>
        </w:rPr>
        <w:t>7</w:t>
      </w:r>
      <w:r>
        <w:rPr>
          <w:rFonts w:cs="Arial"/>
          <w:lang w:bidi="fa-IR"/>
        </w:rPr>
        <w:t xml:space="preserve">. </w:t>
      </w:r>
      <w:r w:rsidR="00C337DF">
        <w:rPr>
          <w:rFonts w:cs="Arial"/>
          <w:lang w:bidi="fa-IR"/>
        </w:rPr>
        <w:t>D</w:t>
      </w:r>
      <w:r>
        <w:rPr>
          <w:rFonts w:cs="Arial"/>
          <w:lang w:bidi="fa-IR"/>
        </w:rPr>
        <w:t>ifferentiation value</w:t>
      </w:r>
      <w:r w:rsidR="00C70056">
        <w:rPr>
          <w:rFonts w:cs="Arial"/>
          <w:lang w:bidi="fa-IR"/>
        </w:rPr>
        <w:t>s above one (dashed line) imply that</w:t>
      </w:r>
      <w:r>
        <w:rPr>
          <w:rFonts w:cs="Arial"/>
          <w:lang w:bidi="fa-IR"/>
        </w:rPr>
        <w:t xml:space="preserve"> </w:t>
      </w:r>
      <w:r w:rsidR="00C70056">
        <w:rPr>
          <w:rFonts w:cs="Arial"/>
          <w:lang w:bidi="fa-IR"/>
        </w:rPr>
        <w:t xml:space="preserve">the </w:t>
      </w:r>
      <w:r>
        <w:rPr>
          <w:rFonts w:cs="Arial"/>
          <w:lang w:bidi="fa-IR"/>
        </w:rPr>
        <w:t>within-family resemblance of network structures</w:t>
      </w:r>
      <w:r w:rsidR="00C70056">
        <w:rPr>
          <w:rFonts w:cs="Arial"/>
          <w:lang w:bidi="fa-IR"/>
        </w:rPr>
        <w:t xml:space="preserve"> of family </w:t>
      </w:r>
      <w:r w:rsidR="00C70056">
        <w:rPr>
          <w:lang w:bidi="fa-IR"/>
        </w:rPr>
        <w:t>$</w:t>
      </w:r>
      <w:proofErr w:type="spellStart"/>
      <w:r w:rsidR="00C70056">
        <w:rPr>
          <w:lang w:bidi="fa-IR"/>
        </w:rPr>
        <w:t>f_i</w:t>
      </w:r>
      <w:proofErr w:type="spellEnd"/>
      <w:r w:rsidR="00C70056">
        <w:rPr>
          <w:lang w:bidi="fa-IR"/>
        </w:rPr>
        <w:t>$</w:t>
      </w:r>
      <w:r w:rsidR="00C70056">
        <w:rPr>
          <w:rFonts w:cs="Arial"/>
          <w:lang w:bidi="fa-IR"/>
        </w:rPr>
        <w:t xml:space="preserve"> </w:t>
      </w:r>
      <w:r>
        <w:rPr>
          <w:rFonts w:cs="Arial"/>
          <w:lang w:bidi="fa-IR"/>
        </w:rPr>
        <w:t>is higher than the average resemblance of its members to the members of other families.</w:t>
      </w:r>
      <w:r w:rsidR="00C70056">
        <w:rPr>
          <w:rFonts w:cs="Arial"/>
          <w:lang w:bidi="fa-IR"/>
        </w:rPr>
        <w:t xml:space="preserve"> </w:t>
      </w:r>
      <w:r w:rsidR="005A69A6">
        <w:rPr>
          <w:rFonts w:cs="Arial"/>
          <w:lang w:bidi="fa-IR"/>
        </w:rPr>
        <w:t xml:space="preserve">We observe elevated differentiations in both anatomical and functional networks of OC, BL, and UT. This measure is </w:t>
      </w:r>
      <w:r w:rsidR="007271D5">
        <w:rPr>
          <w:rFonts w:cs="Arial"/>
          <w:lang w:bidi="fa-IR"/>
        </w:rPr>
        <w:t>remarkabl</w:t>
      </w:r>
      <w:r w:rsidR="00357DD2">
        <w:rPr>
          <w:rFonts w:cs="Arial"/>
          <w:lang w:bidi="fa-IR"/>
        </w:rPr>
        <w:t>y</w:t>
      </w:r>
      <w:r w:rsidR="007271D5">
        <w:rPr>
          <w:rFonts w:cs="Arial"/>
          <w:lang w:bidi="fa-IR"/>
        </w:rPr>
        <w:t xml:space="preserve"> higher for the anatomical network</w:t>
      </w:r>
      <w:r w:rsidR="00F40FB4">
        <w:rPr>
          <w:rFonts w:cs="Arial"/>
          <w:lang w:bidi="fa-IR"/>
        </w:rPr>
        <w:t>s</w:t>
      </w:r>
      <w:r w:rsidR="007271D5">
        <w:rPr>
          <w:rFonts w:cs="Arial"/>
          <w:lang w:bidi="fa-IR"/>
        </w:rPr>
        <w:t xml:space="preserve"> of</w:t>
      </w:r>
      <w:r w:rsidR="00F40FB4">
        <w:rPr>
          <w:rFonts w:cs="Arial"/>
          <w:lang w:bidi="fa-IR"/>
        </w:rPr>
        <w:t xml:space="preserve"> the</w:t>
      </w:r>
      <w:r w:rsidR="007271D5">
        <w:rPr>
          <w:rFonts w:cs="Arial"/>
          <w:lang w:bidi="fa-IR"/>
        </w:rPr>
        <w:t xml:space="preserve"> OC family.</w:t>
      </w:r>
    </w:p>
    <w:p w14:paraId="6004310E" w14:textId="542EF0C8" w:rsidR="00AE49B6" w:rsidRDefault="003F004A" w:rsidP="00FE28D7">
      <w:pPr>
        <w:rPr>
          <w:lang w:bidi="fa-IR"/>
        </w:rPr>
      </w:pPr>
      <w:r>
        <w:rPr>
          <w:rFonts w:cs="Arial"/>
          <w:lang w:bidi="fa-IR"/>
        </w:rPr>
        <w:t>Finally, in order to have both family resemblance and family differentiation in a single frame, we summarized the</w:t>
      </w:r>
      <w:r w:rsidR="006972BE">
        <w:rPr>
          <w:rFonts w:cs="Arial"/>
          <w:lang w:bidi="fa-IR"/>
        </w:rPr>
        <w:t>ir</w:t>
      </w:r>
      <w:r>
        <w:rPr>
          <w:rFonts w:cs="Arial"/>
          <w:lang w:bidi="fa-IR"/>
        </w:rPr>
        <w:t xml:space="preserve"> values in </w:t>
      </w:r>
      <w:r w:rsidR="006972BE">
        <w:rPr>
          <w:rFonts w:cs="Arial"/>
          <w:lang w:bidi="fa-IR"/>
        </w:rPr>
        <w:t xml:space="preserve">the </w:t>
      </w:r>
      <w:r>
        <w:rPr>
          <w:rFonts w:cs="Arial"/>
          <w:lang w:bidi="fa-IR"/>
        </w:rPr>
        <w:t xml:space="preserve">graphs shown in Figure </w:t>
      </w:r>
      <w:r w:rsidR="00D348A6">
        <w:rPr>
          <w:rFonts w:cs="Arial"/>
          <w:lang w:bidi="fa-IR"/>
        </w:rPr>
        <w:t>8</w:t>
      </w:r>
      <w:r>
        <w:rPr>
          <w:rFonts w:cs="Arial"/>
          <w:lang w:bidi="fa-IR"/>
        </w:rPr>
        <w:t xml:space="preserve">. </w:t>
      </w:r>
      <w:r w:rsidR="006972BE">
        <w:rPr>
          <w:rFonts w:cs="Arial"/>
          <w:lang w:bidi="fa-IR"/>
        </w:rPr>
        <w:t xml:space="preserve">In these </w:t>
      </w:r>
      <w:r>
        <w:rPr>
          <w:rFonts w:cs="Arial"/>
          <w:lang w:bidi="fa-IR"/>
        </w:rPr>
        <w:t>graph</w:t>
      </w:r>
      <w:r w:rsidR="006972BE">
        <w:rPr>
          <w:rFonts w:cs="Arial"/>
          <w:lang w:bidi="fa-IR"/>
        </w:rPr>
        <w:t>s,</w:t>
      </w:r>
      <w:r>
        <w:rPr>
          <w:rFonts w:cs="Arial"/>
          <w:lang w:bidi="fa-IR"/>
        </w:rPr>
        <w:t xml:space="preserve"> </w:t>
      </w:r>
      <w:r w:rsidR="00357DD2">
        <w:rPr>
          <w:rFonts w:cs="Arial"/>
          <w:lang w:bidi="fa-IR"/>
        </w:rPr>
        <w:t xml:space="preserve">individual </w:t>
      </w:r>
      <w:r w:rsidR="006972BE">
        <w:rPr>
          <w:rFonts w:cs="Arial"/>
          <w:lang w:bidi="fa-IR"/>
        </w:rPr>
        <w:t xml:space="preserve">nodes </w:t>
      </w:r>
      <w:r w:rsidR="00357DD2">
        <w:rPr>
          <w:rFonts w:cs="Arial"/>
          <w:lang w:bidi="fa-IR"/>
        </w:rPr>
        <w:t xml:space="preserve">represent </w:t>
      </w:r>
      <w:r>
        <w:rPr>
          <w:rFonts w:cs="Arial"/>
          <w:lang w:bidi="fa-IR"/>
        </w:rPr>
        <w:t xml:space="preserve">families of models. </w:t>
      </w:r>
      <w:r w:rsidR="006972BE">
        <w:rPr>
          <w:rFonts w:cs="Arial"/>
          <w:lang w:bidi="fa-IR"/>
        </w:rPr>
        <w:t>E</w:t>
      </w:r>
      <w:r>
        <w:rPr>
          <w:rFonts w:cs="Arial"/>
          <w:lang w:bidi="fa-IR"/>
        </w:rPr>
        <w:t xml:space="preserve">dge color and size </w:t>
      </w:r>
      <w:r w:rsidR="006972BE">
        <w:rPr>
          <w:rFonts w:cs="Arial"/>
          <w:lang w:bidi="fa-IR"/>
        </w:rPr>
        <w:t xml:space="preserve">code </w:t>
      </w:r>
      <w:r>
        <w:rPr>
          <w:rFonts w:cs="Arial"/>
          <w:lang w:bidi="fa-IR"/>
        </w:rPr>
        <w:t xml:space="preserve">between-family </w:t>
      </w:r>
      <w:r w:rsidR="006972BE">
        <w:rPr>
          <w:rFonts w:cs="Arial"/>
          <w:lang w:bidi="fa-IR"/>
        </w:rPr>
        <w:t xml:space="preserve">contrast and </w:t>
      </w:r>
      <w:r>
        <w:rPr>
          <w:rFonts w:cs="Arial"/>
          <w:lang w:bidi="fa-IR"/>
        </w:rPr>
        <w:t xml:space="preserve">node color capture within-family </w:t>
      </w:r>
      <w:r w:rsidR="006972BE">
        <w:rPr>
          <w:rFonts w:cs="Arial"/>
          <w:lang w:bidi="fa-IR"/>
        </w:rPr>
        <w:t>contrast</w:t>
      </w:r>
      <w:r>
        <w:rPr>
          <w:rFonts w:cs="Arial"/>
          <w:lang w:bidi="fa-IR"/>
        </w:rPr>
        <w:t xml:space="preserve">. The size of each node is proportional to the value of the differentiation score of its corresponding family. The </w:t>
      </w:r>
      <w:r w:rsidR="00AE67A3">
        <w:rPr>
          <w:rFonts w:cs="Arial"/>
          <w:lang w:bidi="fa-IR"/>
        </w:rPr>
        <w:t xml:space="preserve">families </w:t>
      </w:r>
      <w:r>
        <w:rPr>
          <w:rFonts w:cs="Arial"/>
          <w:lang w:bidi="fa-IR"/>
        </w:rPr>
        <w:t xml:space="preserve">with </w:t>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e>
        </m:d>
        <m:r>
          <w:rPr>
            <w:rFonts w:ascii="Cambria Math" w:hAnsi="Cambria Math"/>
            <w:lang w:bidi="fa-IR"/>
          </w:rPr>
          <m:t>&gt;1</m:t>
        </m:r>
      </m:oMath>
      <w:r w:rsidR="00A032A1">
        <w:rPr>
          <w:rFonts w:cs="Arial"/>
          <w:lang w:bidi="fa-IR"/>
        </w:rPr>
        <w:t xml:space="preserve"> </w:t>
      </w:r>
      <w:r>
        <w:rPr>
          <w:rFonts w:cs="Arial"/>
          <w:lang w:bidi="fa-IR"/>
        </w:rPr>
        <w:t>are marked with asterisks.</w:t>
      </w:r>
      <w:r w:rsidR="001F4B39">
        <w:rPr>
          <w:rFonts w:cs="Arial"/>
          <w:lang w:bidi="fa-IR"/>
        </w:rPr>
        <w:t xml:space="preserve"> It can be noticed that </w:t>
      </w:r>
      <w:ins w:id="674" w:author="MohammadHossein Manuel Haqiqatkhah" w:date="2020-01-08T00:19:00Z">
        <w:r w:rsidR="00001414">
          <w:rPr>
            <w:rFonts w:cs="Arial"/>
            <w:lang w:bidi="fa-IR"/>
          </w:rPr>
          <w:t xml:space="preserve">in both anatomical and functional networks, </w:t>
        </w:r>
      </w:ins>
      <w:ins w:id="675" w:author="MohammadHossein Manuel Haqiqatkhah" w:date="2020-01-08T00:17:00Z">
        <w:r w:rsidR="00001414">
          <w:rPr>
            <w:rFonts w:cs="Arial"/>
            <w:lang w:bidi="fa-IR"/>
          </w:rPr>
          <w:t xml:space="preserve">the families with differentiation scores larger than one (i.e., </w:t>
        </w:r>
      </w:ins>
      <w:ins w:id="676" w:author="MohammadHossein Manuel Haqiqatkhah" w:date="2020-01-08T00:18:00Z">
        <w:r w:rsidR="00001414">
          <w:rPr>
            <w:rFonts w:cs="Arial"/>
            <w:lang w:bidi="fa-IR"/>
          </w:rPr>
          <w:t>OC, BL, and UT</w:t>
        </w:r>
      </w:ins>
      <w:ins w:id="677" w:author="MohammadHossein Manuel Haqiqatkhah" w:date="2020-01-08T00:17:00Z">
        <w:r w:rsidR="00001414">
          <w:rPr>
            <w:rFonts w:cs="Arial"/>
            <w:lang w:bidi="fa-IR"/>
          </w:rPr>
          <w:t>)</w:t>
        </w:r>
      </w:ins>
      <w:ins w:id="678" w:author="MohammadHossein Manuel Haqiqatkhah" w:date="2020-01-08T00:18:00Z">
        <w:r w:rsidR="00001414">
          <w:rPr>
            <w:rFonts w:cs="Arial"/>
            <w:lang w:bidi="fa-IR"/>
          </w:rPr>
          <w:t xml:space="preserve"> have lower within</w:t>
        </w:r>
      </w:ins>
      <w:ins w:id="679" w:author="MohammadHossein Manuel Haqiqatkhah" w:date="2020-01-08T00:19:00Z">
        <w:r w:rsidR="00001414">
          <w:rPr>
            <w:rFonts w:cs="Arial"/>
            <w:lang w:bidi="fa-IR"/>
          </w:rPr>
          <w:t>-family contrast</w:t>
        </w:r>
      </w:ins>
      <w:ins w:id="680" w:author="MohammadHossein Manuel Haqiqatkhah" w:date="2020-01-08T00:20:00Z">
        <w:r w:rsidR="00001414">
          <w:rPr>
            <w:rFonts w:cs="Arial"/>
            <w:lang w:bidi="fa-IR"/>
          </w:rPr>
          <w:t xml:space="preserve"> values</w:t>
        </w:r>
      </w:ins>
      <w:ins w:id="681" w:author="MohammadHossein Manuel Haqiqatkhah" w:date="2020-01-08T00:19:00Z">
        <w:r w:rsidR="00001414">
          <w:rPr>
            <w:rFonts w:cs="Arial"/>
            <w:lang w:bidi="fa-IR"/>
          </w:rPr>
          <w:t xml:space="preserve">. Moreover, the pairwise contrasts among these </w:t>
        </w:r>
      </w:ins>
      <w:ins w:id="682" w:author="MohammadHossein Manuel Haqiqatkhah" w:date="2020-01-08T00:20:00Z">
        <w:r w:rsidR="00001414">
          <w:rPr>
            <w:rFonts w:cs="Arial"/>
            <w:lang w:bidi="fa-IR"/>
          </w:rPr>
          <w:t xml:space="preserve">families </w:t>
        </w:r>
      </w:ins>
      <w:ins w:id="683" w:author="MohammadHossein Manuel Haqiqatkhah" w:date="2020-01-08T01:31:00Z">
        <w:r w:rsidR="00CB3E4F">
          <w:rPr>
            <w:rFonts w:cs="Arial"/>
            <w:lang w:bidi="fa-IR"/>
          </w:rPr>
          <w:t>(</w:t>
        </w:r>
      </w:ins>
      <w:ins w:id="684" w:author="MohammadHossein Manuel Haqiqatkhah" w:date="2020-01-08T01:32:00Z">
        <w:r w:rsidR="00CB3E4F">
          <w:rPr>
            <w:rFonts w:cs="Arial"/>
            <w:lang w:bidi="fa-IR"/>
          </w:rPr>
          <w:t>i.e., OC-BL, OC-UT, and BL-UT</w:t>
        </w:r>
      </w:ins>
      <w:ins w:id="685" w:author="MohammadHossein Manuel Haqiqatkhah" w:date="2020-01-08T01:31:00Z">
        <w:r w:rsidR="00CB3E4F">
          <w:rPr>
            <w:rFonts w:cs="Arial"/>
            <w:lang w:bidi="fa-IR"/>
          </w:rPr>
          <w:t xml:space="preserve">) </w:t>
        </w:r>
      </w:ins>
      <w:ins w:id="686" w:author="MohammadHossein Manuel Haqiqatkhah" w:date="2020-01-08T00:20:00Z">
        <w:r w:rsidR="00001414">
          <w:rPr>
            <w:rFonts w:cs="Arial"/>
            <w:lang w:bidi="fa-IR"/>
          </w:rPr>
          <w:t xml:space="preserve">are lower than any other family pair. This suggests that </w:t>
        </w:r>
      </w:ins>
      <w:ins w:id="687" w:author="MohammadHossein Manuel Haqiqatkhah" w:date="2020-01-08T05:49:00Z">
        <w:r w:rsidR="001376AB">
          <w:rPr>
            <w:rFonts w:cs="Arial"/>
            <w:lang w:bidi="fa-IR"/>
          </w:rPr>
          <w:t xml:space="preserve">models with </w:t>
        </w:r>
      </w:ins>
      <w:ins w:id="688" w:author="MohammadHossein Manuel Haqiqatkhah" w:date="2020-01-08T05:50:00Z">
        <w:r w:rsidR="001376AB">
          <w:rPr>
            <w:rFonts w:cs="Arial"/>
            <w:lang w:bidi="fa-IR"/>
          </w:rPr>
          <w:t xml:space="preserve">increased </w:t>
        </w:r>
      </w:ins>
      <w:ins w:id="689" w:author="MohammadHossein Manuel Haqiqatkhah" w:date="2020-01-08T05:48:00Z">
        <w:r w:rsidR="001376AB">
          <w:rPr>
            <w:rFonts w:cs="Arial"/>
            <w:lang w:bidi="fa-IR"/>
          </w:rPr>
          <w:t xml:space="preserve">turbulence and </w:t>
        </w:r>
      </w:ins>
      <w:ins w:id="690" w:author="MohammadHossein Manuel Haqiqatkhah" w:date="2020-01-08T05:50:00Z">
        <w:r w:rsidR="001376AB">
          <w:rPr>
            <w:rFonts w:cs="Arial"/>
            <w:lang w:bidi="fa-IR"/>
          </w:rPr>
          <w:t xml:space="preserve">decreased </w:t>
        </w:r>
      </w:ins>
      <w:ins w:id="691" w:author="MohammadHossein Manuel Haqiqatkhah" w:date="2020-01-08T05:48:00Z">
        <w:r w:rsidR="001376AB">
          <w:rPr>
            <w:rFonts w:cs="Arial"/>
            <w:lang w:bidi="fa-IR"/>
          </w:rPr>
          <w:t xml:space="preserve">coupling strengths </w:t>
        </w:r>
      </w:ins>
      <w:ins w:id="692" w:author="MohammadHossein Manuel Haqiqatkhah" w:date="2020-01-08T05:50:00Z">
        <w:r w:rsidR="001376AB">
          <w:rPr>
            <w:rFonts w:cs="Arial"/>
            <w:lang w:bidi="fa-IR"/>
          </w:rPr>
          <w:t xml:space="preserve">lead to structures </w:t>
        </w:r>
      </w:ins>
      <w:ins w:id="693" w:author="MohammadHossein Manuel Haqiqatkhah" w:date="2020-01-08T10:52:00Z">
        <w:r w:rsidR="00FE28D7">
          <w:rPr>
            <w:rFonts w:cs="Arial"/>
            <w:lang w:bidi="fa-IR"/>
          </w:rPr>
          <w:t xml:space="preserve">less </w:t>
        </w:r>
      </w:ins>
      <w:ins w:id="694" w:author="MohammadHossein Manuel Haqiqatkhah" w:date="2020-01-08T05:49:00Z">
        <w:r w:rsidR="00FE28D7">
          <w:rPr>
            <w:rFonts w:cs="Arial"/>
            <w:lang w:bidi="fa-IR"/>
          </w:rPr>
          <w:t>resembl</w:t>
        </w:r>
      </w:ins>
      <w:ins w:id="695" w:author="MohammadHossein Manuel Haqiqatkhah" w:date="2020-01-08T10:52:00Z">
        <w:r w:rsidR="00FE28D7">
          <w:rPr>
            <w:rFonts w:cs="Arial"/>
            <w:lang w:bidi="fa-IR"/>
          </w:rPr>
          <w:t>ing</w:t>
        </w:r>
      </w:ins>
      <w:ins w:id="696" w:author="MohammadHossein Manuel Haqiqatkhah" w:date="2020-01-08T05:49:00Z">
        <w:r w:rsidR="001376AB">
          <w:rPr>
            <w:rFonts w:cs="Arial"/>
            <w:lang w:bidi="fa-IR"/>
          </w:rPr>
          <w:t xml:space="preserve"> the baseline family</w:t>
        </w:r>
      </w:ins>
      <w:ins w:id="697" w:author="MohammadHossein Manuel Haqiqatkhah" w:date="2020-01-08T10:52:00Z">
        <w:r w:rsidR="00FE28D7">
          <w:rPr>
            <w:rFonts w:cs="Arial"/>
            <w:lang w:bidi="fa-IR"/>
          </w:rPr>
          <w:t>.</w:t>
        </w:r>
      </w:ins>
    </w:p>
    <w:p w14:paraId="1BDABD01" w14:textId="77777777" w:rsidR="00C25C1E" w:rsidRDefault="00C25C1E" w:rsidP="00C25C1E">
      <w:pPr>
        <w:pStyle w:val="Heading1"/>
        <w:rPr>
          <w:lang w:bidi="fa-IR"/>
        </w:rPr>
      </w:pPr>
      <w:r>
        <w:rPr>
          <w:lang w:bidi="fa-IR"/>
        </w:rPr>
        <w:t>Discussion</w:t>
      </w:r>
    </w:p>
    <w:p w14:paraId="31919DD0" w14:textId="6008299A" w:rsidR="00AE7457" w:rsidRPr="000750EB" w:rsidRDefault="00F40FB4" w:rsidP="00CB3E4F">
      <w:pPr>
        <w:rPr>
          <w:lang w:bidi="fa-IR"/>
        </w:rPr>
      </w:pPr>
      <w:r>
        <w:rPr>
          <w:lang w:bidi="fa-IR"/>
        </w:rPr>
        <w:t>W</w:t>
      </w:r>
      <w:r w:rsidR="00636557" w:rsidRPr="000750EB">
        <w:rPr>
          <w:lang w:bidi="fa-IR"/>
        </w:rPr>
        <w:t>e investigated the effect of non-uniform</w:t>
      </w:r>
      <w:r>
        <w:rPr>
          <w:lang w:bidi="fa-IR"/>
        </w:rPr>
        <w:t>ity of activity and connection strength on the evolution of network structure under adaptive rewiring. The adaptive rewiring was driven by synchronization in coupled logistic maps. The</w:t>
      </w:r>
      <w:r w:rsidR="00636557" w:rsidRPr="000750EB">
        <w:rPr>
          <w:lang w:bidi="fa-IR"/>
        </w:rPr>
        <w:t xml:space="preserve"> </w:t>
      </w:r>
      <w:r w:rsidR="002C14DF" w:rsidRPr="000750EB">
        <w:rPr>
          <w:lang w:bidi="fa-IR"/>
        </w:rPr>
        <w:t>turbulence and coupling parameters</w:t>
      </w:r>
      <w:r w:rsidR="00636557" w:rsidRPr="000750EB">
        <w:rPr>
          <w:lang w:bidi="fa-IR"/>
        </w:rPr>
        <w:t xml:space="preserve"> o</w:t>
      </w:r>
      <w:bookmarkStart w:id="698" w:name="_GoBack"/>
      <w:bookmarkEnd w:id="698"/>
      <w:r w:rsidR="00636557" w:rsidRPr="000750EB">
        <w:rPr>
          <w:lang w:bidi="fa-IR"/>
        </w:rPr>
        <w:t>f coupled logistic maps</w:t>
      </w:r>
      <w:r>
        <w:rPr>
          <w:lang w:bidi="fa-IR"/>
        </w:rPr>
        <w:t xml:space="preserve"> govern their synchronization behavior</w:t>
      </w:r>
      <w:r w:rsidR="00636557" w:rsidRPr="000750EB">
        <w:rPr>
          <w:lang w:bidi="fa-IR"/>
        </w:rPr>
        <w:t>.</w:t>
      </w:r>
      <w:r>
        <w:rPr>
          <w:lang w:bidi="fa-IR"/>
        </w:rPr>
        <w:t xml:space="preserve"> It </w:t>
      </w:r>
      <w:r w:rsidR="00934BA6">
        <w:rPr>
          <w:lang w:bidi="fa-IR"/>
        </w:rPr>
        <w:t>has</w:t>
      </w:r>
      <w:r>
        <w:rPr>
          <w:lang w:bidi="fa-IR"/>
        </w:rPr>
        <w:t xml:space="preserve"> </w:t>
      </w:r>
      <w:r w:rsidR="00934BA6">
        <w:rPr>
          <w:lang w:bidi="fa-IR"/>
        </w:rPr>
        <w:t>amply been</w:t>
      </w:r>
      <w:r>
        <w:rPr>
          <w:lang w:bidi="fa-IR"/>
        </w:rPr>
        <w:t xml:space="preserve"> shown repeatedly that networks evolve to brain-like structure when these parameters were fixed to uniform values. </w:t>
      </w:r>
      <w:r w:rsidR="00934BA6">
        <w:rPr>
          <w:lang w:bidi="fa-IR"/>
        </w:rPr>
        <w:t>We replicated this behavior for our baseline parameter setting</w:t>
      </w:r>
      <w:r w:rsidR="00CB3E4F">
        <w:rPr>
          <w:lang w:bidi="fa-IR"/>
        </w:rPr>
        <w:t>.</w:t>
      </w:r>
      <w:r w:rsidR="00636557" w:rsidRPr="000750EB">
        <w:rPr>
          <w:lang w:bidi="fa-IR"/>
        </w:rPr>
        <w:t xml:space="preserve"> </w:t>
      </w:r>
      <w:ins w:id="699" w:author="MohammadHossein Manuel Haqiqatkhah" w:date="2020-01-08T01:33:00Z">
        <w:r w:rsidR="00CB3E4F">
          <w:rPr>
            <w:lang w:bidi="fa-IR"/>
          </w:rPr>
          <w:t>Additionally, w</w:t>
        </w:r>
        <w:r w:rsidR="00CB3E4F" w:rsidRPr="000750EB">
          <w:rPr>
            <w:lang w:bidi="fa-IR"/>
          </w:rPr>
          <w:t xml:space="preserve">e </w:t>
        </w:r>
      </w:ins>
      <w:r w:rsidR="00636557" w:rsidRPr="000750EB">
        <w:rPr>
          <w:lang w:bidi="fa-IR"/>
        </w:rPr>
        <w:t xml:space="preserve">studied how </w:t>
      </w:r>
      <w:r w:rsidR="00934BA6">
        <w:rPr>
          <w:lang w:bidi="fa-IR"/>
        </w:rPr>
        <w:t>non-uniform</w:t>
      </w:r>
      <w:r w:rsidR="00636557" w:rsidRPr="000750EB">
        <w:rPr>
          <w:lang w:bidi="fa-IR"/>
        </w:rPr>
        <w:t xml:space="preserve"> parametrization </w:t>
      </w:r>
      <w:r w:rsidR="008164B4" w:rsidRPr="000750EB">
        <w:rPr>
          <w:lang w:bidi="fa-IR"/>
        </w:rPr>
        <w:t>reflect</w:t>
      </w:r>
      <w:r w:rsidR="00934BA6">
        <w:rPr>
          <w:lang w:bidi="fa-IR"/>
        </w:rPr>
        <w:t>s</w:t>
      </w:r>
      <w:r w:rsidR="008164B4" w:rsidRPr="000750EB">
        <w:rPr>
          <w:lang w:bidi="fa-IR"/>
        </w:rPr>
        <w:t xml:space="preserve"> in </w:t>
      </w:r>
      <w:r w:rsidR="00636557" w:rsidRPr="000750EB">
        <w:rPr>
          <w:lang w:bidi="fa-IR"/>
        </w:rPr>
        <w:t xml:space="preserve">network structure </w:t>
      </w:r>
      <w:r w:rsidR="0084627C" w:rsidRPr="000750EB">
        <w:rPr>
          <w:lang w:bidi="fa-IR"/>
        </w:rPr>
        <w:t xml:space="preserve">and whether </w:t>
      </w:r>
      <w:r w:rsidR="0084627C" w:rsidRPr="000750EB">
        <w:rPr>
          <w:lang w:bidi="fa-IR"/>
        </w:rPr>
        <w:lastRenderedPageBreak/>
        <w:t xml:space="preserve">adaptive rewiring algorithm is robust to these perturbations. </w:t>
      </w:r>
      <w:r w:rsidR="00934BA6">
        <w:rPr>
          <w:lang w:bidi="fa-IR"/>
        </w:rPr>
        <w:t>To this aim, a minority subset of network units had either the turbulence parameter reduced (UT) or increased (OT), or the connectivity reduced (UC) or increased</w:t>
      </w:r>
      <w:ins w:id="700" w:author="MohammadHossein Manuel Haqiqatkhah" w:date="2020-01-08T01:33:00Z">
        <w:r w:rsidR="00CB3E4F">
          <w:rPr>
            <w:lang w:bidi="fa-IR"/>
          </w:rPr>
          <w:t xml:space="preserve"> (OC)</w:t>
        </w:r>
      </w:ins>
      <w:r w:rsidR="00934BA6">
        <w:rPr>
          <w:lang w:bidi="fa-IR"/>
        </w:rPr>
        <w:t xml:space="preserve">.  </w:t>
      </w:r>
      <w:r w:rsidR="00AE7457" w:rsidRPr="000750EB">
        <w:rPr>
          <w:lang w:bidi="fa-IR"/>
        </w:rPr>
        <w:t xml:space="preserve">In all </w:t>
      </w:r>
      <w:r w:rsidR="00934BA6">
        <w:rPr>
          <w:lang w:bidi="fa-IR"/>
        </w:rPr>
        <w:t>these conditions</w:t>
      </w:r>
      <w:r w:rsidR="00AE7457" w:rsidRPr="000750EB">
        <w:rPr>
          <w:lang w:bidi="fa-IR"/>
        </w:rPr>
        <w:t xml:space="preserve">, adaptive rewiring evolves random networks into small-world structures with well-clustered modules and rich clubs. This evolution </w:t>
      </w:r>
      <w:r w:rsidR="00440F64" w:rsidRPr="000750EB">
        <w:rPr>
          <w:lang w:bidi="fa-IR"/>
        </w:rPr>
        <w:t xml:space="preserve">yields remarkable increase, as much as </w:t>
      </w:r>
      <w:r w:rsidR="00F65015" w:rsidRPr="000750EB">
        <w:rPr>
          <w:lang w:bidi="fa-IR"/>
        </w:rPr>
        <w:t>4</w:t>
      </w:r>
      <w:r w:rsidR="0011271C" w:rsidRPr="000750EB">
        <w:rPr>
          <w:lang w:bidi="fa-IR"/>
        </w:rPr>
        <w:t>-</w:t>
      </w:r>
      <w:r w:rsidR="00F65015" w:rsidRPr="000750EB">
        <w:rPr>
          <w:lang w:bidi="fa-IR"/>
        </w:rPr>
        <w:t>fold,</w:t>
      </w:r>
      <w:r w:rsidR="00440F64" w:rsidRPr="000750EB">
        <w:rPr>
          <w:lang w:bidi="fa-IR"/>
        </w:rPr>
        <w:t xml:space="preserve"> in clustering coefficient, network modularity, and small-worldness</w:t>
      </w:r>
      <w:r w:rsidR="006C37BE" w:rsidRPr="000750EB">
        <w:rPr>
          <w:lang w:bidi="fa-IR"/>
        </w:rPr>
        <w:t xml:space="preserve"> at the cost of a small (i.e., less than 15%) increase in average path length</w:t>
      </w:r>
      <w:r w:rsidR="00440F64" w:rsidRPr="000750EB">
        <w:rPr>
          <w:lang w:bidi="fa-IR"/>
        </w:rPr>
        <w:t>.</w:t>
      </w:r>
      <w:r w:rsidR="00F65015" w:rsidRPr="000750EB">
        <w:rPr>
          <w:lang w:bidi="fa-IR"/>
        </w:rPr>
        <w:t xml:space="preserve"> Moreover, the models form rich clubs</w:t>
      </w:r>
      <w:r w:rsidR="00402416" w:rsidRPr="000750EB">
        <w:rPr>
          <w:lang w:bidi="fa-IR"/>
        </w:rPr>
        <w:t xml:space="preserve"> as large as </w:t>
      </w:r>
      <w:r w:rsidR="00F65015" w:rsidRPr="000750EB">
        <w:rPr>
          <w:lang w:bidi="fa-IR"/>
        </w:rPr>
        <w:t>25-50% of network size.</w:t>
      </w:r>
      <w:r w:rsidR="00BB28E6" w:rsidRPr="000750EB">
        <w:rPr>
          <w:lang w:bidi="fa-IR"/>
        </w:rPr>
        <w:t xml:space="preserve"> </w:t>
      </w:r>
      <w:r w:rsidR="0058470A" w:rsidRPr="000750EB">
        <w:rPr>
          <w:lang w:bidi="fa-IR"/>
        </w:rPr>
        <w:t xml:space="preserve">The evolution taking place in our models were in accordance with </w:t>
      </w:r>
      <w:r w:rsidR="00934BA6">
        <w:rPr>
          <w:lang w:bidi="fa-IR"/>
        </w:rPr>
        <w:t>previous</w:t>
      </w:r>
      <w:r w:rsidR="0058470A" w:rsidRPr="000750EB">
        <w:rPr>
          <w:lang w:bidi="fa-IR"/>
        </w:rPr>
        <w:t xml:space="preserve"> adaptive </w:t>
      </w:r>
      <w:r w:rsidR="00934BA6">
        <w:rPr>
          <w:lang w:bidi="fa-IR"/>
        </w:rPr>
        <w:t>rewiring studies</w:t>
      </w:r>
      <w:r w:rsidR="0058470A" w:rsidRPr="000750EB">
        <w:rPr>
          <w:lang w:bidi="fa-IR"/>
        </w:rPr>
        <w:t>.</w:t>
      </w:r>
      <w:r w:rsidR="00EB7957" w:rsidRPr="00EB7957">
        <w:rPr>
          <w:lang w:bidi="fa-IR"/>
        </w:rPr>
        <w:t xml:space="preserve"> </w:t>
      </w:r>
      <w:r w:rsidR="00EB7957">
        <w:rPr>
          <w:lang w:bidi="fa-IR"/>
        </w:rPr>
        <w:t>Adaptive rewiring, therefore is robust against symmetry-breaking</w:t>
      </w:r>
      <w:r w:rsidR="004A5531">
        <w:rPr>
          <w:lang w:bidi="fa-IR"/>
        </w:rPr>
        <w:t xml:space="preserve"> perturbations of system parameters</w:t>
      </w:r>
      <w:r w:rsidR="00EB7957">
        <w:rPr>
          <w:lang w:bidi="fa-IR"/>
        </w:rPr>
        <w:t xml:space="preserve"> </w:t>
      </w:r>
    </w:p>
    <w:p w14:paraId="3A601538" w14:textId="13DEC2C3" w:rsidR="006C37BE" w:rsidRPr="00935D6F" w:rsidRDefault="00EB7957" w:rsidP="00935D6F">
      <w:pPr>
        <w:rPr>
          <w:lang w:bidi="fa-IR"/>
        </w:rPr>
      </w:pPr>
      <w:r>
        <w:rPr>
          <w:lang w:bidi="fa-IR"/>
        </w:rPr>
        <w:t>Despite this overall consistency, w</w:t>
      </w:r>
      <w:r w:rsidR="006C37BE" w:rsidRPr="000750EB">
        <w:rPr>
          <w:lang w:bidi="fa-IR"/>
        </w:rPr>
        <w:t xml:space="preserve">e observed </w:t>
      </w:r>
      <w:r>
        <w:rPr>
          <w:lang w:bidi="fa-IR"/>
        </w:rPr>
        <w:t>considerable variability</w:t>
      </w:r>
      <w:r w:rsidR="006C37BE" w:rsidRPr="000750EB">
        <w:rPr>
          <w:lang w:bidi="fa-IR"/>
        </w:rPr>
        <w:t xml:space="preserve"> among models</w:t>
      </w:r>
      <w:r w:rsidR="00934BA6">
        <w:rPr>
          <w:lang w:bidi="fa-IR"/>
        </w:rPr>
        <w:t>,</w:t>
      </w:r>
      <w:r w:rsidR="006C37BE" w:rsidRPr="000750EB">
        <w:rPr>
          <w:lang w:bidi="fa-IR"/>
        </w:rPr>
        <w:t xml:space="preserve"> both in the</w:t>
      </w:r>
      <w:r>
        <w:rPr>
          <w:lang w:bidi="fa-IR"/>
        </w:rPr>
        <w:t>ir</w:t>
      </w:r>
      <w:r w:rsidR="006C37BE" w:rsidRPr="000750EB">
        <w:rPr>
          <w:lang w:bidi="fa-IR"/>
        </w:rPr>
        <w:t xml:space="preserve"> evolution and </w:t>
      </w:r>
      <w:r w:rsidR="007D51CF" w:rsidRPr="000750EB">
        <w:rPr>
          <w:lang w:bidi="fa-IR"/>
        </w:rPr>
        <w:t xml:space="preserve">the final states of </w:t>
      </w:r>
      <w:r w:rsidR="00934BA6">
        <w:rPr>
          <w:lang w:bidi="fa-IR"/>
        </w:rPr>
        <w:t>structural</w:t>
      </w:r>
      <w:r w:rsidR="007D51CF" w:rsidRPr="000750EB">
        <w:rPr>
          <w:lang w:bidi="fa-IR"/>
        </w:rPr>
        <w:t xml:space="preserve"> and functional connectivity</w:t>
      </w:r>
      <w:r w:rsidR="006C37BE" w:rsidRPr="000750EB">
        <w:rPr>
          <w:lang w:bidi="fa-IR"/>
        </w:rPr>
        <w:t xml:space="preserve">. These variations are partly due to the </w:t>
      </w:r>
      <w:r w:rsidR="00B95851" w:rsidRPr="000750EB">
        <w:rPr>
          <w:lang w:bidi="fa-IR"/>
        </w:rPr>
        <w:t>family-specific parameterization of models</w:t>
      </w:r>
      <w:r>
        <w:rPr>
          <w:lang w:bidi="fa-IR"/>
        </w:rPr>
        <w:t>, partly to</w:t>
      </w:r>
      <w:r w:rsidR="00B95851" w:rsidRPr="000750EB">
        <w:rPr>
          <w:lang w:bidi="fa-IR"/>
        </w:rPr>
        <w:t xml:space="preserve"> the </w:t>
      </w:r>
      <w:r w:rsidR="006C37BE" w:rsidRPr="000750EB">
        <w:rPr>
          <w:lang w:bidi="fa-IR"/>
        </w:rPr>
        <w:t xml:space="preserve">random </w:t>
      </w:r>
      <w:r>
        <w:rPr>
          <w:lang w:bidi="fa-IR"/>
        </w:rPr>
        <w:t>initialization</w:t>
      </w:r>
      <w:r w:rsidR="006C37BE" w:rsidRPr="000750EB">
        <w:rPr>
          <w:lang w:bidi="fa-IR"/>
        </w:rPr>
        <w:t xml:space="preserve"> of the models</w:t>
      </w:r>
      <w:r w:rsidR="00B95851" w:rsidRPr="000750EB">
        <w:rPr>
          <w:lang w:bidi="fa-IR"/>
        </w:rPr>
        <w:t xml:space="preserve">. </w:t>
      </w:r>
      <w:r>
        <w:rPr>
          <w:lang w:bidi="fa-IR"/>
        </w:rPr>
        <w:t>W</w:t>
      </w:r>
      <w:r w:rsidR="00EE379D" w:rsidRPr="00935D6F">
        <w:rPr>
          <w:lang w:bidi="fa-IR"/>
        </w:rPr>
        <w:t xml:space="preserve">e quantified </w:t>
      </w:r>
      <w:r>
        <w:rPr>
          <w:lang w:bidi="fa-IR"/>
        </w:rPr>
        <w:t xml:space="preserve">the </w:t>
      </w:r>
      <w:r w:rsidR="00EE379D" w:rsidRPr="00935D6F">
        <w:rPr>
          <w:lang w:bidi="fa-IR"/>
        </w:rPr>
        <w:t xml:space="preserve">within- and between-family contrasts, and defined a measure of </w:t>
      </w:r>
      <w:r w:rsidR="005026C6" w:rsidRPr="00935D6F">
        <w:rPr>
          <w:lang w:bidi="fa-IR"/>
        </w:rPr>
        <w:t xml:space="preserve">family </w:t>
      </w:r>
      <w:r w:rsidR="00EE379D" w:rsidRPr="00935D6F">
        <w:rPr>
          <w:lang w:bidi="fa-IR"/>
        </w:rPr>
        <w:t>differentiation</w:t>
      </w:r>
      <w:r>
        <w:rPr>
          <w:lang w:bidi="fa-IR"/>
        </w:rPr>
        <w:t>, in order</w:t>
      </w:r>
      <w:r w:rsidR="005026C6" w:rsidRPr="00935D6F">
        <w:rPr>
          <w:lang w:bidi="fa-IR"/>
        </w:rPr>
        <w:t xml:space="preserve"> to </w:t>
      </w:r>
      <w:r w:rsidR="00577433" w:rsidRPr="00935D6F">
        <w:rPr>
          <w:lang w:bidi="fa-IR"/>
        </w:rPr>
        <w:t>score</w:t>
      </w:r>
      <w:r w:rsidR="00EB5362" w:rsidRPr="00935D6F">
        <w:rPr>
          <w:lang w:bidi="fa-IR"/>
        </w:rPr>
        <w:t>,</w:t>
      </w:r>
      <w:r w:rsidR="00577433" w:rsidRPr="00935D6F">
        <w:rPr>
          <w:lang w:bidi="fa-IR"/>
        </w:rPr>
        <w:t xml:space="preserve"> </w:t>
      </w:r>
      <w:r w:rsidR="00F46E87" w:rsidRPr="00935D6F">
        <w:rPr>
          <w:lang w:bidi="fa-IR"/>
        </w:rPr>
        <w:t>on average</w:t>
      </w:r>
      <w:r w:rsidR="00EB5362" w:rsidRPr="00935D6F">
        <w:rPr>
          <w:lang w:bidi="fa-IR"/>
        </w:rPr>
        <w:t>,</w:t>
      </w:r>
      <w:r w:rsidR="00F46E87" w:rsidRPr="00935D6F">
        <w:rPr>
          <w:lang w:bidi="fa-IR"/>
        </w:rPr>
        <w:t xml:space="preserve"> how well models belonging to one family distinguish from others.</w:t>
      </w:r>
    </w:p>
    <w:p w14:paraId="131AEB53" w14:textId="08C4981D" w:rsidR="00F46E87" w:rsidRDefault="00F46E87" w:rsidP="00CA7C4B">
      <w:pPr>
        <w:rPr>
          <w:lang w:bidi="fa-IR"/>
        </w:rPr>
      </w:pPr>
      <w:r w:rsidRPr="00935D6F">
        <w:rPr>
          <w:lang w:bidi="fa-IR"/>
        </w:rPr>
        <w:t xml:space="preserve">We found that </w:t>
      </w:r>
      <w:r w:rsidR="000750EB" w:rsidRPr="00935D6F">
        <w:rPr>
          <w:lang w:bidi="fa-IR"/>
        </w:rPr>
        <w:t xml:space="preserve">the baseline family and families with </w:t>
      </w:r>
      <w:r w:rsidR="000750EB">
        <w:rPr>
          <w:lang w:bidi="fa-IR"/>
        </w:rPr>
        <w:t xml:space="preserve">increased </w:t>
      </w:r>
      <w:r w:rsidR="000750EB" w:rsidRPr="00935D6F">
        <w:rPr>
          <w:lang w:bidi="fa-IR"/>
        </w:rPr>
        <w:t xml:space="preserve">coupling strengths or </w:t>
      </w:r>
      <w:r w:rsidR="000750EB">
        <w:rPr>
          <w:lang w:bidi="fa-IR"/>
        </w:rPr>
        <w:t>decreased</w:t>
      </w:r>
      <w:r w:rsidR="000750EB" w:rsidRPr="00935D6F">
        <w:rPr>
          <w:lang w:bidi="fa-IR"/>
        </w:rPr>
        <w:t xml:space="preserve"> turbulence parameter</w:t>
      </w:r>
      <w:r w:rsidR="00AE6A22">
        <w:rPr>
          <w:lang w:bidi="fa-IR"/>
        </w:rPr>
        <w:t xml:space="preserve"> (respectively, BL, OC, and UT)</w:t>
      </w:r>
      <w:r w:rsidR="000750EB" w:rsidRPr="00935D6F">
        <w:rPr>
          <w:lang w:bidi="fa-IR"/>
        </w:rPr>
        <w:t xml:space="preserve"> differentiate themselves most from other families</w:t>
      </w:r>
      <w:r w:rsidR="000750EB">
        <w:rPr>
          <w:lang w:bidi="fa-IR"/>
        </w:rPr>
        <w:t>, both in anatomical and functional connectivities.</w:t>
      </w:r>
      <w:r w:rsidR="00AE6A22">
        <w:rPr>
          <w:lang w:bidi="fa-IR"/>
        </w:rPr>
        <w:t xml:space="preserve"> The differentiation score is </w:t>
      </w:r>
      <w:ins w:id="701" w:author="MohammadHossein Manuel Haqiqatkhah" w:date="2020-01-08T02:12:00Z">
        <w:r w:rsidR="006B1249">
          <w:rPr>
            <w:lang w:bidi="fa-IR"/>
          </w:rPr>
          <w:t xml:space="preserve">highest </w:t>
        </w:r>
      </w:ins>
      <w:r w:rsidR="00AE6A22">
        <w:rPr>
          <w:lang w:bidi="fa-IR"/>
        </w:rPr>
        <w:t>for the anatomical</w:t>
      </w:r>
      <w:r w:rsidR="00935D6F">
        <w:rPr>
          <w:lang w:bidi="fa-IR"/>
        </w:rPr>
        <w:t xml:space="preserve"> connectivity of the</w:t>
      </w:r>
      <w:r w:rsidR="00AE6A22">
        <w:rPr>
          <w:lang w:bidi="fa-IR"/>
        </w:rPr>
        <w:t xml:space="preserve"> OC family. Moreover, we o</w:t>
      </w:r>
      <w:r w:rsidR="00935D6F">
        <w:rPr>
          <w:lang w:bidi="fa-IR"/>
        </w:rPr>
        <w:t>bserve rather high resemblance between OC and UT for both anatomical and functional connectivities. Based on</w:t>
      </w:r>
      <w:ins w:id="702" w:author="MohammadHossein Manuel Haqiqatkhah" w:date="2020-01-08T02:12:00Z">
        <w:r w:rsidR="006B1249">
          <w:rPr>
            <w:lang w:bidi="fa-IR"/>
          </w:rPr>
          <w:t xml:space="preserve"> the</w:t>
        </w:r>
      </w:ins>
      <w:r w:rsidR="00935D6F">
        <w:rPr>
          <w:lang w:bidi="fa-IR"/>
        </w:rPr>
        <w:t xml:space="preserve"> HHG test, there is strong evidence (p = 0.02) for distributional dependence between anatomical networks of OC and UT. This means that </w:t>
      </w:r>
      <w:r w:rsidR="008431EA">
        <w:rPr>
          <w:lang w:bidi="fa-IR"/>
        </w:rPr>
        <w:t>elevated coupling strength and reduced turbulence have similar effect on the structure and activations of logistic maps.</w:t>
      </w:r>
    </w:p>
    <w:p w14:paraId="64537E10" w14:textId="0B61F5C2" w:rsidR="008431EA" w:rsidRPr="00935D6F" w:rsidRDefault="00FA00DA" w:rsidP="006B1249">
      <w:pPr>
        <w:rPr>
          <w:ins w:id="703" w:author="MohammadHossein Manuel Haqiqatkhah" w:date="2020-01-06T07:30:00Z"/>
          <w:lang w:bidi="fa-IR"/>
        </w:rPr>
      </w:pPr>
      <w:r>
        <w:rPr>
          <w:lang w:bidi="fa-IR"/>
        </w:rPr>
        <w:lastRenderedPageBreak/>
        <w:t>Altogether, perturbation to the parameters of coupled logistic maps yields structural and functional differences</w:t>
      </w:r>
      <w:r w:rsidR="008F07D8">
        <w:rPr>
          <w:lang w:bidi="fa-IR"/>
        </w:rPr>
        <w:t xml:space="preserve"> that are essential for implementing cognitive functions in evolving networks. </w:t>
      </w:r>
      <w:r w:rsidR="00C80009">
        <w:rPr>
          <w:lang w:bidi="fa-IR"/>
        </w:rPr>
        <w:t xml:space="preserve">Moreover, the perturbations </w:t>
      </w:r>
      <w:r w:rsidR="008E5063">
        <w:rPr>
          <w:lang w:bidi="fa-IR"/>
        </w:rPr>
        <w:t xml:space="preserve">lead to differentiations between structural and functional networks. </w:t>
      </w:r>
      <w:commentRangeStart w:id="704"/>
      <w:r w:rsidR="00F90C97">
        <w:rPr>
          <w:lang w:bidi="fa-IR"/>
        </w:rPr>
        <w:t xml:space="preserve">From </w:t>
      </w:r>
      <w:r w:rsidR="00EB7957">
        <w:rPr>
          <w:lang w:bidi="fa-IR"/>
        </w:rPr>
        <w:t>a cognitive neuroscience</w:t>
      </w:r>
      <w:r w:rsidR="00F90C97">
        <w:rPr>
          <w:lang w:bidi="fa-IR"/>
        </w:rPr>
        <w:t xml:space="preserve"> perspective, this implies that </w:t>
      </w:r>
      <w:r w:rsidR="001B7454">
        <w:rPr>
          <w:lang w:bidi="fa-IR"/>
        </w:rPr>
        <w:t>functional and structural differentiation can be used to identify functional components in a network</w:t>
      </w:r>
      <w:commentRangeEnd w:id="704"/>
      <w:r w:rsidR="001B7454">
        <w:rPr>
          <w:rStyle w:val="CommentReference"/>
        </w:rPr>
        <w:commentReference w:id="704"/>
      </w:r>
      <w:r w:rsidR="00BC1BE0">
        <w:rPr>
          <w:lang w:bidi="fa-IR"/>
        </w:rPr>
        <w:t>, thus</w:t>
      </w:r>
      <w:r w:rsidR="00BC1BE0" w:rsidRPr="00BC1BE0">
        <w:t xml:space="preserve"> </w:t>
      </w:r>
      <w:r w:rsidR="00BC1BE0">
        <w:rPr>
          <w:lang w:bidi="fa-IR"/>
        </w:rPr>
        <w:t>warranting</w:t>
      </w:r>
      <w:r w:rsidR="00BC1BE0" w:rsidRPr="00BC1BE0">
        <w:rPr>
          <w:lang w:bidi="fa-IR"/>
        </w:rPr>
        <w:t xml:space="preserve"> the use of structural and functional</w:t>
      </w:r>
      <w:r w:rsidR="00BC1BE0">
        <w:rPr>
          <w:lang w:bidi="fa-IR"/>
        </w:rPr>
        <w:t xml:space="preserve"> connectivity measures in neuro</w:t>
      </w:r>
      <w:r w:rsidR="00BC1BE0" w:rsidRPr="00BC1BE0">
        <w:rPr>
          <w:lang w:bidi="fa-IR"/>
        </w:rPr>
        <w:t>imaging</w:t>
      </w:r>
      <w:r w:rsidR="001B7454">
        <w:rPr>
          <w:lang w:bidi="fa-IR"/>
        </w:rPr>
        <w:t>.</w:t>
      </w:r>
      <w:r w:rsidR="004A5531" w:rsidRPr="004A5531">
        <w:rPr>
          <w:lang w:bidi="fa-IR"/>
        </w:rPr>
        <w:t xml:space="preserve"> </w:t>
      </w:r>
      <w:r w:rsidR="004A5531">
        <w:rPr>
          <w:lang w:bidi="fa-IR"/>
        </w:rPr>
        <w:t xml:space="preserve">In combination with the robustness of the </w:t>
      </w:r>
      <w:r w:rsidR="006B1249">
        <w:rPr>
          <w:lang w:bidi="fa-IR"/>
        </w:rPr>
        <w:t xml:space="preserve">models, </w:t>
      </w:r>
      <w:r w:rsidR="00C6595A">
        <w:rPr>
          <w:lang w:bidi="fa-IR"/>
        </w:rPr>
        <w:t>t</w:t>
      </w:r>
      <w:r w:rsidR="004A5531">
        <w:rPr>
          <w:lang w:bidi="fa-IR"/>
        </w:rPr>
        <w:t>his can be seen as added evidence favoring the role of synchrony in plasticity.</w:t>
      </w:r>
    </w:p>
    <w:p w14:paraId="7218105D" w14:textId="77F844E8" w:rsidR="00A85441" w:rsidRDefault="00EA7093" w:rsidP="00EA7093">
      <w:pPr>
        <w:pStyle w:val="Heading1"/>
        <w:rPr>
          <w:ins w:id="705" w:author="MohammadHossein Manuel Haqiqatkhah" w:date="2020-01-06T09:38:00Z"/>
          <w:lang w:bidi="fa-IR"/>
        </w:rPr>
      </w:pPr>
      <w:ins w:id="706" w:author="MohammadHossein Manuel Haqiqatkhah" w:date="2020-01-08T09:56:00Z">
        <w:r>
          <w:rPr>
            <w:lang w:bidi="fa-IR"/>
          </w:rPr>
          <w:t>Concluding Remarks</w:t>
        </w:r>
      </w:ins>
    </w:p>
    <w:p w14:paraId="250FD788" w14:textId="1621A347" w:rsidR="00743AF6" w:rsidRDefault="00AE3CCA" w:rsidP="0078266C">
      <w:pPr>
        <w:rPr>
          <w:ins w:id="707" w:author="MohammadHossein Manuel Haqiqatkhah" w:date="2020-01-08T06:38:00Z"/>
          <w:lang w:bidi="fa-IR"/>
        </w:rPr>
      </w:pPr>
      <w:ins w:id="708" w:author="MohammadHossein Manuel Haqiqatkhah" w:date="2020-01-08T06:26:00Z">
        <w:r>
          <w:rPr>
            <w:lang w:bidi="fa-IR"/>
          </w:rPr>
          <w:t>T</w:t>
        </w:r>
      </w:ins>
      <w:ins w:id="709" w:author="MohammadHossein Manuel Haqiqatkhah" w:date="2020-01-06T09:32:00Z">
        <w:r w:rsidR="00331C70">
          <w:rPr>
            <w:lang w:bidi="fa-IR"/>
          </w:rPr>
          <w:t xml:space="preserve">his study </w:t>
        </w:r>
      </w:ins>
      <w:ins w:id="710" w:author="MohammadHossein Manuel Haqiqatkhah" w:date="2020-01-08T06:26:00Z">
        <w:r>
          <w:rPr>
            <w:lang w:bidi="fa-IR"/>
          </w:rPr>
          <w:t>can be improved in different ways</w:t>
        </w:r>
      </w:ins>
      <w:ins w:id="711" w:author="MohammadHossein Manuel Haqiqatkhah" w:date="2020-01-06T09:32:00Z">
        <w:r w:rsidR="006E3CD9">
          <w:rPr>
            <w:lang w:bidi="fa-IR"/>
          </w:rPr>
          <w:t>.</w:t>
        </w:r>
      </w:ins>
      <w:ins w:id="712" w:author="MohammadHossein Manuel Haqiqatkhah" w:date="2020-01-08T06:24:00Z">
        <w:r w:rsidR="00FA0AE0">
          <w:rPr>
            <w:lang w:bidi="fa-IR"/>
          </w:rPr>
          <w:t xml:space="preserve"> Firstly, the matrix algebraic implementation of coupled logistic maps is </w:t>
        </w:r>
      </w:ins>
      <w:ins w:id="713" w:author="MohammadHossein Manuel Haqiqatkhah" w:date="2020-01-08T06:46:00Z">
        <w:r w:rsidR="0063273F">
          <w:rPr>
            <w:lang w:bidi="fa-IR"/>
          </w:rPr>
          <w:t>sensitive</w:t>
        </w:r>
      </w:ins>
      <w:ins w:id="714" w:author="MohammadHossein Manuel Haqiqatkhah" w:date="2020-01-08T06:25:00Z">
        <w:r w:rsidR="00FA0AE0">
          <w:rPr>
            <w:lang w:bidi="fa-IR"/>
          </w:rPr>
          <w:t xml:space="preserve"> to </w:t>
        </w:r>
      </w:ins>
      <w:ins w:id="715" w:author="MohammadHossein Manuel Haqiqatkhah" w:date="2020-01-08T06:46:00Z">
        <w:r w:rsidR="0063273F">
          <w:rPr>
            <w:lang w:bidi="fa-IR"/>
          </w:rPr>
          <w:t xml:space="preserve">small </w:t>
        </w:r>
      </w:ins>
      <w:ins w:id="716" w:author="MohammadHossein Manuel Haqiqatkhah" w:date="2020-01-08T06:25:00Z">
        <w:r>
          <w:rPr>
            <w:lang w:bidi="fa-IR"/>
          </w:rPr>
          <w:t xml:space="preserve">computational errors </w:t>
        </w:r>
      </w:ins>
      <w:ins w:id="717" w:author="MohammadHossein Manuel Haqiqatkhah" w:date="2020-01-08T06:27:00Z">
        <w:r>
          <w:rPr>
            <w:lang w:bidi="fa-IR"/>
          </w:rPr>
          <w:t>such as undefined di</w:t>
        </w:r>
        <w:r w:rsidR="00F17B27">
          <w:rPr>
            <w:lang w:bidi="fa-IR"/>
          </w:rPr>
          <w:t xml:space="preserve">vision </w:t>
        </w:r>
      </w:ins>
      <w:ins w:id="718" w:author="MohammadHossein Manuel Haqiqatkhah" w:date="2020-01-08T06:34:00Z">
        <w:r w:rsidR="00205516">
          <w:rPr>
            <w:lang w:bidi="fa-IR"/>
          </w:rPr>
          <w:t>for one node, as was the case for OT2, OT3, UC1, and UC3</w:t>
        </w:r>
      </w:ins>
      <w:ins w:id="719" w:author="MohammadHossein Manuel Haqiqatkhah" w:date="2020-01-08T06:27:00Z">
        <w:r w:rsidR="00F17B27">
          <w:rPr>
            <w:lang w:bidi="fa-IR"/>
          </w:rPr>
          <w:t xml:space="preserve">. Another implementation could have prevented </w:t>
        </w:r>
      </w:ins>
      <w:ins w:id="720" w:author="MohammadHossein Manuel Haqiqatkhah" w:date="2020-01-08T06:28:00Z">
        <w:r w:rsidR="00F17B27">
          <w:rPr>
            <w:lang w:bidi="fa-IR"/>
          </w:rPr>
          <w:t>model breakdown by isolating the problematic node</w:t>
        </w:r>
      </w:ins>
      <w:ins w:id="721" w:author="MohammadHossein Manuel Haqiqatkhah" w:date="2020-01-08T06:30:00Z">
        <w:r w:rsidR="00F17B27">
          <w:rPr>
            <w:lang w:bidi="fa-IR"/>
          </w:rPr>
          <w:t xml:space="preserve"> and </w:t>
        </w:r>
      </w:ins>
      <w:ins w:id="722" w:author="MohammadHossein Manuel Haqiqatkhah" w:date="2020-01-08T06:36:00Z">
        <w:r w:rsidR="00205516">
          <w:rPr>
            <w:lang w:bidi="fa-IR"/>
          </w:rPr>
          <w:t>proceeding</w:t>
        </w:r>
      </w:ins>
      <w:ins w:id="723" w:author="MohammadHossein Manuel Haqiqatkhah" w:date="2020-01-08T06:30:00Z">
        <w:r w:rsidR="00F17B27">
          <w:rPr>
            <w:lang w:bidi="fa-IR"/>
          </w:rPr>
          <w:t xml:space="preserve"> </w:t>
        </w:r>
      </w:ins>
      <w:ins w:id="724" w:author="MohammadHossein Manuel Haqiqatkhah" w:date="2020-01-08T06:47:00Z">
        <w:r w:rsidR="0063273F">
          <w:rPr>
            <w:lang w:bidi="fa-IR"/>
          </w:rPr>
          <w:t xml:space="preserve">the adaptive rewiring algorithm </w:t>
        </w:r>
      </w:ins>
      <w:ins w:id="725" w:author="MohammadHossein Manuel Haqiqatkhah" w:date="2020-01-08T06:30:00Z">
        <w:r w:rsidR="00F17B27">
          <w:rPr>
            <w:lang w:bidi="fa-IR"/>
          </w:rPr>
          <w:t xml:space="preserve">with a slightly </w:t>
        </w:r>
      </w:ins>
      <w:ins w:id="726" w:author="MohammadHossein Manuel Haqiqatkhah" w:date="2020-01-08T06:31:00Z">
        <w:r w:rsidR="00F17B27">
          <w:rPr>
            <w:lang w:bidi="fa-IR"/>
          </w:rPr>
          <w:t xml:space="preserve">smaller </w:t>
        </w:r>
      </w:ins>
      <w:ins w:id="727" w:author="MohammadHossein Manuel Haqiqatkhah" w:date="2020-01-08T06:30:00Z">
        <w:r w:rsidR="00F17B27">
          <w:rPr>
            <w:lang w:bidi="fa-IR"/>
          </w:rPr>
          <w:t>net</w:t>
        </w:r>
      </w:ins>
      <w:ins w:id="728" w:author="MohammadHossein Manuel Haqiqatkhah" w:date="2020-01-08T06:31:00Z">
        <w:r w:rsidR="00F17B27">
          <w:rPr>
            <w:lang w:bidi="fa-IR"/>
          </w:rPr>
          <w:t>work</w:t>
        </w:r>
      </w:ins>
      <w:ins w:id="729" w:author="MohammadHossein Manuel Haqiqatkhah" w:date="2020-01-08T06:28:00Z">
        <w:r w:rsidR="00F17B27">
          <w:rPr>
            <w:lang w:bidi="fa-IR"/>
          </w:rPr>
          <w:t>. Secondly, other patterns</w:t>
        </w:r>
      </w:ins>
      <w:ins w:id="730" w:author="MohammadHossein Manuel Haqiqatkhah" w:date="2020-01-08T06:29:00Z">
        <w:r w:rsidR="00F17B27">
          <w:rPr>
            <w:lang w:bidi="fa-IR"/>
          </w:rPr>
          <w:t xml:space="preserve"> of </w:t>
        </w:r>
      </w:ins>
      <w:ins w:id="731" w:author="MohammadHossein Manuel Haqiqatkhah" w:date="2020-01-08T06:31:00Z">
        <w:r w:rsidR="00F17B27">
          <w:rPr>
            <w:lang w:bidi="fa-IR"/>
          </w:rPr>
          <w:t xml:space="preserve">parameter </w:t>
        </w:r>
      </w:ins>
      <w:ins w:id="732" w:author="MohammadHossein Manuel Haqiqatkhah" w:date="2020-01-08T06:29:00Z">
        <w:r w:rsidR="00F17B27">
          <w:rPr>
            <w:lang w:bidi="fa-IR"/>
          </w:rPr>
          <w:t>variation</w:t>
        </w:r>
      </w:ins>
      <w:ins w:id="733" w:author="MohammadHossein Manuel Haqiqatkhah" w:date="2020-01-08T06:27:00Z">
        <w:r>
          <w:rPr>
            <w:lang w:bidi="fa-IR"/>
          </w:rPr>
          <w:t xml:space="preserve"> </w:t>
        </w:r>
      </w:ins>
      <w:ins w:id="734" w:author="MohammadHossein Manuel Haqiqatkhah" w:date="2020-01-08T06:31:00Z">
        <w:r w:rsidR="00F17B27">
          <w:rPr>
            <w:lang w:bidi="fa-IR"/>
          </w:rPr>
          <w:t>can be imposed</w:t>
        </w:r>
      </w:ins>
      <w:ins w:id="735" w:author="MohammadHossein Manuel Haqiqatkhah" w:date="2020-01-08T06:49:00Z">
        <w:r w:rsidR="00B85851">
          <w:rPr>
            <w:lang w:bidi="fa-IR"/>
          </w:rPr>
          <w:t>. In alterna</w:t>
        </w:r>
      </w:ins>
      <w:ins w:id="736" w:author="MohammadHossein Manuel Haqiqatkhah" w:date="2020-01-08T06:50:00Z">
        <w:r w:rsidR="00B85851">
          <w:rPr>
            <w:lang w:bidi="fa-IR"/>
          </w:rPr>
          <w:t>tive conditions, for instance, the</w:t>
        </w:r>
      </w:ins>
      <w:ins w:id="737" w:author="MohammadHossein Manuel Haqiqatkhah" w:date="2020-01-08T06:32:00Z">
        <w:r w:rsidR="00F17B27">
          <w:rPr>
            <w:lang w:bidi="fa-IR"/>
          </w:rPr>
          <w:t xml:space="preserve"> turbulence parameter and </w:t>
        </w:r>
        <w:r w:rsidR="00205516">
          <w:rPr>
            <w:lang w:bidi="fa-IR"/>
          </w:rPr>
          <w:t>coupling strength</w:t>
        </w:r>
      </w:ins>
      <w:ins w:id="738" w:author="MohammadHossein Manuel Haqiqatkhah" w:date="2020-01-08T06:50:00Z">
        <w:r w:rsidR="00B85851">
          <w:rPr>
            <w:lang w:bidi="fa-IR"/>
          </w:rPr>
          <w:t>s can</w:t>
        </w:r>
      </w:ins>
      <w:ins w:id="739" w:author="MohammadHossein Manuel Haqiqatkhah" w:date="2020-01-08T06:32:00Z">
        <w:r w:rsidR="00205516">
          <w:rPr>
            <w:lang w:bidi="fa-IR"/>
          </w:rPr>
          <w:t xml:space="preserve"> </w:t>
        </w:r>
      </w:ins>
      <w:ins w:id="740" w:author="MohammadHossein Manuel Haqiqatkhah" w:date="2020-01-08T06:31:00Z">
        <w:r w:rsidR="00205516">
          <w:rPr>
            <w:lang w:bidi="fa-IR"/>
          </w:rPr>
          <w:t>deviat</w:t>
        </w:r>
      </w:ins>
      <w:ins w:id="741" w:author="MohammadHossein Manuel Haqiqatkhah" w:date="2020-01-08T06:32:00Z">
        <w:r w:rsidR="00205516">
          <w:rPr>
            <w:lang w:bidi="fa-IR"/>
          </w:rPr>
          <w:t>e</w:t>
        </w:r>
      </w:ins>
      <w:ins w:id="742" w:author="MohammadHossein Manuel Haqiqatkhah" w:date="2020-01-08T06:31:00Z">
        <w:r w:rsidR="00F17B27">
          <w:rPr>
            <w:lang w:bidi="fa-IR"/>
          </w:rPr>
          <w:t xml:space="preserve"> from the baseline values </w:t>
        </w:r>
      </w:ins>
      <w:ins w:id="743" w:author="MohammadHossein Manuel Haqiqatkhah" w:date="2020-01-08T06:33:00Z">
        <w:r w:rsidR="00205516">
          <w:rPr>
            <w:lang w:bidi="fa-IR"/>
          </w:rPr>
          <w:t>simultaneously</w:t>
        </w:r>
      </w:ins>
      <w:ins w:id="744" w:author="MohammadHossein Manuel Haqiqatkhah" w:date="2020-01-08T06:32:00Z">
        <w:r w:rsidR="00205516">
          <w:rPr>
            <w:lang w:bidi="fa-IR"/>
          </w:rPr>
          <w:t>, either for the same subset of nodes</w:t>
        </w:r>
      </w:ins>
      <w:ins w:id="745" w:author="MohammadHossein Manuel Haqiqatkhah" w:date="2020-01-08T06:33:00Z">
        <w:r w:rsidR="00205516">
          <w:rPr>
            <w:lang w:bidi="fa-IR"/>
          </w:rPr>
          <w:t xml:space="preserve"> or for two (overlapping) subsets. Furthermore, </w:t>
        </w:r>
      </w:ins>
      <w:ins w:id="746" w:author="MohammadHossein Manuel Haqiqatkhah" w:date="2020-01-08T06:37:00Z">
        <w:r w:rsidR="00205516">
          <w:rPr>
            <w:lang w:bidi="fa-IR"/>
          </w:rPr>
          <w:t xml:space="preserve">random and patterned deviations of parameters can be studied in </w:t>
        </w:r>
      </w:ins>
      <w:ins w:id="747" w:author="MohammadHossein Manuel Haqiqatkhah" w:date="2020-01-08T06:38:00Z">
        <w:r w:rsidR="00743AF6">
          <w:rPr>
            <w:lang w:bidi="fa-IR"/>
          </w:rPr>
          <w:t>large-scale systems</w:t>
        </w:r>
      </w:ins>
      <w:ins w:id="748" w:author="MohammadHossein Manuel Haqiqatkhah" w:date="2020-01-08T07:23:00Z">
        <w:r w:rsidR="00D16C5A">
          <w:rPr>
            <w:lang w:bidi="fa-IR"/>
          </w:rPr>
          <w:t xml:space="preserve"> to implement perceptual and memory functions in a network that is simultaneously maintaining its optimal structure</w:t>
        </w:r>
      </w:ins>
      <w:ins w:id="749" w:author="MohammadHossein Manuel Haqiqatkhah" w:date="2020-01-08T06:26:00Z">
        <w:r>
          <w:rPr>
            <w:lang w:bidi="fa-IR"/>
          </w:rPr>
          <w:t>.</w:t>
        </w:r>
      </w:ins>
      <w:ins w:id="750" w:author="MohammadHossein Manuel Haqiqatkhah" w:date="2020-01-08T06:41:00Z">
        <w:r w:rsidR="00743AF6">
          <w:rPr>
            <w:lang w:bidi="fa-IR"/>
          </w:rPr>
          <w:t xml:space="preserve"> </w:t>
        </w:r>
      </w:ins>
      <w:ins w:id="751" w:author="MohammadHossein Manuel Haqiqatkhah" w:date="2020-01-08T06:51:00Z">
        <w:r w:rsidR="00BD33D9">
          <w:rPr>
            <w:lang w:bidi="fa-IR"/>
          </w:rPr>
          <w:t xml:space="preserve">Finally, this study was limited to binary, unweighted networks. The effect of </w:t>
        </w:r>
      </w:ins>
      <w:ins w:id="752" w:author="MohammadHossein Manuel Haqiqatkhah" w:date="2020-01-08T06:52:00Z">
        <w:r w:rsidR="00BD33D9">
          <w:rPr>
            <w:lang w:bidi="fa-IR"/>
          </w:rPr>
          <w:t xml:space="preserve">non-uniform parameters </w:t>
        </w:r>
      </w:ins>
      <w:ins w:id="753" w:author="MohammadHossein Manuel Haqiqatkhah" w:date="2020-01-08T06:53:00Z">
        <w:r w:rsidR="0078266C">
          <w:rPr>
            <w:lang w:bidi="fa-IR"/>
          </w:rPr>
          <w:t xml:space="preserve">of logistic maps </w:t>
        </w:r>
      </w:ins>
      <w:ins w:id="754" w:author="MohammadHossein Manuel Haqiqatkhah" w:date="2020-01-08T06:52:00Z">
        <w:r w:rsidR="00BD33D9">
          <w:rPr>
            <w:lang w:bidi="fa-IR"/>
          </w:rPr>
          <w:t xml:space="preserve">can be studied, via systematic search, </w:t>
        </w:r>
      </w:ins>
      <w:ins w:id="755" w:author="MohammadHossein Manuel Haqiqatkhah" w:date="2020-01-08T06:53:00Z">
        <w:r w:rsidR="0078266C">
          <w:rPr>
            <w:lang w:bidi="fa-IR"/>
          </w:rPr>
          <w:t xml:space="preserve">on </w:t>
        </w:r>
      </w:ins>
      <w:ins w:id="756" w:author="MohammadHossein Manuel Haqiqatkhah" w:date="2020-01-08T06:54:00Z">
        <w:r w:rsidR="0078266C">
          <w:rPr>
            <w:lang w:bidi="fa-IR"/>
          </w:rPr>
          <w:t>weighted networks</w:t>
        </w:r>
      </w:ins>
      <w:ins w:id="757" w:author="MohammadHossein Manuel Haqiqatkhah" w:date="2020-01-08T06:55:00Z">
        <w:r w:rsidR="0078266C">
          <w:rPr>
            <w:lang w:bidi="fa-IR"/>
          </w:rPr>
          <w:t xml:space="preserve"> with various edge weight distributions, akin to </w:t>
        </w:r>
        <w:proofErr w:type="spellStart"/>
        <w:r w:rsidR="0078266C">
          <w:rPr>
            <w:lang w:bidi="fa-IR"/>
          </w:rPr>
          <w:t>Hellrigel</w:t>
        </w:r>
        <w:proofErr w:type="spellEnd"/>
        <w:r w:rsidR="0078266C">
          <w:rPr>
            <w:lang w:bidi="fa-IR"/>
          </w:rPr>
          <w:t xml:space="preserve"> et al. </w:t>
        </w:r>
        <w:r w:rsidR="0078266C">
          <w:rPr>
            <w:lang w:bidi="fa-IR"/>
          </w:rPr>
          <w:fldChar w:fldCharType="begin"/>
        </w:r>
        <w:r w:rsidR="0078266C">
          <w:rPr>
            <w:lang w:bidi="fa-IR"/>
          </w:rPr>
          <w:instrText xml:space="preserve"> ADDIN ZOTERO_ITEM CSL_CITATION {"citationID":"DL0Nhize","properties":{"formattedCitation":"(2019)","plainCitation":"(2019)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uppress-author":true}],"schema":"https://github.com/citation-style-language/schema/raw/master/csl-citation.json"} </w:instrText>
        </w:r>
      </w:ins>
      <w:r w:rsidR="0078266C">
        <w:rPr>
          <w:lang w:bidi="fa-IR"/>
        </w:rPr>
        <w:fldChar w:fldCharType="separate"/>
      </w:r>
      <w:ins w:id="758" w:author="MohammadHossein Manuel Haqiqatkhah" w:date="2020-01-08T06:55:00Z">
        <w:r w:rsidR="0078266C" w:rsidRPr="0078266C">
          <w:rPr>
            <w:rFonts w:ascii="Times New Roman" w:hAnsi="Times New Roman" w:cs="Times New Roman"/>
            <w:rPrChange w:id="759" w:author="MohammadHossein Manuel Haqiqatkhah" w:date="2020-01-08T06:55:00Z">
              <w:rPr/>
            </w:rPrChange>
          </w:rPr>
          <w:t>(2019)</w:t>
        </w:r>
        <w:r w:rsidR="0078266C">
          <w:rPr>
            <w:lang w:bidi="fa-IR"/>
          </w:rPr>
          <w:fldChar w:fldCharType="end"/>
        </w:r>
      </w:ins>
      <w:ins w:id="760" w:author="MohammadHossein Manuel Haqiqatkhah" w:date="2020-01-08T06:54:00Z">
        <w:r w:rsidR="0078266C">
          <w:rPr>
            <w:lang w:bidi="fa-IR"/>
          </w:rPr>
          <w:t>.</w:t>
        </w:r>
      </w:ins>
    </w:p>
    <w:p w14:paraId="2038B6D9" w14:textId="2C19ECF0" w:rsidR="00B279B6" w:rsidRDefault="0063273F" w:rsidP="00984DA7">
      <w:pPr>
        <w:rPr>
          <w:ins w:id="761" w:author="MohammadHossein Manuel Haqiqatkhah" w:date="2020-01-06T09:33:00Z"/>
          <w:lang w:bidi="fa-IR"/>
        </w:rPr>
      </w:pPr>
      <w:ins w:id="762" w:author="MohammadHossein Manuel Haqiqatkhah" w:date="2020-01-08T06:42:00Z">
        <w:r>
          <w:rPr>
            <w:lang w:bidi="fa-IR"/>
          </w:rPr>
          <w:t>T</w:t>
        </w:r>
      </w:ins>
      <w:ins w:id="763" w:author="MohammadHossein Manuel Haqiqatkhah" w:date="2020-01-08T03:36:00Z">
        <w:r w:rsidR="006E3CD9">
          <w:rPr>
            <w:lang w:bidi="fa-IR"/>
          </w:rPr>
          <w:t>he</w:t>
        </w:r>
      </w:ins>
      <w:ins w:id="764" w:author="MohammadHossein Manuel Haqiqatkhah" w:date="2020-01-08T03:35:00Z">
        <w:r w:rsidR="006E3CD9">
          <w:rPr>
            <w:lang w:bidi="fa-IR"/>
          </w:rPr>
          <w:t xml:space="preserve"> simplicity</w:t>
        </w:r>
      </w:ins>
      <w:ins w:id="765" w:author="MohammadHossein Manuel Haqiqatkhah" w:date="2020-01-08T03:37:00Z">
        <w:r w:rsidR="006E3CD9">
          <w:rPr>
            <w:lang w:bidi="fa-IR"/>
          </w:rPr>
          <w:t xml:space="preserve"> of the model</w:t>
        </w:r>
      </w:ins>
      <w:ins w:id="766" w:author="MohammadHossein Manuel Haqiqatkhah" w:date="2020-01-08T06:39:00Z">
        <w:r w:rsidR="00743AF6">
          <w:rPr>
            <w:lang w:bidi="fa-IR"/>
          </w:rPr>
          <w:t xml:space="preserve">, </w:t>
        </w:r>
      </w:ins>
      <w:ins w:id="767" w:author="MohammadHossein Manuel Haqiqatkhah" w:date="2020-01-08T03:35:00Z">
        <w:r w:rsidR="006E3CD9">
          <w:rPr>
            <w:lang w:bidi="fa-IR"/>
          </w:rPr>
          <w:t xml:space="preserve">both </w:t>
        </w:r>
      </w:ins>
      <w:ins w:id="768" w:author="MohammadHossein Manuel Haqiqatkhah" w:date="2020-01-08T03:37:00Z">
        <w:r w:rsidR="006E3CD9">
          <w:rPr>
            <w:lang w:bidi="fa-IR"/>
          </w:rPr>
          <w:t xml:space="preserve">in </w:t>
        </w:r>
      </w:ins>
      <w:ins w:id="769" w:author="MohammadHossein Manuel Haqiqatkhah" w:date="2020-01-08T04:59:00Z">
        <w:r w:rsidR="00343911">
          <w:rPr>
            <w:lang w:bidi="fa-IR"/>
          </w:rPr>
          <w:t xml:space="preserve">the </w:t>
        </w:r>
      </w:ins>
      <w:ins w:id="770" w:author="MohammadHossein Manuel Haqiqatkhah" w:date="2020-01-08T05:00:00Z">
        <w:r w:rsidR="00B97E6C">
          <w:rPr>
            <w:lang w:bidi="fa-IR"/>
          </w:rPr>
          <w:t xml:space="preserve">number and </w:t>
        </w:r>
      </w:ins>
      <w:ins w:id="771" w:author="MohammadHossein Manuel Haqiqatkhah" w:date="2020-01-08T04:59:00Z">
        <w:r w:rsidR="00343911">
          <w:rPr>
            <w:lang w:bidi="fa-IR"/>
          </w:rPr>
          <w:t xml:space="preserve">dynamics of </w:t>
        </w:r>
      </w:ins>
      <w:ins w:id="772" w:author="MohammadHossein Manuel Haqiqatkhah" w:date="2020-01-08T03:37:00Z">
        <w:r w:rsidR="006E3CD9">
          <w:rPr>
            <w:lang w:bidi="fa-IR"/>
          </w:rPr>
          <w:t>its elements, i.e., coupled logistic maps</w:t>
        </w:r>
      </w:ins>
      <w:ins w:id="773" w:author="MohammadHossein Manuel Haqiqatkhah" w:date="2020-01-08T06:42:00Z">
        <w:r>
          <w:rPr>
            <w:lang w:bidi="fa-IR"/>
          </w:rPr>
          <w:t xml:space="preserve">, poses </w:t>
        </w:r>
      </w:ins>
      <w:ins w:id="774" w:author="MohammadHossein Manuel Haqiqatkhah" w:date="2020-01-08T06:56:00Z">
        <w:r w:rsidR="000064AC">
          <w:rPr>
            <w:lang w:bidi="fa-IR"/>
          </w:rPr>
          <w:t xml:space="preserve">serious </w:t>
        </w:r>
      </w:ins>
      <w:ins w:id="775" w:author="MohammadHossein Manuel Haqiqatkhah" w:date="2020-01-08T06:42:00Z">
        <w:r>
          <w:rPr>
            <w:lang w:bidi="fa-IR"/>
          </w:rPr>
          <w:t xml:space="preserve">limitations on generalization of the findings to </w:t>
        </w:r>
        <w:r>
          <w:rPr>
            <w:lang w:bidi="fa-IR"/>
          </w:rPr>
          <w:lastRenderedPageBreak/>
          <w:t>neurobiological systems.</w:t>
        </w:r>
      </w:ins>
      <w:ins w:id="776" w:author="MohammadHossein Manuel Haqiqatkhah" w:date="2020-01-08T06:40:00Z">
        <w:r w:rsidR="00743AF6">
          <w:rPr>
            <w:lang w:bidi="fa-IR"/>
          </w:rPr>
          <w:t xml:space="preserve"> </w:t>
        </w:r>
      </w:ins>
      <w:ins w:id="777" w:author="MohammadHossein Manuel Haqiqatkhah" w:date="2020-01-08T07:09:00Z">
        <w:r w:rsidR="00E77877">
          <w:rPr>
            <w:lang w:bidi="fa-IR"/>
          </w:rPr>
          <w:t>Yet</w:t>
        </w:r>
      </w:ins>
      <w:ins w:id="778" w:author="MohammadHossein Manuel Haqiqatkhah" w:date="2020-01-08T07:08:00Z">
        <w:r w:rsidR="0058269F">
          <w:rPr>
            <w:lang w:bidi="fa-IR"/>
          </w:rPr>
          <w:t>, s</w:t>
        </w:r>
      </w:ins>
      <w:ins w:id="779" w:author="MohammadHossein Manuel Haqiqatkhah" w:date="2020-01-08T06:56:00Z">
        <w:r w:rsidR="000064AC">
          <w:rPr>
            <w:lang w:bidi="fa-IR"/>
          </w:rPr>
          <w:t>implification is inevitable in modeling</w:t>
        </w:r>
      </w:ins>
      <w:ins w:id="780" w:author="MohammadHossein Manuel Haqiqatkhah" w:date="2020-01-08T07:07:00Z">
        <w:r w:rsidR="00091392">
          <w:rPr>
            <w:lang w:bidi="fa-IR"/>
          </w:rPr>
          <w:t xml:space="preserve">; </w:t>
        </w:r>
      </w:ins>
      <w:ins w:id="781" w:author="MohammadHossein Manuel Haqiqatkhah" w:date="2020-01-08T07:05:00Z">
        <w:r w:rsidR="00B23E82">
          <w:rPr>
            <w:lang w:bidi="fa-IR"/>
          </w:rPr>
          <w:t>"all models are wrong</w:t>
        </w:r>
      </w:ins>
      <w:ins w:id="782" w:author="MohammadHossein Manuel Haqiqatkhah" w:date="2020-01-08T07:17:00Z">
        <w:r w:rsidR="00B23E82">
          <w:rPr>
            <w:lang w:bidi="fa-IR"/>
          </w:rPr>
          <w:t>—</w:t>
        </w:r>
      </w:ins>
      <w:ins w:id="783" w:author="MohammadHossein Manuel Haqiqatkhah" w:date="2020-01-08T07:05:00Z">
        <w:r w:rsidR="00091392">
          <w:rPr>
            <w:lang w:bidi="fa-IR"/>
          </w:rPr>
          <w:t>but some are useful</w:t>
        </w:r>
      </w:ins>
      <w:ins w:id="784" w:author="MohammadHossein Manuel Haqiqatkhah" w:date="2020-01-08T07:07:00Z">
        <w:r w:rsidR="00091392">
          <w:rPr>
            <w:lang w:bidi="fa-IR"/>
          </w:rPr>
          <w:t>.</w:t>
        </w:r>
      </w:ins>
      <w:ins w:id="785" w:author="MohammadHossein Manuel Haqiqatkhah" w:date="2020-01-08T07:05:00Z">
        <w:r w:rsidR="00091392">
          <w:rPr>
            <w:lang w:bidi="fa-IR"/>
          </w:rPr>
          <w:t>"</w:t>
        </w:r>
      </w:ins>
      <w:ins w:id="786" w:author="MohammadHossein Manuel Haqiqatkhah" w:date="2020-01-08T07:07:00Z">
        <w:r w:rsidR="00091392">
          <w:rPr>
            <w:lang w:bidi="fa-IR"/>
          </w:rPr>
          <w:t xml:space="preserve"> </w:t>
        </w:r>
      </w:ins>
      <w:ins w:id="787" w:author="MohammadHossein Manuel Haqiqatkhah" w:date="2020-01-08T07:09:00Z">
        <w:r w:rsidR="00E77877">
          <w:rPr>
            <w:lang w:bidi="fa-IR"/>
          </w:rPr>
          <w:t>F</w:t>
        </w:r>
      </w:ins>
      <w:ins w:id="788" w:author="MohammadHossein Manuel Haqiqatkhah" w:date="2020-01-08T06:13:00Z">
        <w:r w:rsidR="009670A6">
          <w:rPr>
            <w:lang w:bidi="fa-IR"/>
          </w:rPr>
          <w:t xml:space="preserve">uture </w:t>
        </w:r>
      </w:ins>
      <w:ins w:id="789" w:author="MohammadHossein Manuel Haqiqatkhah" w:date="2020-01-08T06:14:00Z">
        <w:r w:rsidR="009670A6">
          <w:rPr>
            <w:lang w:bidi="fa-IR"/>
          </w:rPr>
          <w:t xml:space="preserve">research can </w:t>
        </w:r>
      </w:ins>
      <w:ins w:id="790" w:author="MohammadHossein Manuel Haqiqatkhah" w:date="2020-01-08T06:57:00Z">
        <w:r w:rsidR="000064AC">
          <w:rPr>
            <w:lang w:bidi="fa-IR"/>
          </w:rPr>
          <w:t xml:space="preserve">increase generalizability by </w:t>
        </w:r>
      </w:ins>
      <w:ins w:id="791" w:author="MohammadHossein Manuel Haqiqatkhah" w:date="2020-01-08T07:19:00Z">
        <w:r w:rsidR="00984DA7">
          <w:rPr>
            <w:lang w:bidi="fa-IR"/>
          </w:rPr>
          <w:t xml:space="preserve">considering </w:t>
        </w:r>
      </w:ins>
      <w:ins w:id="792" w:author="MohammadHossein Manuel Haqiqatkhah" w:date="2020-01-08T06:14:00Z">
        <w:r w:rsidR="009670A6">
          <w:rPr>
            <w:lang w:bidi="fa-IR"/>
          </w:rPr>
          <w:t xml:space="preserve">more </w:t>
        </w:r>
      </w:ins>
      <w:ins w:id="793" w:author="MohammadHossein Manuel Haqiqatkhah" w:date="2020-01-08T06:22:00Z">
        <w:r w:rsidR="00FA0AE0">
          <w:rPr>
            <w:lang w:bidi="fa-IR"/>
          </w:rPr>
          <w:t>complex</w:t>
        </w:r>
      </w:ins>
      <w:ins w:id="794" w:author="MohammadHossein Manuel Haqiqatkhah" w:date="2020-01-08T06:14:00Z">
        <w:r w:rsidR="009670A6">
          <w:rPr>
            <w:lang w:bidi="fa-IR"/>
          </w:rPr>
          <w:t xml:space="preserve"> models, with </w:t>
        </w:r>
      </w:ins>
      <w:ins w:id="795" w:author="MohammadHossein Manuel Haqiqatkhah" w:date="2020-01-08T06:15:00Z">
        <w:r w:rsidR="009670A6">
          <w:rPr>
            <w:lang w:bidi="fa-IR"/>
          </w:rPr>
          <w:t xml:space="preserve">higher number of </w:t>
        </w:r>
      </w:ins>
      <w:ins w:id="796" w:author="MohammadHossein Manuel Haqiqatkhah" w:date="2020-01-08T06:22:00Z">
        <w:r w:rsidR="00FA0AE0">
          <w:rPr>
            <w:lang w:bidi="fa-IR"/>
          </w:rPr>
          <w:t xml:space="preserve">nodes </w:t>
        </w:r>
      </w:ins>
      <w:ins w:id="797" w:author="MohammadHossein Manuel Haqiqatkhah" w:date="2020-01-08T06:14:00Z">
        <w:r w:rsidR="009670A6">
          <w:rPr>
            <w:lang w:bidi="fa-IR"/>
          </w:rPr>
          <w:t xml:space="preserve">and </w:t>
        </w:r>
      </w:ins>
      <w:ins w:id="798" w:author="MohammadHossein Manuel Haqiqatkhah" w:date="2020-01-08T06:15:00Z">
        <w:r w:rsidR="009670A6">
          <w:rPr>
            <w:lang w:bidi="fa-IR"/>
          </w:rPr>
          <w:t>more complicated oscillatory units</w:t>
        </w:r>
      </w:ins>
      <w:ins w:id="799" w:author="MohammadHossein Manuel Haqiqatkhah" w:date="2020-01-08T06:16:00Z">
        <w:r w:rsidR="009670A6">
          <w:rPr>
            <w:lang w:bidi="fa-IR"/>
          </w:rPr>
          <w:t xml:space="preserve"> such as </w:t>
        </w:r>
      </w:ins>
      <w:ins w:id="800" w:author="MohammadHossein Manuel Haqiqatkhah" w:date="2020-01-08T06:18:00Z">
        <w:r w:rsidR="00FA0AE0">
          <w:rPr>
            <w:lang w:bidi="fa-IR"/>
          </w:rPr>
          <w:t>neural mass models</w:t>
        </w:r>
      </w:ins>
      <w:ins w:id="801" w:author="MohammadHossein Manuel Haqiqatkhah" w:date="2020-01-08T06:57:00Z">
        <w:r w:rsidR="000064AC">
          <w:rPr>
            <w:lang w:bidi="fa-IR"/>
          </w:rPr>
          <w:t xml:space="preserve"> </w:t>
        </w:r>
      </w:ins>
      <w:ins w:id="802" w:author="MohammadHossein Manuel Haqiqatkhah" w:date="2020-01-08T07:02:00Z">
        <w:r w:rsidR="00091392">
          <w:rPr>
            <w:lang w:bidi="fa-IR"/>
          </w:rPr>
          <w:fldChar w:fldCharType="begin"/>
        </w:r>
        <w:r w:rsidR="00091392">
          <w:rPr>
            <w:lang w:bidi="fa-IR"/>
          </w:rPr>
          <w:instrText xml:space="preserve"> ADDIN ZOTERO_ITEM CSL_CITATION {"citationID":"Kswjp59i","properties":{"formattedCitation":"(David &amp; Friston, 2003; Sotero et al., 2007)","plainCitation":"(David &amp; Friston, 2003; Sotero et al., 2007)","noteIndex":0},"citationItems":[{"id":1789,"uris":["http://zotero.org/users/5652293/items/3SMMIZWH"],"uri":["http://zotero.org/users/5652293/items/3SMMIZWH"],"itemData":{"id":1789,"type":"article-journal","abstract":"Although MEG/EEG signals are highly variable, systematic changes in distinct frequency bands are commonly encountered. These frequency-specific changes represent robust neural correlates of cognitive or perceptual processes (for example, alpha rhythms emerge on closing the eyes). However, their functional significance remains a matter of debate. Some of the mechanisms that generate these signals are known at the cellular level and rest on a balance of excitatory and inhibitory interactions within and between populations of neurons. The kinetics of the ensuing population dynamics determine the frequency of oscillations. In this work we extended the classical nonlinear lumped-parameter model of alpha rhythms, initially developed by Lopes da Silva and colleagues [Kybernetik 15 (1974) 27], to generate more complex dynamics. We show that the whole spectrum of MEG/EEG signals can be reproduced within the oscillatory regime of this model by simply changing the population kinetics. We used the model to examine the influence of coupling strength and propagation delay on the rhythms generated by coupled cortical areas. The main findings were that (1) coupling induces phase-locked activity, with a phase shift of 0 or π when the coupling is bidirectional, and (2) both coupling and propagation delay are critical determinants of the MEG/EEG spectrum. In forthcoming articles, we will use this model to (1) estimate how neuronal interactions are expressed in MEG/EEG oscillations and establish the construct validity of various indices of nonlinear coupling, and (2) generate event-related transients to derive physiologically informed basis functions for statistical modelling of average evoked responses.","container-title":"NeuroImage","DOI":"10.1016/j.neuroimage.2003.07.015","ISSN":"1053-8119","issue":"3","journalAbbreviation":"NeuroImage","language":"en","page":"1743-1755","source":"ScienceDirect","title":"A neural mass model for MEG/EEG:: coupling and neuronal dynamics","title-short":"A neural mass model for MEG/EEG","volume":"20","author":[{"family":"David","given":"Olivier"},{"family":"Friston","given":"Karl J."}],"issued":{"date-parts":[["2003",11,1]]}}},{"id":1786,"uris":["http://zotero.org/users/5652293/items/I99GU9AG"],"uri":["http://zotero.org/users/5652293/items/I99GU9AG"],"itemData":{"id":1786,"type":"article-journal","container-title":"Neural Computation","DOI":"10.1162/neco.2007.19.2.478","ISSN":"0899-7667, 1530-888X","issue":"2","journalAbbreviation":"Neural Computation","language":"en","page":"478-512","source":"DOI.org (Crossref)","title":"Realistically Coupled Neural Mass Models Can Generate EEG Rhythms","volume":"19","author":[{"family":"Sotero","given":"Roberto C."},{"family":"Trujillo-Barreto","given":"Nelson J."},{"family":"Iturria-Medina","given":"Yasser"},{"family":"Carbonell","given":"Felix"},{"family":"Jimenez","given":"Juan C."}],"issued":{"date-parts":[["2007",2]]}}}],"schema":"https://github.com/citation-style-language/schema/raw/master/csl-citation.json"} </w:instrText>
        </w:r>
      </w:ins>
      <w:r w:rsidR="00091392">
        <w:rPr>
          <w:lang w:bidi="fa-IR"/>
        </w:rPr>
        <w:fldChar w:fldCharType="separate"/>
      </w:r>
      <w:ins w:id="803" w:author="MohammadHossein Manuel Haqiqatkhah" w:date="2020-01-08T07:02:00Z">
        <w:r w:rsidR="00091392" w:rsidRPr="00091392">
          <w:rPr>
            <w:rFonts w:ascii="Times New Roman" w:hAnsi="Times New Roman" w:cs="Times New Roman"/>
            <w:rPrChange w:id="804" w:author="MohammadHossein Manuel Haqiqatkhah" w:date="2020-01-08T07:02:00Z">
              <w:rPr/>
            </w:rPrChange>
          </w:rPr>
          <w:t>(David &amp; Friston, 2003; Sotero et al., 2007)</w:t>
        </w:r>
        <w:r w:rsidR="00091392">
          <w:rPr>
            <w:lang w:bidi="fa-IR"/>
          </w:rPr>
          <w:fldChar w:fldCharType="end"/>
        </w:r>
      </w:ins>
      <w:ins w:id="805" w:author="MohammadHossein Manuel Haqiqatkhah" w:date="2020-01-08T06:22:00Z">
        <w:r w:rsidR="00FA0AE0">
          <w:rPr>
            <w:lang w:bidi="fa-IR"/>
          </w:rPr>
          <w:t xml:space="preserve">. </w:t>
        </w:r>
      </w:ins>
      <w:commentRangeStart w:id="806"/>
      <w:ins w:id="807" w:author="MohammadHossein Manuel Haqiqatkhah" w:date="2020-01-08T06:45:00Z">
        <w:r>
          <w:rPr>
            <w:lang w:bidi="fa-IR"/>
          </w:rPr>
          <w:t xml:space="preserve">On such </w:t>
        </w:r>
      </w:ins>
      <w:ins w:id="808" w:author="MohammadHossein Manuel Haqiqatkhah" w:date="2020-01-08T07:10:00Z">
        <w:r w:rsidR="00A75784">
          <w:rPr>
            <w:lang w:bidi="fa-IR"/>
          </w:rPr>
          <w:t>convoluted</w:t>
        </w:r>
      </w:ins>
      <w:ins w:id="809" w:author="MohammadHossein Manuel Haqiqatkhah" w:date="2020-01-08T06:45:00Z">
        <w:r>
          <w:rPr>
            <w:lang w:bidi="fa-IR"/>
          </w:rPr>
          <w:t xml:space="preserve"> models</w:t>
        </w:r>
      </w:ins>
      <w:ins w:id="810" w:author="MohammadHossein Manuel Haqiqatkhah" w:date="2020-01-08T06:43:00Z">
        <w:r>
          <w:rPr>
            <w:lang w:bidi="fa-IR"/>
          </w:rPr>
          <w:t xml:space="preserve">, other </w:t>
        </w:r>
      </w:ins>
      <w:ins w:id="811" w:author="MohammadHossein Manuel Haqiqatkhah" w:date="2020-01-08T06:44:00Z">
        <w:r>
          <w:rPr>
            <w:lang w:bidi="fa-IR"/>
          </w:rPr>
          <w:t>dynamic</w:t>
        </w:r>
      </w:ins>
      <w:ins w:id="812" w:author="MohammadHossein Manuel Haqiqatkhah" w:date="2020-01-08T06:43:00Z">
        <w:r>
          <w:rPr>
            <w:lang w:bidi="fa-IR"/>
          </w:rPr>
          <w:t xml:space="preserve"> phenomena such </w:t>
        </w:r>
      </w:ins>
      <w:ins w:id="813" w:author="MohammadHossein Manuel Haqiqatkhah" w:date="2020-01-08T06:44:00Z">
        <w:r>
          <w:rPr>
            <w:lang w:bidi="fa-IR"/>
          </w:rPr>
          <w:t xml:space="preserve">as </w:t>
        </w:r>
      </w:ins>
      <w:ins w:id="814" w:author="MohammadHossein Manuel Haqiqatkhah" w:date="2020-01-08T06:45:00Z">
        <w:r>
          <w:rPr>
            <w:lang w:bidi="fa-IR"/>
          </w:rPr>
          <w:t xml:space="preserve">traveling waves and </w:t>
        </w:r>
      </w:ins>
      <w:ins w:id="815" w:author="MohammadHossein Manuel Haqiqatkhah" w:date="2020-01-08T06:58:00Z">
        <w:r w:rsidR="000064AC">
          <w:rPr>
            <w:lang w:bidi="fa-IR"/>
          </w:rPr>
          <w:t>phase-amplitude-</w:t>
        </w:r>
      </w:ins>
      <w:ins w:id="816" w:author="MohammadHossein Manuel Haqiqatkhah" w:date="2020-01-08T06:45:00Z">
        <w:r>
          <w:rPr>
            <w:lang w:bidi="fa-IR"/>
          </w:rPr>
          <w:t>frequency coupling</w:t>
        </w:r>
      </w:ins>
      <w:ins w:id="817" w:author="MohammadHossein Manuel Haqiqatkhah" w:date="2020-01-08T06:46:00Z">
        <w:r>
          <w:rPr>
            <w:lang w:bidi="fa-IR"/>
          </w:rPr>
          <w:t xml:space="preserve"> can be studied</w:t>
        </w:r>
      </w:ins>
      <w:ins w:id="818" w:author="MohammadHossein Manuel Haqiqatkhah" w:date="2020-01-08T07:15:00Z">
        <w:r w:rsidR="00A75784">
          <w:rPr>
            <w:lang w:bidi="fa-IR"/>
          </w:rPr>
          <w:t xml:space="preserve"> </w:t>
        </w:r>
        <w:r w:rsidR="00A75784">
          <w:rPr>
            <w:lang w:bidi="fa-IR"/>
          </w:rPr>
          <w:fldChar w:fldCharType="begin"/>
        </w:r>
      </w:ins>
      <w:ins w:id="819" w:author="MohammadHossein Manuel Haqiqatkhah" w:date="2020-01-08T07:16:00Z">
        <w:r w:rsidR="00A75784">
          <w:rPr>
            <w:lang w:bidi="fa-IR"/>
          </w:rPr>
          <w:instrText xml:space="preserve"> ADDIN ZOTERO_ITEM CSL_CITATION {"citationID":"xivV5Mg6","properties":{"unsorted":true,"formattedCitation":"(Chehelcheraghi et al., 2016, 2017)","plainCitation":"(Chehelcheraghi et al., 2016, 2017)","noteIndex":0},"citationItems":[{"id":1783,"uris":["http://zotero.org/users/5652293/items/ZD9XQ8PL"],"uri":["http://zotero.org/users/5652293/items/ZD9XQ8PL"],"itemData":{"id":1783,"type":"article-journal","abstract":"Brain activity shows phase–amplitude coupling between its slow and fast oscillatory components. We study phase–amplitude coupling as recorded at individual sites, using a modified version of the well-known Wendling neural mass model. To the population of fast inhibitory interneurons of this model, we added external modulatory input and dynamic self-feedback. These two modifications together are sufficient to let the inhibitory population serve as a limit-cycle oscillator, with frequency characteristics comparable to the beta and gamma bands. The frequency and power of these oscillations can be tuned through the time constant of the dynamic and modulatory input. Alpha band activity is generated, as is usual in such models, as a result of interactions of pyramidal neurons and a population of slow inhibitory interneurons. The slow inhibitory population activity directly influences the fast oscillations via the synaptic gain between slow and fast inhibitory populations. As a result, the amplitude envelope of the fast oscillation is coupled to the phase of the slow activity; this result is consistent with the notion that phase–amplitude coupling is effectuated by interactions between inhibitory interneurons.","container-title":"Biological Cybernetics","DOI":"10.1007/s00422-016-0687-5","ISSN":"1432-0770","issue":"2","journalAbbreviation":"Biol Cybern","language":"en","page":"171-192","source":"Springer Link","title":"A neural mass model of phase–amplitude coupling","volume":"110","author":[{"family":"Chehelcheraghi","given":"Mojtaba"},{"family":"Nakatani","given":"Chie"},{"family":"Steur","given":"Erik"},{"family":"Leeuwen","given":"Cees","non-dropping-particle":"van"}],"issued":{"date-parts":[["2016",6,1]]}}},{"id":1785,"uris":["http://zotero.org/users/5652293/items/IA82ZTPM"],"uri":["http://zotero.org/users/5652293/items/IA82ZTPM"],"itemData":{"id":1785,"type":"article-journal","abstract":"Electrophysiological signals of cortical activity show a range of possible frequency and amplitude modulations, both within and across regions, collectively known as cross-frequency coupling. To investigate whether these modulations could be considered as manifestations of the same underlying mechanism, we developed a neural mass model. The model provides five out of the theoretically proposed six different coupling types. Within model components, slow and fast activity engage in phase-frequency coupling in conditions of low ambient noise level and with high noise level engage in phase-amplitude coupling. Between model components, these couplings can be coordinated via slow activity, giving rise to more complex modulations. The model, thus, provides a coherent account of cross-frequency coupling, both within and between components, with which regional and cross-regional frequency and amplitude modulations could be addressed.","container-title":"PLOS ONE","DOI":"10.1371/journal.pone.0173776","ISSN":"1932-6203","issue":"4","journalAbbreviation":"PLOS ONE","language":"en","page":"e0173776","source":"PLoS Journals","title":"A neural mass model of cross frequency coupling","volume":"12","author":[{"family":"Chehelcheraghi","given":"Mojtaba"},{"family":"Leeuwen","given":"Cees","dropping-particle":"van"},{"family":"Steur","given":"Erik"},{"family":"Nakatani","given":"Chie"}],"issued":{"date-parts":[["2017",4,5]]}}}],"schema":"https://github.com/citation-style-language/schema/raw/master/csl-citation.json"} </w:instrText>
        </w:r>
      </w:ins>
      <w:r w:rsidR="00A75784">
        <w:rPr>
          <w:lang w:bidi="fa-IR"/>
        </w:rPr>
        <w:fldChar w:fldCharType="separate"/>
      </w:r>
      <w:ins w:id="820" w:author="MohammadHossein Manuel Haqiqatkhah" w:date="2020-01-08T07:16:00Z">
        <w:r w:rsidR="00A75784" w:rsidRPr="00A75784">
          <w:rPr>
            <w:rFonts w:ascii="Times New Roman" w:hAnsi="Times New Roman" w:cs="Times New Roman"/>
            <w:rPrChange w:id="821" w:author="MohammadHossein Manuel Haqiqatkhah" w:date="2020-01-08T07:16:00Z">
              <w:rPr/>
            </w:rPrChange>
          </w:rPr>
          <w:t>(Chehelcheraghi et al., 2016, 2017)</w:t>
        </w:r>
      </w:ins>
      <w:ins w:id="822" w:author="MohammadHossein Manuel Haqiqatkhah" w:date="2020-01-08T07:15:00Z">
        <w:r w:rsidR="00A75784">
          <w:rPr>
            <w:lang w:bidi="fa-IR"/>
          </w:rPr>
          <w:fldChar w:fldCharType="end"/>
        </w:r>
      </w:ins>
      <w:ins w:id="823" w:author="MohammadHossein Manuel Haqiqatkhah" w:date="2020-01-08T06:46:00Z">
        <w:r>
          <w:rPr>
            <w:lang w:bidi="fa-IR"/>
          </w:rPr>
          <w:t>.</w:t>
        </w:r>
      </w:ins>
      <w:commentRangeEnd w:id="806"/>
      <w:ins w:id="824" w:author="MohammadHossein Manuel Haqiqatkhah" w:date="2020-01-08T07:20:00Z">
        <w:r w:rsidR="00A73C1C">
          <w:rPr>
            <w:rStyle w:val="CommentReference"/>
          </w:rPr>
          <w:commentReference w:id="806"/>
        </w:r>
      </w:ins>
    </w:p>
    <w:p w14:paraId="1FBE7303" w14:textId="77777777" w:rsidR="0001340B" w:rsidRDefault="0001340B" w:rsidP="00A73C1C">
      <w:pPr>
        <w:pStyle w:val="Heading1"/>
        <w:rPr>
          <w:lang w:bidi="fa-IR"/>
        </w:rPr>
      </w:pPr>
      <w:r>
        <w:rPr>
          <w:lang w:bidi="fa-IR"/>
        </w:rPr>
        <w:t>Data and Code Availability</w:t>
      </w:r>
    </w:p>
    <w:p w14:paraId="684F0803" w14:textId="004F37B0" w:rsidR="00C6595A" w:rsidRDefault="006D51C6">
      <w:pPr>
        <w:rPr>
          <w:lang w:bidi="fa-IR"/>
        </w:rPr>
      </w:pPr>
      <w:r>
        <w:rPr>
          <w:lang w:bidi="fa-IR"/>
        </w:rPr>
        <w:t>The reproducible</w:t>
      </w:r>
      <w:r w:rsidR="0001340B">
        <w:rPr>
          <w:lang w:bidi="fa-IR"/>
        </w:rPr>
        <w:t xml:space="preserve"> scripts used in this study are available </w:t>
      </w:r>
      <w:r>
        <w:rPr>
          <w:lang w:bidi="fa-IR"/>
        </w:rPr>
        <w:t xml:space="preserve">online </w:t>
      </w:r>
      <w:r w:rsidR="0001340B">
        <w:rPr>
          <w:lang w:bidi="fa-IR"/>
        </w:rPr>
        <w:t>on the study</w:t>
      </w:r>
      <w:r>
        <w:rPr>
          <w:lang w:bidi="fa-IR"/>
        </w:rPr>
        <w:t>'s</w:t>
      </w:r>
      <w:r w:rsidR="0001340B">
        <w:rPr>
          <w:lang w:bidi="fa-IR"/>
        </w:rPr>
        <w:t xml:space="preserve"> repository on</w:t>
      </w:r>
      <w:r w:rsidR="00C6595A">
        <w:rPr>
          <w:lang w:bidi="fa-IR"/>
        </w:rPr>
        <w:t xml:space="preserve"> the</w:t>
      </w:r>
      <w:r w:rsidR="0001340B">
        <w:rPr>
          <w:lang w:bidi="fa-IR"/>
        </w:rPr>
        <w:t xml:space="preserve"> Open Science Framework (</w:t>
      </w:r>
      <w:hyperlink r:id="rId15" w:history="1">
        <w:r w:rsidR="00CC0000" w:rsidRPr="000B7DA6">
          <w:rPr>
            <w:rStyle w:val="Hyperlink"/>
            <w:lang w:bidi="fa-IR"/>
          </w:rPr>
          <w:t>https://osf.io/625d8/</w:t>
        </w:r>
      </w:hyperlink>
      <w:r w:rsidR="00CC0000">
        <w:rPr>
          <w:lang w:bidi="fa-IR"/>
        </w:rPr>
        <w:t>)</w:t>
      </w:r>
      <w:r w:rsidR="0001340B">
        <w:rPr>
          <w:lang w:bidi="fa-IR"/>
        </w:rPr>
        <w:t xml:space="preserve">. This repository also includes </w:t>
      </w:r>
      <w:r>
        <w:rPr>
          <w:lang w:bidi="fa-IR"/>
        </w:rPr>
        <w:t xml:space="preserve">all </w:t>
      </w:r>
      <w:r w:rsidR="0001340B">
        <w:rPr>
          <w:lang w:bidi="fa-IR"/>
        </w:rPr>
        <w:t xml:space="preserve">model files </w:t>
      </w:r>
      <w:r>
        <w:rPr>
          <w:lang w:bidi="fa-IR"/>
        </w:rPr>
        <w:t>generated in this study and additional plots of various qualitative and quantitative network measures.</w:t>
      </w:r>
    </w:p>
    <w:p w14:paraId="572B5F2C" w14:textId="77777777" w:rsidR="00C6595A" w:rsidRDefault="00C6595A">
      <w:pPr>
        <w:rPr>
          <w:lang w:bidi="fa-IR"/>
        </w:rPr>
      </w:pPr>
      <w:r>
        <w:rPr>
          <w:lang w:bidi="fa-IR"/>
        </w:rPr>
        <w:br w:type="page"/>
      </w:r>
    </w:p>
    <w:p w14:paraId="09C9F540" w14:textId="689A12AB" w:rsidR="0001340B" w:rsidRDefault="00C6595A" w:rsidP="003E775A">
      <w:pPr>
        <w:pStyle w:val="Heading1"/>
        <w:rPr>
          <w:lang w:bidi="fa-IR"/>
        </w:rPr>
      </w:pPr>
      <w:r>
        <w:rPr>
          <w:lang w:bidi="fa-IR"/>
        </w:rPr>
        <w:lastRenderedPageBreak/>
        <w:t>References</w:t>
      </w:r>
    </w:p>
    <w:p w14:paraId="60F8E169" w14:textId="77777777" w:rsidR="00B85CEC" w:rsidRDefault="00C6595A" w:rsidP="00B85CEC">
      <w:pPr>
        <w:pStyle w:val="Bibliography"/>
      </w:pPr>
      <w:r>
        <w:rPr>
          <w:lang w:bidi="fa-IR"/>
        </w:rPr>
        <w:fldChar w:fldCharType="begin"/>
      </w:r>
      <w:r w:rsidR="00B85CEC">
        <w:rPr>
          <w:lang w:bidi="fa-IR"/>
        </w:rPr>
        <w:instrText xml:space="preserve"> ADDIN ZOTERO_BIBL {"uncited":[],"omitted":[],"custom":[]} CSL_BIBLIOGRAPHY </w:instrText>
      </w:r>
      <w:r>
        <w:rPr>
          <w:lang w:bidi="fa-IR"/>
        </w:rPr>
        <w:fldChar w:fldCharType="separate"/>
      </w:r>
      <w:r w:rsidR="00B85CEC">
        <w:t xml:space="preserve">Avena-Koenigsberger, A., Misic, B., &amp; Sporns, O. (2018). Communication dynamics in complex brain networks. </w:t>
      </w:r>
      <w:r w:rsidR="00B85CEC">
        <w:rPr>
          <w:i/>
          <w:iCs/>
        </w:rPr>
        <w:t>Nature Reviews Neuroscience</w:t>
      </w:r>
      <w:r w:rsidR="00B85CEC">
        <w:t xml:space="preserve">, </w:t>
      </w:r>
      <w:r w:rsidR="00B85CEC">
        <w:rPr>
          <w:i/>
          <w:iCs/>
        </w:rPr>
        <w:t>19</w:t>
      </w:r>
      <w:r w:rsidR="00B85CEC">
        <w:t>(1), 17.</w:t>
      </w:r>
    </w:p>
    <w:p w14:paraId="46EC71A1" w14:textId="77777777" w:rsidR="00B85CEC" w:rsidRDefault="00B85CEC" w:rsidP="00B85CEC">
      <w:pPr>
        <w:pStyle w:val="Bibliography"/>
      </w:pPr>
      <w:r>
        <w:t xml:space="preserve">Berlingerio, M., Koutra, D., Eliassi-Rad, T., &amp; Faloutsos, C. (2012). NetSimile: A Scalable Approach to Size-Independent Network Similarity. </w:t>
      </w:r>
      <w:r>
        <w:rPr>
          <w:i/>
          <w:iCs/>
        </w:rPr>
        <w:t>ArXiv:1209.2684 [Physics, Stat]</w:t>
      </w:r>
      <w:r>
        <w:t>. http://arxiv.org/abs/1209.2684</w:t>
      </w:r>
    </w:p>
    <w:p w14:paraId="77D00A52" w14:textId="77777777" w:rsidR="00B85CEC" w:rsidRDefault="00B85CEC" w:rsidP="00B85CEC">
      <w:pPr>
        <w:pStyle w:val="Bibliography"/>
      </w:pPr>
      <w:r>
        <w:t xml:space="preserve">Bi, G., &amp; Poo, M. (2001). Synaptic Modification by Correlated Activity: Hebb’s Postulate Revisited. </w:t>
      </w:r>
      <w:r>
        <w:rPr>
          <w:i/>
          <w:iCs/>
        </w:rPr>
        <w:t>Annual Review of Neuroscience</w:t>
      </w:r>
      <w:r>
        <w:t xml:space="preserve">, </w:t>
      </w:r>
      <w:r>
        <w:rPr>
          <w:i/>
          <w:iCs/>
        </w:rPr>
        <w:t>24</w:t>
      </w:r>
      <w:r>
        <w:t>(1), 139–166. https://doi.org/10.1146/annurev.neuro.24.1.139</w:t>
      </w:r>
    </w:p>
    <w:p w14:paraId="0328EE05" w14:textId="77777777" w:rsidR="00B85CEC" w:rsidRDefault="00B85CEC" w:rsidP="00B85CEC">
      <w:pPr>
        <w:pStyle w:val="Bibliography"/>
      </w:pPr>
      <w:r>
        <w:t xml:space="preserve">Breakspear, M., Terry, J. R., &amp; Friston, K. J. (2003). Modulation of excitatory synaptic coupling facilitates synchronization and complex dynamics in a biophysical model of neuronal dynamics. </w:t>
      </w:r>
      <w:r>
        <w:rPr>
          <w:i/>
          <w:iCs/>
        </w:rPr>
        <w:t>Network: Computation in Neural Systems</w:t>
      </w:r>
      <w:r>
        <w:t xml:space="preserve">, </w:t>
      </w:r>
      <w:r>
        <w:rPr>
          <w:i/>
          <w:iCs/>
        </w:rPr>
        <w:t>14</w:t>
      </w:r>
      <w:r>
        <w:t>(4), 703–732. https://doi.org/10.1088/0954-898X_14_4_305</w:t>
      </w:r>
    </w:p>
    <w:p w14:paraId="543FDD9A" w14:textId="77777777" w:rsidR="00B85CEC" w:rsidRDefault="00B85CEC" w:rsidP="00B85CEC">
      <w:pPr>
        <w:pStyle w:val="Bibliography"/>
      </w:pPr>
      <w:r>
        <w:t xml:space="preserve">Brill, B., Heller, Y., &amp; Heller, R. (2018). Nonparametric Independence Tests and k-sample Tests for Large Sample Sizes Using Package HHG. </w:t>
      </w:r>
      <w:r>
        <w:rPr>
          <w:i/>
          <w:iCs/>
        </w:rPr>
        <w:t>The R Journal</w:t>
      </w:r>
      <w:r>
        <w:t xml:space="preserve">, </w:t>
      </w:r>
      <w:r>
        <w:rPr>
          <w:i/>
          <w:iCs/>
        </w:rPr>
        <w:t>10</w:t>
      </w:r>
      <w:r>
        <w:t>(1), 424. https://doi.org/10.32614/RJ-2018-008</w:t>
      </w:r>
    </w:p>
    <w:p w14:paraId="31254819" w14:textId="77777777" w:rsidR="00B85CEC" w:rsidRDefault="00B85CEC" w:rsidP="00B85CEC">
      <w:pPr>
        <w:pStyle w:val="Bibliography"/>
      </w:pPr>
      <w:r>
        <w:t xml:space="preserve">Butz, M., Wörgötter, F., &amp; van Ooyen, A. (2009). Activity-dependent structural plasticity. </w:t>
      </w:r>
      <w:r>
        <w:rPr>
          <w:i/>
          <w:iCs/>
        </w:rPr>
        <w:t>Brain Research Reviews</w:t>
      </w:r>
      <w:r>
        <w:t xml:space="preserve">, </w:t>
      </w:r>
      <w:r>
        <w:rPr>
          <w:i/>
          <w:iCs/>
        </w:rPr>
        <w:t>60</w:t>
      </w:r>
      <w:r>
        <w:t>(2), 287–305. https://doi.org/10.1016/j.brainresrev.2008.12.023</w:t>
      </w:r>
    </w:p>
    <w:p w14:paraId="7E4BA7D1" w14:textId="77777777" w:rsidR="00B85CEC" w:rsidRDefault="00B85CEC" w:rsidP="00B85CEC">
      <w:pPr>
        <w:pStyle w:val="Bibliography"/>
      </w:pPr>
      <w:r>
        <w:t xml:space="preserve">Chehelcheraghi, M., Leeuwen, C. van, Steur, E., &amp; Nakatani, C. (2017). A neural mass model of cross frequency coupling. </w:t>
      </w:r>
      <w:r>
        <w:rPr>
          <w:i/>
          <w:iCs/>
        </w:rPr>
        <w:t>PLOS ONE</w:t>
      </w:r>
      <w:r>
        <w:t xml:space="preserve">, </w:t>
      </w:r>
      <w:r>
        <w:rPr>
          <w:i/>
          <w:iCs/>
        </w:rPr>
        <w:t>12</w:t>
      </w:r>
      <w:r>
        <w:t>(4), e0173776. https://doi.org/10.1371/journal.pone.0173776</w:t>
      </w:r>
    </w:p>
    <w:p w14:paraId="3771FABB" w14:textId="77777777" w:rsidR="00B85CEC" w:rsidRDefault="00B85CEC" w:rsidP="00B85CEC">
      <w:pPr>
        <w:pStyle w:val="Bibliography"/>
      </w:pPr>
      <w:r>
        <w:t xml:space="preserve">Chehelcheraghi, M., Nakatani, C., Steur, E., &amp; van Leeuwen, C. (2016). A neural mass model of phase–amplitude coupling. </w:t>
      </w:r>
      <w:r>
        <w:rPr>
          <w:i/>
          <w:iCs/>
        </w:rPr>
        <w:t>Biological Cybernetics</w:t>
      </w:r>
      <w:r>
        <w:t xml:space="preserve">, </w:t>
      </w:r>
      <w:r>
        <w:rPr>
          <w:i/>
          <w:iCs/>
        </w:rPr>
        <w:t>110</w:t>
      </w:r>
      <w:r>
        <w:t>(2), 171–192. https://doi.org/10.1007/s00422-016-0687-5</w:t>
      </w:r>
    </w:p>
    <w:p w14:paraId="2AACB0E0" w14:textId="77777777" w:rsidR="00B85CEC" w:rsidRDefault="00B85CEC" w:rsidP="00B85CEC">
      <w:pPr>
        <w:pStyle w:val="Bibliography"/>
      </w:pPr>
      <w:r>
        <w:lastRenderedPageBreak/>
        <w:t xml:space="preserve">Clauset, A., Newman, M. E. J., &amp; Moore, C. (2004). Finding community structure in very large networks. </w:t>
      </w:r>
      <w:r>
        <w:rPr>
          <w:i/>
          <w:iCs/>
        </w:rPr>
        <w:t>Physical Review E</w:t>
      </w:r>
      <w:r>
        <w:t xml:space="preserve">, </w:t>
      </w:r>
      <w:r>
        <w:rPr>
          <w:i/>
          <w:iCs/>
        </w:rPr>
        <w:t>70</w:t>
      </w:r>
      <w:r>
        <w:t>(6), 066111. https://doi.org/10.1103/PhysRevE.70.066111</w:t>
      </w:r>
    </w:p>
    <w:p w14:paraId="3E0A4C27" w14:textId="77777777" w:rsidR="00B85CEC" w:rsidRDefault="00B85CEC" w:rsidP="00B85CEC">
      <w:pPr>
        <w:pStyle w:val="Bibliography"/>
      </w:pPr>
      <w:r>
        <w:t xml:space="preserve">Costa, L. da F., Rodrigues, F. A., Travieso, G., &amp; Villas Boas, P. R. (2007). Characterization of complex networks: A survey of measurements. </w:t>
      </w:r>
      <w:r>
        <w:rPr>
          <w:i/>
          <w:iCs/>
        </w:rPr>
        <w:t>Advances in Physics</w:t>
      </w:r>
      <w:r>
        <w:t xml:space="preserve">, </w:t>
      </w:r>
      <w:r>
        <w:rPr>
          <w:i/>
          <w:iCs/>
        </w:rPr>
        <w:t>56</w:t>
      </w:r>
      <w:r>
        <w:t>(1), 167–242. https://doi.org/10.1080/00018730601170527</w:t>
      </w:r>
    </w:p>
    <w:p w14:paraId="2C1858A6" w14:textId="77777777" w:rsidR="00B85CEC" w:rsidRDefault="00B85CEC" w:rsidP="00B85CEC">
      <w:pPr>
        <w:pStyle w:val="Bibliography"/>
      </w:pPr>
      <w:r>
        <w:t xml:space="preserve">Csardi, G., &amp; Nepusz, T. (2006). The igraph software package for complex network research. </w:t>
      </w:r>
      <w:r>
        <w:rPr>
          <w:i/>
          <w:iCs/>
        </w:rPr>
        <w:t>InterJournal</w:t>
      </w:r>
      <w:r>
        <w:t xml:space="preserve">, </w:t>
      </w:r>
      <w:r>
        <w:rPr>
          <w:i/>
          <w:iCs/>
        </w:rPr>
        <w:t>Complex Systems</w:t>
      </w:r>
      <w:r>
        <w:t>, 1695.</w:t>
      </w:r>
    </w:p>
    <w:p w14:paraId="3D0DA209" w14:textId="77777777" w:rsidR="00B85CEC" w:rsidRDefault="00B85CEC" w:rsidP="00B85CEC">
      <w:pPr>
        <w:pStyle w:val="Bibliography"/>
      </w:pPr>
      <w:r>
        <w:t xml:space="preserve">David, O., &amp; Friston, K. J. (2003). A neural mass model for MEG/EEG: Coupling and neuronal dynamics. </w:t>
      </w:r>
      <w:r>
        <w:rPr>
          <w:i/>
          <w:iCs/>
        </w:rPr>
        <w:t>NeuroImage</w:t>
      </w:r>
      <w:r>
        <w:t xml:space="preserve">, </w:t>
      </w:r>
      <w:r>
        <w:rPr>
          <w:i/>
          <w:iCs/>
        </w:rPr>
        <w:t>20</w:t>
      </w:r>
      <w:r>
        <w:t>(3), 1743–1755. https://doi.org/10.1016/j.neuroimage.2003.07.015</w:t>
      </w:r>
    </w:p>
    <w:p w14:paraId="4F0E02EB" w14:textId="77777777" w:rsidR="00B85CEC" w:rsidRDefault="00B85CEC" w:rsidP="00B85CEC">
      <w:pPr>
        <w:pStyle w:val="Bibliography"/>
      </w:pPr>
      <w:r>
        <w:t xml:space="preserve">Gong, P., &amp; van Leeuwen, C. (2003). Emergence of scale-free network with chaotic units. </w:t>
      </w:r>
      <w:r>
        <w:rPr>
          <w:i/>
          <w:iCs/>
        </w:rPr>
        <w:t>Physica A: Statistical Mechanics and Its Applications</w:t>
      </w:r>
      <w:r>
        <w:t xml:space="preserve">, </w:t>
      </w:r>
      <w:r>
        <w:rPr>
          <w:i/>
          <w:iCs/>
        </w:rPr>
        <w:t>321</w:t>
      </w:r>
      <w:r>
        <w:t>(3), 679–688. https://doi.org/10.1016/S0378-4371(02)01735-1</w:t>
      </w:r>
    </w:p>
    <w:p w14:paraId="6792CE6E" w14:textId="77777777" w:rsidR="00B85CEC" w:rsidRDefault="00B85CEC" w:rsidP="00B85CEC">
      <w:pPr>
        <w:pStyle w:val="Bibliography"/>
      </w:pPr>
      <w:r>
        <w:t xml:space="preserve">Gong, P., &amp; van Leeuwen, C. (2004). Evolution to a small-world network with chaotic units. </w:t>
      </w:r>
      <w:r>
        <w:rPr>
          <w:i/>
          <w:iCs/>
        </w:rPr>
        <w:t>EPL (Europhysics Letters)</w:t>
      </w:r>
      <w:r>
        <w:t xml:space="preserve">, </w:t>
      </w:r>
      <w:r>
        <w:rPr>
          <w:i/>
          <w:iCs/>
        </w:rPr>
        <w:t>67</w:t>
      </w:r>
      <w:r>
        <w:t>(2), 328. https://doi.org/10.1209/epl/i2003-10287-7</w:t>
      </w:r>
    </w:p>
    <w:p w14:paraId="060642BB" w14:textId="77777777" w:rsidR="00B85CEC" w:rsidRDefault="00B85CEC" w:rsidP="00B85CEC">
      <w:pPr>
        <w:pStyle w:val="Bibliography"/>
      </w:pPr>
      <w:r>
        <w:t xml:space="preserve">Heller, R., Heller, Y., &amp; Gorfine, M. (2013). A consistent multivariate test of association based on ranks of distances. </w:t>
      </w:r>
      <w:r>
        <w:rPr>
          <w:i/>
          <w:iCs/>
        </w:rPr>
        <w:t>Biometrika</w:t>
      </w:r>
      <w:r>
        <w:t xml:space="preserve">, </w:t>
      </w:r>
      <w:r>
        <w:rPr>
          <w:i/>
          <w:iCs/>
        </w:rPr>
        <w:t>100</w:t>
      </w:r>
      <w:r>
        <w:t>(2), 503–510. https://doi.org/10.1093/biomet/ass070</w:t>
      </w:r>
    </w:p>
    <w:p w14:paraId="393AC192" w14:textId="77777777" w:rsidR="00B85CEC" w:rsidRDefault="00B85CEC" w:rsidP="00B85CEC">
      <w:pPr>
        <w:pStyle w:val="Bibliography"/>
      </w:pPr>
      <w:r>
        <w:t xml:space="preserve">Hellrigel, S., Jarman, N., &amp; van Leeuwen, C. (2019). Adaptive rewiring in weighted networks. </w:t>
      </w:r>
      <w:r>
        <w:rPr>
          <w:i/>
          <w:iCs/>
        </w:rPr>
        <w:t>Cognitive Systems Research</w:t>
      </w:r>
      <w:r>
        <w:t xml:space="preserve">, </w:t>
      </w:r>
      <w:r>
        <w:rPr>
          <w:i/>
          <w:iCs/>
        </w:rPr>
        <w:t>55</w:t>
      </w:r>
      <w:r>
        <w:t>, 205–218. https://doi.org/10.1016/j.cogsys.2019.02.004</w:t>
      </w:r>
    </w:p>
    <w:p w14:paraId="1E20DC60" w14:textId="77777777" w:rsidR="00B85CEC" w:rsidRDefault="00B85CEC" w:rsidP="00B85CEC">
      <w:pPr>
        <w:pStyle w:val="Bibliography"/>
      </w:pPr>
      <w:r>
        <w:t xml:space="preserve">Jarman, N., Steur, E., Trengove, C., Tyukin, I. Y., &amp; van Leeuwen, C. (2017). Self-organisation of small-world networks by adaptive rewiring in response to graph </w:t>
      </w:r>
      <w:r>
        <w:lastRenderedPageBreak/>
        <w:t xml:space="preserve">diffusion. </w:t>
      </w:r>
      <w:r>
        <w:rPr>
          <w:i/>
          <w:iCs/>
        </w:rPr>
        <w:t>Scientific Reports</w:t>
      </w:r>
      <w:r>
        <w:t xml:space="preserve">, </w:t>
      </w:r>
      <w:r>
        <w:rPr>
          <w:i/>
          <w:iCs/>
        </w:rPr>
        <w:t>7</w:t>
      </w:r>
      <w:r>
        <w:t>(1), 13158. https://doi.org/10.1038/s41598-017-12589-9</w:t>
      </w:r>
    </w:p>
    <w:p w14:paraId="6DB31CA6" w14:textId="77777777" w:rsidR="00B85CEC" w:rsidRDefault="00B85CEC" w:rsidP="00B85CEC">
      <w:pPr>
        <w:pStyle w:val="Bibliography"/>
      </w:pPr>
      <w:r>
        <w:t xml:space="preserve">Jarman, N., Trengove, C., Steur, E., Tyukin, I., &amp; van Leeuwen, C. (2014). Spatially constrained adaptive rewiring in cortical networks creates spatially modular small world architectures. </w:t>
      </w:r>
      <w:r>
        <w:rPr>
          <w:i/>
          <w:iCs/>
        </w:rPr>
        <w:t>Cognitive Neurodynamics</w:t>
      </w:r>
      <w:r>
        <w:t xml:space="preserve">, </w:t>
      </w:r>
      <w:r>
        <w:rPr>
          <w:i/>
          <w:iCs/>
        </w:rPr>
        <w:t>8</w:t>
      </w:r>
      <w:r>
        <w:t>(6), 479–497. https://doi.org/10.1007/s11571-014-9288-y</w:t>
      </w:r>
    </w:p>
    <w:p w14:paraId="0B5EFAFA" w14:textId="77777777" w:rsidR="00B85CEC" w:rsidRDefault="00B85CEC" w:rsidP="00B85CEC">
      <w:pPr>
        <w:pStyle w:val="Bibliography"/>
      </w:pPr>
      <w:r>
        <w:t xml:space="preserve">Jurman, G., Riccadonna, S., Visintainer, R., &amp; Furlanello, C. (2009). Canberra distance on ranked lists. </w:t>
      </w:r>
      <w:r>
        <w:rPr>
          <w:i/>
          <w:iCs/>
        </w:rPr>
        <w:t>Proceedings of Advances in Ranking NIPS 09 Workshop</w:t>
      </w:r>
      <w:r>
        <w:t>, 22–27.</w:t>
      </w:r>
    </w:p>
    <w:p w14:paraId="55CF073C" w14:textId="77777777" w:rsidR="00B85CEC" w:rsidRDefault="00B85CEC" w:rsidP="00B85CEC">
      <w:pPr>
        <w:pStyle w:val="Bibliography"/>
      </w:pPr>
      <w:r>
        <w:t xml:space="preserve">Kaneko, K. (1992). Overview of coupled map lattices. </w:t>
      </w:r>
      <w:r>
        <w:rPr>
          <w:i/>
          <w:iCs/>
        </w:rPr>
        <w:t>Chaos: An Interdisciplinary Journal of Nonlinear Science</w:t>
      </w:r>
      <w:r>
        <w:t xml:space="preserve">, </w:t>
      </w:r>
      <w:r>
        <w:rPr>
          <w:i/>
          <w:iCs/>
        </w:rPr>
        <w:t>2</w:t>
      </w:r>
      <w:r>
        <w:t>(3), 279–282. https://doi.org/10.1063/1.165869</w:t>
      </w:r>
    </w:p>
    <w:p w14:paraId="02556E67" w14:textId="77777777" w:rsidR="00B85CEC" w:rsidRDefault="00B85CEC" w:rsidP="00B85CEC">
      <w:pPr>
        <w:pStyle w:val="Bibliography"/>
      </w:pPr>
      <w:r>
        <w:t xml:space="preserve">Meunier, D., Lambiotte, R., &amp; Bullmore, E. T. (2010). Modular and Hierarchically Modular Organization of Brain Networks. </w:t>
      </w:r>
      <w:r>
        <w:rPr>
          <w:i/>
          <w:iCs/>
        </w:rPr>
        <w:t>Frontiers in Neuroscience</w:t>
      </w:r>
      <w:r>
        <w:t xml:space="preserve">, </w:t>
      </w:r>
      <w:r>
        <w:rPr>
          <w:i/>
          <w:iCs/>
        </w:rPr>
        <w:t>4</w:t>
      </w:r>
      <w:r>
        <w:t>. https://doi.org/10.3389/fnins.2010.00200</w:t>
      </w:r>
    </w:p>
    <w:p w14:paraId="22792496" w14:textId="77777777" w:rsidR="00B85CEC" w:rsidRDefault="00B85CEC" w:rsidP="00B85CEC">
      <w:pPr>
        <w:pStyle w:val="Bibliography"/>
      </w:pPr>
      <w:r>
        <w:t xml:space="preserve">Newman, M. E. J. (2003). Mixing patterns in networks. </w:t>
      </w:r>
      <w:r>
        <w:rPr>
          <w:i/>
          <w:iCs/>
        </w:rPr>
        <w:t>Physical Review E</w:t>
      </w:r>
      <w:r>
        <w:t xml:space="preserve">, </w:t>
      </w:r>
      <w:r>
        <w:rPr>
          <w:i/>
          <w:iCs/>
        </w:rPr>
        <w:t>67</w:t>
      </w:r>
      <w:r>
        <w:t>(2), 026126. https://doi.org/10.1103/PhysRevE.67.026126</w:t>
      </w:r>
    </w:p>
    <w:p w14:paraId="1C7D46B1" w14:textId="77777777" w:rsidR="00B85CEC" w:rsidRDefault="00B85CEC" w:rsidP="00B85CEC">
      <w:pPr>
        <w:pStyle w:val="Bibliography"/>
      </w:pPr>
      <w:r>
        <w:t xml:space="preserve">Newman, M. E. J. (2006). Modularity and community structure in networks. </w:t>
      </w:r>
      <w:r>
        <w:rPr>
          <w:i/>
          <w:iCs/>
        </w:rPr>
        <w:t>Proceedings of the National Academy of Sciences</w:t>
      </w:r>
      <w:r>
        <w:t xml:space="preserve">, </w:t>
      </w:r>
      <w:r>
        <w:rPr>
          <w:i/>
          <w:iCs/>
        </w:rPr>
        <w:t>103</w:t>
      </w:r>
      <w:r>
        <w:t>(23), 8577–8582. https://doi.org/10.1073/pnas.0601602103</w:t>
      </w:r>
    </w:p>
    <w:p w14:paraId="0D0DC7A0" w14:textId="77777777" w:rsidR="00B85CEC" w:rsidRDefault="00B85CEC" w:rsidP="00B85CEC">
      <w:pPr>
        <w:pStyle w:val="Bibliography"/>
      </w:pPr>
      <w:r>
        <w:t xml:space="preserve">Papadopoulos, L., Kim, J. Z., Kurths, J., &amp; Bassett, D. S. (2017). Development of structural correlations and synchronization from adaptive rewiring in networks of Kuramoto oscillators. </w:t>
      </w:r>
      <w:r>
        <w:rPr>
          <w:i/>
          <w:iCs/>
        </w:rPr>
        <w:t>Chaos: An Interdisciplinary Journal of Nonlinear Science</w:t>
      </w:r>
      <w:r>
        <w:t xml:space="preserve">, </w:t>
      </w:r>
      <w:r>
        <w:rPr>
          <w:i/>
          <w:iCs/>
        </w:rPr>
        <w:t>27</w:t>
      </w:r>
      <w:r>
        <w:t>(7), 073115. https://doi.org/10.1063/1.4994819</w:t>
      </w:r>
    </w:p>
    <w:p w14:paraId="64AFF800" w14:textId="77777777" w:rsidR="00B85CEC" w:rsidRDefault="00B85CEC" w:rsidP="00B85CEC">
      <w:pPr>
        <w:pStyle w:val="Bibliography"/>
      </w:pPr>
      <w:r>
        <w:t xml:space="preserve">R Core Team. (2019). </w:t>
      </w:r>
      <w:r>
        <w:rPr>
          <w:i/>
          <w:iCs/>
        </w:rPr>
        <w:t>R: A language and environment for statistical computing</w:t>
      </w:r>
      <w:r>
        <w:t>. https://www.R-project.org/</w:t>
      </w:r>
    </w:p>
    <w:p w14:paraId="4DC9FEA7" w14:textId="77777777" w:rsidR="00B85CEC" w:rsidRDefault="00B85CEC" w:rsidP="00B85CEC">
      <w:pPr>
        <w:pStyle w:val="Bibliography"/>
      </w:pPr>
      <w:r>
        <w:lastRenderedPageBreak/>
        <w:t xml:space="preserve">Rubinov, M., Sporns, O., van Leeuwen, C., &amp; Breakspear, M. (2009). Symbiotic relationship between brain structure and dynamics. </w:t>
      </w:r>
      <w:r>
        <w:rPr>
          <w:i/>
          <w:iCs/>
        </w:rPr>
        <w:t>BMC Neuroscience</w:t>
      </w:r>
      <w:r>
        <w:t xml:space="preserve">, </w:t>
      </w:r>
      <w:r>
        <w:rPr>
          <w:i/>
          <w:iCs/>
        </w:rPr>
        <w:t>10</w:t>
      </w:r>
      <w:r>
        <w:t>(1), 55. https://doi.org/10.1186/1471-2202-10-55</w:t>
      </w:r>
    </w:p>
    <w:p w14:paraId="593B20A9" w14:textId="77777777" w:rsidR="00B85CEC" w:rsidRDefault="00B85CEC" w:rsidP="00B85CEC">
      <w:pPr>
        <w:pStyle w:val="Bibliography"/>
      </w:pPr>
      <w:r>
        <w:t xml:space="preserve">Sotero, R. C., Trujillo-Barreto, N. J., Iturria-Medina, Y., Carbonell, F., &amp; Jimenez, J. C. (2007). Realistically Coupled Neural Mass Models Can Generate EEG Rhythms. </w:t>
      </w:r>
      <w:r>
        <w:rPr>
          <w:i/>
          <w:iCs/>
        </w:rPr>
        <w:t>Neural Computation</w:t>
      </w:r>
      <w:r>
        <w:t xml:space="preserve">, </w:t>
      </w:r>
      <w:r>
        <w:rPr>
          <w:i/>
          <w:iCs/>
        </w:rPr>
        <w:t>19</w:t>
      </w:r>
      <w:r>
        <w:t>(2), 478–512. https://doi.org/10.1162/neco.2007.19.2.478</w:t>
      </w:r>
    </w:p>
    <w:p w14:paraId="4C60E4FC" w14:textId="77777777" w:rsidR="00B85CEC" w:rsidRDefault="00B85CEC" w:rsidP="00B85CEC">
      <w:pPr>
        <w:pStyle w:val="Bibliography"/>
      </w:pPr>
      <w:r>
        <w:t xml:space="preserve">Sporns, O., &amp; Zwi, J. D. (2004). The small world of the cerebral cortex. </w:t>
      </w:r>
      <w:r>
        <w:rPr>
          <w:i/>
          <w:iCs/>
        </w:rPr>
        <w:t>Neuroinformatics</w:t>
      </w:r>
      <w:r>
        <w:t xml:space="preserve">, </w:t>
      </w:r>
      <w:r>
        <w:rPr>
          <w:i/>
          <w:iCs/>
        </w:rPr>
        <w:t>2</w:t>
      </w:r>
      <w:r>
        <w:t>(2), 145–162. https://doi.org/10.1385/NI:2:2:145</w:t>
      </w:r>
    </w:p>
    <w:p w14:paraId="3C3D7F79" w14:textId="77777777" w:rsidR="00B85CEC" w:rsidRDefault="00B85CEC" w:rsidP="00B85CEC">
      <w:pPr>
        <w:pStyle w:val="Bibliography"/>
      </w:pPr>
      <w:r>
        <w:t xml:space="preserve">van den Berg, D., Gong, P., Breakspear, M., &amp; van Leeuwen, C. (2012). Fragmentation: Loss of global coherence or breakdown of modularity in functional brain architecture? </w:t>
      </w:r>
      <w:r>
        <w:rPr>
          <w:i/>
          <w:iCs/>
        </w:rPr>
        <w:t>Frontiers in Systems Neuroscience</w:t>
      </w:r>
      <w:r>
        <w:t xml:space="preserve">, </w:t>
      </w:r>
      <w:r>
        <w:rPr>
          <w:i/>
          <w:iCs/>
        </w:rPr>
        <w:t>6</w:t>
      </w:r>
      <w:r>
        <w:t>. https://doi.org/10.3389/fnsys.2012.00020</w:t>
      </w:r>
    </w:p>
    <w:p w14:paraId="1E501C53" w14:textId="77777777" w:rsidR="00B85CEC" w:rsidRDefault="00B85CEC" w:rsidP="00B85CEC">
      <w:pPr>
        <w:pStyle w:val="Bibliography"/>
      </w:pPr>
      <w:r>
        <w:t xml:space="preserve">van den Berg, D., &amp; van Leeuwen, C. (2004). Adaptive rewiring in chaotic networks renders small-world connectivity with consistent clusters. </w:t>
      </w:r>
      <w:r>
        <w:rPr>
          <w:i/>
          <w:iCs/>
        </w:rPr>
        <w:t>EPL (Europhysics Letters)</w:t>
      </w:r>
      <w:r>
        <w:t xml:space="preserve">, </w:t>
      </w:r>
      <w:r>
        <w:rPr>
          <w:i/>
          <w:iCs/>
        </w:rPr>
        <w:t>65</w:t>
      </w:r>
      <w:r>
        <w:t>(4), 459. https://doi.org/10.1209/epl/i2003-10116-1</w:t>
      </w:r>
    </w:p>
    <w:p w14:paraId="025B6E0E" w14:textId="77777777" w:rsidR="00B85CEC" w:rsidRDefault="00B85CEC" w:rsidP="00B85CEC">
      <w:pPr>
        <w:pStyle w:val="Bibliography"/>
      </w:pPr>
      <w:r>
        <w:t xml:space="preserve">van den Heuvel, M. P., &amp; Sporns, O. (2011). Rich-Club Organization of the Human Connectome. </w:t>
      </w:r>
      <w:r>
        <w:rPr>
          <w:i/>
          <w:iCs/>
        </w:rPr>
        <w:t>Journal of Neuroscience</w:t>
      </w:r>
      <w:r>
        <w:t xml:space="preserve">, </w:t>
      </w:r>
      <w:r>
        <w:rPr>
          <w:i/>
          <w:iCs/>
        </w:rPr>
        <w:t>31</w:t>
      </w:r>
      <w:r>
        <w:t>(44), 15775–15786. https://doi.org/10.1523/JNEUROSCI.3539-11.2011</w:t>
      </w:r>
    </w:p>
    <w:p w14:paraId="0899B0A8" w14:textId="77777777" w:rsidR="00B85CEC" w:rsidRDefault="00B85CEC" w:rsidP="00B85CEC">
      <w:pPr>
        <w:pStyle w:val="Bibliography"/>
      </w:pPr>
      <w:r>
        <w:t xml:space="preserve">van Leeuwen, C., &amp; Raffone, A. (2001). Coupled nonlinear maps as models of perceptual pattern and memory trace dynamics. </w:t>
      </w:r>
      <w:r>
        <w:rPr>
          <w:i/>
          <w:iCs/>
        </w:rPr>
        <w:t>Cognitive Processing</w:t>
      </w:r>
      <w:r>
        <w:t xml:space="preserve">, </w:t>
      </w:r>
      <w:r>
        <w:rPr>
          <w:i/>
          <w:iCs/>
        </w:rPr>
        <w:t>2</w:t>
      </w:r>
      <w:r>
        <w:t>, 67–116.</w:t>
      </w:r>
    </w:p>
    <w:p w14:paraId="0B1ADEE6" w14:textId="77777777" w:rsidR="00B85CEC" w:rsidRDefault="00B85CEC" w:rsidP="00B85CEC">
      <w:pPr>
        <w:pStyle w:val="Bibliography"/>
      </w:pPr>
      <w:r>
        <w:t xml:space="preserve">van Leeuwen, C., Steyvers, M., &amp; Nooter, M. (1997). Stability and Intermittency in Large-Scale Coupled Oscillator Models for Perceptual Segmentation. </w:t>
      </w:r>
      <w:r>
        <w:rPr>
          <w:i/>
          <w:iCs/>
        </w:rPr>
        <w:t>Journal of Mathematical Psychology</w:t>
      </w:r>
      <w:r>
        <w:t xml:space="preserve">, </w:t>
      </w:r>
      <w:r>
        <w:rPr>
          <w:i/>
          <w:iCs/>
        </w:rPr>
        <w:t>41</w:t>
      </w:r>
      <w:r>
        <w:t>(4), 319–344. https://doi.org/10.1006/jmps.1997.1177</w:t>
      </w:r>
    </w:p>
    <w:p w14:paraId="20E5DB10" w14:textId="77777777" w:rsidR="00B85CEC" w:rsidRDefault="00B85CEC" w:rsidP="00B85CEC">
      <w:pPr>
        <w:pStyle w:val="Bibliography"/>
      </w:pPr>
      <w:r>
        <w:t xml:space="preserve">van Strien, S. J. (1987). </w:t>
      </w:r>
      <w:r>
        <w:rPr>
          <w:i/>
          <w:iCs/>
        </w:rPr>
        <w:t>Smooth Dynamics on the Interval (with an Emphasis on Unimodal Maps)</w:t>
      </w:r>
      <w:r>
        <w:t>. Delft University of Technology.</w:t>
      </w:r>
    </w:p>
    <w:p w14:paraId="2D11C444" w14:textId="77777777" w:rsidR="00B85CEC" w:rsidRDefault="00B85CEC" w:rsidP="00B85CEC">
      <w:pPr>
        <w:pStyle w:val="Bibliography"/>
      </w:pPr>
      <w:r>
        <w:lastRenderedPageBreak/>
        <w:t xml:space="preserve">Watson, C. G. (2019). </w:t>
      </w:r>
      <w:r>
        <w:rPr>
          <w:i/>
          <w:iCs/>
        </w:rPr>
        <w:t>brainGraph: Graph theory analysis of brain MRI data</w:t>
      </w:r>
      <w:r>
        <w:t>. https://github.com/cwatson/brainGraph</w:t>
      </w:r>
    </w:p>
    <w:p w14:paraId="1DA33448" w14:textId="77777777" w:rsidR="00B85CEC" w:rsidRDefault="00B85CEC" w:rsidP="00B85CEC">
      <w:pPr>
        <w:pStyle w:val="Bibliography"/>
      </w:pPr>
      <w:r>
        <w:t xml:space="preserve">Watts, D. J., &amp; Strogatz, S. H. (1998). Collective dynamics of ‘small-world’ networks. </w:t>
      </w:r>
      <w:r>
        <w:rPr>
          <w:i/>
          <w:iCs/>
        </w:rPr>
        <w:t>Nature</w:t>
      </w:r>
      <w:r>
        <w:t xml:space="preserve">, </w:t>
      </w:r>
      <w:r>
        <w:rPr>
          <w:i/>
          <w:iCs/>
        </w:rPr>
        <w:t>393</w:t>
      </w:r>
      <w:r>
        <w:t>(6684), 440–442. https://doi.org/10.1038/30918</w:t>
      </w:r>
    </w:p>
    <w:p w14:paraId="19195DE3" w14:textId="77777777" w:rsidR="00B85CEC" w:rsidRDefault="00B85CEC" w:rsidP="00B85CEC">
      <w:pPr>
        <w:pStyle w:val="Bibliography"/>
      </w:pPr>
      <w:r>
        <w:t xml:space="preserve">Zhang, X., Ma, Z., Zhang, Z., Sun, Q., &amp; Yan, J. (2018). A Review of Community Detection Algorithms Based on Modularity Optimization. </w:t>
      </w:r>
      <w:r>
        <w:rPr>
          <w:i/>
          <w:iCs/>
        </w:rPr>
        <w:t>Journal of Physics: Conference Series</w:t>
      </w:r>
      <w:r>
        <w:t xml:space="preserve">, </w:t>
      </w:r>
      <w:r>
        <w:rPr>
          <w:i/>
          <w:iCs/>
        </w:rPr>
        <w:t>1069</w:t>
      </w:r>
      <w:r>
        <w:t>, 012123. https://doi.org/10.1088/1742-6596/1069/1/012123</w:t>
      </w:r>
    </w:p>
    <w:p w14:paraId="04BD4ABB" w14:textId="5EB73EE8" w:rsidR="00DE5E2F" w:rsidRDefault="00C6595A" w:rsidP="00B85CEC">
      <w:r>
        <w:rPr>
          <w:lang w:bidi="fa-IR"/>
        </w:rPr>
        <w:fldChar w:fldCharType="end"/>
      </w:r>
    </w:p>
    <w:p w14:paraId="6CE88CB9" w14:textId="77777777" w:rsidR="004F3890" w:rsidRPr="00112CD4" w:rsidRDefault="004F3890" w:rsidP="004F3890">
      <w:pPr>
        <w:pStyle w:val="bibitem"/>
        <w:widowControl/>
        <w:spacing w:line="276" w:lineRule="auto"/>
        <w:rPr>
          <w:sz w:val="24"/>
          <w:szCs w:val="24"/>
          <w:lang w:val="en-US"/>
        </w:rPr>
      </w:pPr>
    </w:p>
    <w:p w14:paraId="306B762A" w14:textId="77777777" w:rsidR="004F3890" w:rsidRPr="004F3890" w:rsidRDefault="004F3890" w:rsidP="00BE0CC8">
      <w:pPr>
        <w:rPr>
          <w:lang w:bidi="fa-IR"/>
        </w:rPr>
      </w:pPr>
    </w:p>
    <w:p w14:paraId="25A104E6" w14:textId="77777777" w:rsidR="00FB1368" w:rsidRDefault="00FB1368" w:rsidP="00FB1368">
      <w:pPr>
        <w:rPr>
          <w:lang w:bidi="fa-IR"/>
        </w:rPr>
      </w:pPr>
    </w:p>
    <w:p w14:paraId="2D45A4A7" w14:textId="77777777" w:rsidR="00301D59" w:rsidRDefault="00301D59">
      <w:pPr>
        <w:rPr>
          <w:rFonts w:asciiTheme="majorHAnsi" w:eastAsiaTheme="majorEastAsia" w:hAnsiTheme="majorHAnsi" w:cstheme="majorBidi"/>
        </w:rPr>
      </w:pPr>
      <w:r>
        <w:br w:type="page"/>
      </w:r>
    </w:p>
    <w:p w14:paraId="63CA5DE0" w14:textId="77777777" w:rsidR="009167C1" w:rsidRDefault="00345333" w:rsidP="00BE0CC8">
      <w:pPr>
        <w:pStyle w:val="Heading1"/>
      </w:pPr>
      <w:r>
        <w:lastRenderedPageBreak/>
        <w:t>Figure</w:t>
      </w:r>
      <w:r w:rsidR="009167C1">
        <w:t>s</w:t>
      </w:r>
    </w:p>
    <w:p w14:paraId="658057F4" w14:textId="77777777" w:rsidR="005532A9" w:rsidRDefault="005532A9" w:rsidP="005532A9">
      <w:pPr>
        <w:ind w:firstLine="0"/>
        <w:jc w:val="center"/>
      </w:pPr>
    </w:p>
    <w:p w14:paraId="07BB15F8" w14:textId="77777777" w:rsidR="004D6B86" w:rsidRDefault="00AE61A7" w:rsidP="00BE0CC8">
      <w:pPr>
        <w:ind w:firstLine="0"/>
      </w:pPr>
      <w:r>
        <w:t>Find the figures here:</w:t>
      </w:r>
    </w:p>
    <w:p w14:paraId="2F4674E8" w14:textId="0D60336F" w:rsidR="00AE61A7" w:rsidRDefault="00243913" w:rsidP="00BE0CC8">
      <w:pPr>
        <w:ind w:firstLine="0"/>
        <w:rPr>
          <w:rtl/>
        </w:rPr>
      </w:pPr>
      <w:ins w:id="825" w:author="MohammadHossein Manuel Haqiqatkhah" w:date="2020-01-08T10:53:00Z">
        <w:r>
          <w:fldChar w:fldCharType="begin"/>
        </w:r>
        <w:r>
          <w:instrText xml:space="preserve"> HYPERLINK "</w:instrText>
        </w:r>
      </w:ins>
      <w:r w:rsidRPr="00AE61A7">
        <w:instrText>https://github.com/psyguy/Dissertation-MPsy/raw/master/Figures/By%20section%20-%20Figures%20-%2020200103.pptx</w:instrText>
      </w:r>
      <w:ins w:id="826" w:author="MohammadHossein Manuel Haqiqatkhah" w:date="2020-01-08T10:53:00Z">
        <w:r>
          <w:instrText xml:space="preserve">" </w:instrText>
        </w:r>
        <w:r>
          <w:fldChar w:fldCharType="separate"/>
        </w:r>
      </w:ins>
      <w:r w:rsidRPr="000B7DA6">
        <w:rPr>
          <w:rStyle w:val="Hyperlink"/>
        </w:rPr>
        <w:t>https://github.com/psyguy/Dissertation-MPsy/raw/master/Figures/By%20section%20-%20Figures%20-%2020200103.pptx</w:t>
      </w:r>
      <w:ins w:id="827" w:author="MohammadHossein Manuel Haqiqatkhah" w:date="2020-01-08T10:53:00Z">
        <w:r>
          <w:fldChar w:fldCharType="end"/>
        </w:r>
        <w:r>
          <w:t xml:space="preserve"> </w:t>
        </w:r>
      </w:ins>
    </w:p>
    <w:p w14:paraId="3CFFA965" w14:textId="341928EE" w:rsidR="00DF16F5" w:rsidRDefault="00DF16F5" w:rsidP="005F5430">
      <w:pPr>
        <w:pStyle w:val="TableFigure"/>
      </w:pPr>
      <w:r>
        <w:rPr>
          <w:rStyle w:val="Emphasis"/>
        </w:rPr>
        <w:t>Figure 1</w:t>
      </w:r>
      <w:r>
        <w:t>. Network structures of representative models.</w:t>
      </w:r>
      <w:r w:rsidR="00B87713">
        <w:t xml:space="preserve"> Each panel shows the unserialized (top left) and serialized (top right) adjacency matrices, and the graph representation (bottom) of the structural connectivity at the last rewiring step.</w:t>
      </w:r>
      <w:r w:rsidR="005F5430">
        <w:t xml:space="preserve"> </w:t>
      </w:r>
      <w:r w:rsidR="005F5430">
        <w:rPr>
          <w:lang w:bidi="fa-IR"/>
        </w:rPr>
        <w:t>The within-minority, and within-majority, and interpartition edges are colored blue, red, and green, respectively. In the grap</w:t>
      </w:r>
      <w:r w:rsidR="006F06A9">
        <w:rPr>
          <w:lang w:bidi="fa-IR"/>
        </w:rPr>
        <w:t>h</w:t>
      </w:r>
      <w:r w:rsidR="005F5430">
        <w:rPr>
          <w:lang w:bidi="fa-IR"/>
        </w:rPr>
        <w:t xml:space="preserve"> representation, the minority and majority nodes are colored sky blue and pink, respectively.</w:t>
      </w:r>
    </w:p>
    <w:p w14:paraId="37125B9D" w14:textId="3A6A5C7E" w:rsidR="004A1979" w:rsidRPr="00DF16F5" w:rsidRDefault="00DF16F5" w:rsidP="00A51C7C">
      <w:pPr>
        <w:pStyle w:val="TableFigure"/>
      </w:pPr>
      <w:r>
        <w:rPr>
          <w:rStyle w:val="Emphasis"/>
        </w:rPr>
        <w:t>Figure 2</w:t>
      </w:r>
      <w:r>
        <w:rPr>
          <w:rStyle w:val="Emphasis"/>
          <w:i w:val="0"/>
          <w:iCs w:val="0"/>
        </w:rPr>
        <w:t>. Evolution of network statistics</w:t>
      </w:r>
      <w:r w:rsidR="004A1979" w:rsidRPr="004A1979">
        <w:t xml:space="preserve"> </w:t>
      </w:r>
      <w:r w:rsidR="00A51C7C">
        <w:t>for the whole network and majority and minority subgraphs, grouped by condition.</w:t>
      </w:r>
    </w:p>
    <w:p w14:paraId="56515A4B" w14:textId="148CB2F8" w:rsidR="004A1979" w:rsidRPr="00DF16F5" w:rsidRDefault="004A1979" w:rsidP="00A51C7C">
      <w:pPr>
        <w:pStyle w:val="TableFigure"/>
      </w:pPr>
      <w:r>
        <w:rPr>
          <w:rStyle w:val="Emphasis"/>
        </w:rPr>
        <w:t>Figure 3</w:t>
      </w:r>
      <w:r>
        <w:t xml:space="preserve">. </w:t>
      </w:r>
      <w:r w:rsidR="00062259">
        <w:t xml:space="preserve">Normalized rich </w:t>
      </w:r>
      <w:r>
        <w:t>club coefficients</w:t>
      </w:r>
      <w:r w:rsidR="00A4302B">
        <w:t xml:space="preserve"> of the whole network </w:t>
      </w:r>
      <w:r w:rsidR="008E15AC">
        <w:t xml:space="preserve">after the last rewiring step, grouped by </w:t>
      </w:r>
      <w:r w:rsidR="00A51C7C">
        <w:t>condition</w:t>
      </w:r>
      <w:r w:rsidR="008E15AC">
        <w:t>. The signi</w:t>
      </w:r>
      <w:r w:rsidR="00062259">
        <w:t xml:space="preserve">ficant values are </w:t>
      </w:r>
      <w:r w:rsidR="004B1E67">
        <w:t>emphasized by solid circles.</w:t>
      </w:r>
    </w:p>
    <w:p w14:paraId="587291E6" w14:textId="03B0212C" w:rsidR="003D532A" w:rsidRDefault="00F033B2" w:rsidP="003D532A">
      <w:pPr>
        <w:pStyle w:val="TableFigure"/>
      </w:pPr>
      <w:r>
        <w:rPr>
          <w:rStyle w:val="Emphasis"/>
        </w:rPr>
        <w:t>Figure 4</w:t>
      </w:r>
      <w:r>
        <w:t xml:space="preserve">. </w:t>
      </w:r>
      <w:r w:rsidR="003D532A">
        <w:t>Network structures of odd models. Panels and color coding is similar to those of Figure 3.</w:t>
      </w:r>
    </w:p>
    <w:p w14:paraId="55667C99" w14:textId="74BA9CFF" w:rsidR="00F033B2" w:rsidRDefault="003D532A" w:rsidP="003D532A">
      <w:pPr>
        <w:pStyle w:val="TableFigure"/>
        <w:rPr>
          <w:lang w:bidi="fa-IR"/>
        </w:rPr>
      </w:pPr>
      <w:r w:rsidRPr="005A4E07">
        <w:rPr>
          <w:i/>
          <w:iCs/>
        </w:rPr>
        <w:t xml:space="preserve">Figure </w:t>
      </w:r>
      <w:r>
        <w:rPr>
          <w:i/>
          <w:iCs/>
        </w:rPr>
        <w:t>5</w:t>
      </w:r>
      <w:r w:rsidRPr="005A4E07">
        <w:rPr>
          <w:i/>
          <w:iCs/>
        </w:rPr>
        <w:t>.</w:t>
      </w:r>
      <w:r>
        <w:t xml:space="preserve"> </w:t>
      </w:r>
      <w:r w:rsidR="00F033B2">
        <w:t xml:space="preserve">Heat maps of pairwise dissimilarities of networks. The upper diagonal elements show normalized dissimilarity measures derived from NetSimile algorithm, and the lower diagonal </w:t>
      </w:r>
      <w:proofErr w:type="gramStart"/>
      <w:r w:rsidR="00F033B2">
        <w:t>elements  show</w:t>
      </w:r>
      <w:proofErr w:type="gramEnd"/>
      <w:r w:rsidR="00F033B2">
        <w:t xml:space="preserve"> Model names and family assignment are indicated. </w:t>
      </w:r>
      <w:r w:rsidR="00F033B2">
        <w:rPr>
          <w:lang w:bidi="fa-IR"/>
        </w:rPr>
        <w:t>Lower dissimilarity (hence higher similarity) measures are coded by brighter colors</w:t>
      </w:r>
    </w:p>
    <w:p w14:paraId="6FAD3AEC" w14:textId="4E7643B8" w:rsidR="00F033B2" w:rsidRPr="00DF16F5" w:rsidRDefault="00F033B2" w:rsidP="003D532A">
      <w:pPr>
        <w:pStyle w:val="TableFigure"/>
      </w:pPr>
      <w:r>
        <w:rPr>
          <w:rStyle w:val="Emphasis"/>
        </w:rPr>
        <w:t xml:space="preserve">Figure </w:t>
      </w:r>
      <w:r w:rsidR="003D532A">
        <w:rPr>
          <w:rStyle w:val="Emphasis"/>
        </w:rPr>
        <w:t>6</w:t>
      </w:r>
      <w:r>
        <w:t>. Heat maps within- and between-family contrasts for anatomical (top) and functional (</w:t>
      </w:r>
      <w:r w:rsidR="00B87713">
        <w:t>bottom</w:t>
      </w:r>
      <w:r>
        <w:t>) connectivities.</w:t>
      </w:r>
      <w:r w:rsidR="00E4115A">
        <w:t xml:space="preserve"> The average HHG p-values of family-wise comparisons are written in cells</w:t>
      </w:r>
      <w:r>
        <w:t xml:space="preserve">. </w:t>
      </w:r>
      <w:r>
        <w:rPr>
          <w:lang w:bidi="fa-IR"/>
        </w:rPr>
        <w:t>Lower contrast measures are coded by brighter colors.</w:t>
      </w:r>
    </w:p>
    <w:p w14:paraId="0446A33E" w14:textId="770EB456" w:rsidR="00DF16F5" w:rsidRDefault="00B25AD8" w:rsidP="00243913">
      <w:pPr>
        <w:pStyle w:val="TableFigure"/>
        <w:rPr>
          <w:rFonts w:cs="Times New Roman"/>
        </w:rPr>
      </w:pPr>
      <w:r w:rsidRPr="00B25AD8">
        <w:rPr>
          <w:rFonts w:cs="Times New Roman"/>
          <w:i/>
          <w:iCs/>
        </w:rPr>
        <w:lastRenderedPageBreak/>
        <w:t xml:space="preserve">Figure </w:t>
      </w:r>
      <w:r w:rsidR="003D532A">
        <w:rPr>
          <w:rFonts w:cs="Times New Roman"/>
          <w:i/>
          <w:iCs/>
        </w:rPr>
        <w:t>7</w:t>
      </w:r>
      <w:r w:rsidRPr="00B25AD8">
        <w:rPr>
          <w:rFonts w:cs="Times New Roman"/>
        </w:rPr>
        <w:t xml:space="preserve">. </w:t>
      </w:r>
      <w:r w:rsidR="007166F3">
        <w:rPr>
          <w:rFonts w:cs="Times New Roman"/>
        </w:rPr>
        <w:t xml:space="preserve">Differentiation score of families for </w:t>
      </w:r>
      <w:r w:rsidR="00F96F92">
        <w:rPr>
          <w:rFonts w:cs="Times New Roman"/>
        </w:rPr>
        <w:t xml:space="preserve">the anatomical and </w:t>
      </w:r>
      <w:r w:rsidR="005B7ACA">
        <w:rPr>
          <w:rFonts w:cs="Times New Roman"/>
        </w:rPr>
        <w:t xml:space="preserve">functional </w:t>
      </w:r>
      <w:r w:rsidR="00F96F92">
        <w:rPr>
          <w:rFonts w:cs="Times New Roman"/>
        </w:rPr>
        <w:t>networks</w:t>
      </w:r>
      <w:r w:rsidRPr="00B25AD8">
        <w:rPr>
          <w:rFonts w:cs="Times New Roman"/>
        </w:rPr>
        <w:t>.</w:t>
      </w:r>
      <w:r w:rsidR="00243913">
        <w:rPr>
          <w:rFonts w:cs="Times New Roman"/>
        </w:rPr>
        <w:t xml:space="preserve"> </w:t>
      </w:r>
      <w:r w:rsidR="00243913">
        <w:rPr>
          <w:rFonts w:cs="Arial"/>
          <w:lang w:bidi="fa-IR"/>
        </w:rPr>
        <w:t>Values above one (dashed line) imply relatively higher within-family resemblance compared to the average its resemblance to other families.</w:t>
      </w:r>
    </w:p>
    <w:p w14:paraId="24F13095" w14:textId="64F8153C" w:rsidR="001A0D68" w:rsidRDefault="001A0D68" w:rsidP="002B0AAC">
      <w:pPr>
        <w:pStyle w:val="TableFigure"/>
        <w:rPr>
          <w:rFonts w:cs="Times New Roman"/>
        </w:rPr>
      </w:pPr>
      <w:r w:rsidRPr="001A0D68">
        <w:rPr>
          <w:rFonts w:cs="Times New Roman"/>
          <w:i/>
          <w:iCs/>
        </w:rPr>
        <w:t xml:space="preserve">Figure </w:t>
      </w:r>
      <w:r w:rsidR="003D532A">
        <w:rPr>
          <w:rFonts w:cs="Times New Roman"/>
          <w:i/>
          <w:iCs/>
        </w:rPr>
        <w:t>8</w:t>
      </w:r>
      <w:r w:rsidRPr="001A0D68">
        <w:rPr>
          <w:rFonts w:cs="Times New Roman"/>
        </w:rPr>
        <w:t xml:space="preserve">. </w:t>
      </w:r>
      <w:r w:rsidR="00C14CA1">
        <w:rPr>
          <w:rFonts w:cs="Times New Roman"/>
        </w:rPr>
        <w:t xml:space="preserve">Graph representation of family resemblance and </w:t>
      </w:r>
      <w:r w:rsidR="00883D43">
        <w:rPr>
          <w:rFonts w:cs="Times New Roman"/>
        </w:rPr>
        <w:t>differentiation</w:t>
      </w:r>
      <w:r w:rsidR="003D532A">
        <w:rPr>
          <w:rFonts w:cs="Times New Roman"/>
        </w:rPr>
        <w:t xml:space="preserve"> in anatomical (top) and functional (bottom) connectivities of fully evolved models</w:t>
      </w:r>
      <w:r w:rsidR="00883D43">
        <w:rPr>
          <w:rFonts w:cs="Times New Roman"/>
        </w:rPr>
        <w:t>.</w:t>
      </w:r>
      <w:r w:rsidR="003D532A">
        <w:rPr>
          <w:rFonts w:cs="Times New Roman"/>
        </w:rPr>
        <w:t xml:space="preserve"> </w:t>
      </w:r>
      <w:r w:rsidR="003D532A">
        <w:rPr>
          <w:rFonts w:cs="Arial"/>
          <w:lang w:bidi="fa-IR"/>
        </w:rPr>
        <w:t xml:space="preserve">Edge color and size code between-family contrast and node color capture within-family contrast. Node size is proportional </w:t>
      </w:r>
      <w:r w:rsidR="002B0AAC">
        <w:rPr>
          <w:rFonts w:cs="Arial"/>
          <w:lang w:bidi="fa-IR"/>
        </w:rPr>
        <w:t xml:space="preserve">to </w:t>
      </w:r>
      <w:r w:rsidR="003D532A">
        <w:rPr>
          <w:rFonts w:cs="Arial"/>
          <w:lang w:bidi="fa-IR"/>
        </w:rPr>
        <w:t xml:space="preserve">the differentiation score of corresponding family. The families with </w:t>
      </w:r>
      <m:oMath>
        <m:sSubSup>
          <m:sSubSupPr>
            <m:ctrlPr>
              <w:ins w:id="828" w:author="MohammadHossein Manuel Haqiqatkhah" w:date="2020-01-08T11:35:00Z">
                <w:rPr>
                  <w:rFonts w:ascii="Cambria Math" w:hAnsi="Cambria Math"/>
                  <w:i/>
                  <w:lang w:bidi="fa-IR"/>
                </w:rPr>
              </w:ins>
            </m:ctrlPr>
          </m:sSubSupPr>
          <m:e>
            <m:r>
              <w:rPr>
                <w:rFonts w:ascii="Cambria Math" w:hAnsi="Cambria Math"/>
                <w:lang w:bidi="fa-IR"/>
              </w:rPr>
              <m:t>Differentiation</m:t>
            </m:r>
          </m:e>
          <m:sub/>
          <m:sup>
            <m:r>
              <w:rPr>
                <w:rFonts w:ascii="Cambria Math" w:hAnsi="Cambria Math"/>
                <w:lang w:bidi="fa-IR"/>
              </w:rPr>
              <m:t>N</m:t>
            </m:r>
          </m:sup>
        </m:sSubSup>
        <m:d>
          <m:dPr>
            <m:ctrlPr>
              <w:ins w:id="829" w:author="MohammadHossein Manuel Haqiqatkhah" w:date="2020-01-08T11:35:00Z">
                <w:rPr>
                  <w:rFonts w:ascii="Cambria Math" w:hAnsi="Cambria Math"/>
                  <w:i/>
                  <w:lang w:bidi="fa-IR"/>
                </w:rPr>
              </w:ins>
            </m:ctrlPr>
          </m:dPr>
          <m:e>
            <m:sSub>
              <m:sSubPr>
                <m:ctrlPr>
                  <w:ins w:id="830" w:author="MohammadHossein Manuel Haqiqatkhah" w:date="2020-01-08T11:35:00Z">
                    <w:rPr>
                      <w:rFonts w:ascii="Cambria Math" w:hAnsi="Cambria Math"/>
                      <w:i/>
                      <w:lang w:bidi="fa-IR"/>
                    </w:rPr>
                  </w:ins>
                </m:ctrlPr>
              </m:sSubPr>
              <m:e>
                <m:r>
                  <w:rPr>
                    <w:rFonts w:ascii="Cambria Math" w:hAnsi="Cambria Math"/>
                    <w:lang w:bidi="fa-IR"/>
                  </w:rPr>
                  <m:t>f</m:t>
                </m:r>
              </m:e>
              <m:sub>
                <m:r>
                  <w:rPr>
                    <w:rFonts w:ascii="Cambria Math" w:hAnsi="Cambria Math"/>
                    <w:lang w:bidi="fa-IR"/>
                  </w:rPr>
                  <m:t>i</m:t>
                </m:r>
              </m:sub>
            </m:sSub>
          </m:e>
        </m:d>
        <m:r>
          <w:rPr>
            <w:rFonts w:ascii="Cambria Math" w:hAnsi="Cambria Math"/>
            <w:lang w:bidi="fa-IR"/>
          </w:rPr>
          <m:t>&gt;1</m:t>
        </m:r>
      </m:oMath>
      <w:r w:rsidR="003D532A">
        <w:rPr>
          <w:rFonts w:cs="Arial"/>
          <w:lang w:bidi="fa-IR"/>
        </w:rPr>
        <w:t xml:space="preserve"> are marked with asterisks.</w:t>
      </w:r>
    </w:p>
    <w:p w14:paraId="53E17A4D" w14:textId="77777777" w:rsidR="00695453" w:rsidRDefault="00695453" w:rsidP="001A0D68">
      <w:pPr>
        <w:spacing w:before="240"/>
        <w:ind w:firstLine="0"/>
        <w:contextualSpacing/>
        <w:rPr>
          <w:rFonts w:cs="Times New Roman"/>
        </w:rPr>
      </w:pPr>
    </w:p>
    <w:p w14:paraId="0C1DC254" w14:textId="7004AB1B" w:rsidR="006F24F5" w:rsidRDefault="00E77904" w:rsidP="006F24F5">
      <w:pPr>
        <w:pStyle w:val="Heading1"/>
      </w:pPr>
      <w:r>
        <w:br w:type="page"/>
      </w:r>
      <w:r w:rsidR="006F24F5">
        <w:lastRenderedPageBreak/>
        <w:t>Tables</w:t>
      </w:r>
    </w:p>
    <w:p w14:paraId="471F43CC" w14:textId="77777777" w:rsidR="006F24F5" w:rsidRDefault="006F24F5" w:rsidP="006F24F5">
      <w:pPr>
        <w:ind w:firstLine="0"/>
        <w:rPr>
          <w:rFonts w:cs="Times New Roman"/>
        </w:rPr>
      </w:pPr>
    </w:p>
    <w:p w14:paraId="36B81E35" w14:textId="12BF5E13" w:rsidR="006F24F5" w:rsidRDefault="006F24F5" w:rsidP="006F24F5">
      <w:pPr>
        <w:ind w:firstLine="0"/>
        <w:rPr>
          <w:rFonts w:cs="Times New Roman"/>
        </w:rPr>
      </w:pPr>
      <w:r>
        <w:rPr>
          <w:noProof/>
          <w:lang w:val="nl-BE" w:eastAsia="nl-BE"/>
        </w:rPr>
        <w:drawing>
          <wp:inline distT="0" distB="0" distL="0" distR="0" wp14:anchorId="1563ACE5" wp14:editId="135EEABB">
            <wp:extent cx="5731510" cy="650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50240"/>
                    </a:xfrm>
                    <a:prstGeom prst="rect">
                      <a:avLst/>
                    </a:prstGeom>
                  </pic:spPr>
                </pic:pic>
              </a:graphicData>
            </a:graphic>
          </wp:inline>
        </w:drawing>
      </w:r>
    </w:p>
    <w:p w14:paraId="5288ACAF" w14:textId="6BA2418E" w:rsidR="006F24F5" w:rsidRDefault="006F24F5" w:rsidP="00853231">
      <w:pPr>
        <w:ind w:firstLine="0"/>
        <w:rPr>
          <w:rFonts w:cs="Times New Roman"/>
        </w:rPr>
      </w:pPr>
      <w:r w:rsidRPr="006F24F5">
        <w:rPr>
          <w:rFonts w:cs="Times New Roman"/>
          <w:i/>
          <w:iCs/>
        </w:rPr>
        <w:t>Table 1.</w:t>
      </w:r>
      <w:r>
        <w:rPr>
          <w:rFonts w:cs="Times New Roman"/>
        </w:rPr>
        <w:t xml:space="preserve"> Mean and standard deviation of network statistics of different conditions after 60 thousand rewiring steps</w:t>
      </w:r>
      <w:r w:rsidR="00853231">
        <w:rPr>
          <w:rFonts w:cs="Times New Roman"/>
        </w:rPr>
        <w:t xml:space="preserve">, normalized by the mean same statistics for 100 random networks, </w:t>
      </w:r>
      <w:r>
        <w:rPr>
          <w:rFonts w:cs="Times New Roman"/>
        </w:rPr>
        <w:t xml:space="preserve">for </w:t>
      </w:r>
      <w:r w:rsidR="00853231">
        <w:rPr>
          <w:rFonts w:cs="Times New Roman"/>
        </w:rPr>
        <w:t xml:space="preserve">the </w:t>
      </w:r>
      <w:r>
        <w:rPr>
          <w:rFonts w:cs="Times New Roman"/>
        </w:rPr>
        <w:t xml:space="preserve">whole </w:t>
      </w:r>
      <w:r w:rsidR="006D06DC">
        <w:rPr>
          <w:rFonts w:cs="Times New Roman"/>
        </w:rPr>
        <w:t>graph.</w:t>
      </w:r>
      <w:r w:rsidR="003B6537">
        <w:rPr>
          <w:rFonts w:cs="Times New Roman"/>
        </w:rPr>
        <w:t xml:space="preserve"> The values of degree assortativity are </w:t>
      </w:r>
      <w:r w:rsidR="00853231">
        <w:rPr>
          <w:rFonts w:cs="Times New Roman"/>
        </w:rPr>
        <w:t>not normalized.</w:t>
      </w:r>
    </w:p>
    <w:p w14:paraId="1AB02E79" w14:textId="77777777" w:rsidR="006D06DC" w:rsidRPr="006F24F5" w:rsidRDefault="006D06DC" w:rsidP="006D06DC">
      <w:pPr>
        <w:ind w:firstLine="0"/>
        <w:rPr>
          <w:rFonts w:cs="Times New Roman"/>
          <w:i/>
          <w:iCs/>
        </w:rPr>
      </w:pPr>
    </w:p>
    <w:p w14:paraId="09D566B2" w14:textId="15B69C9F" w:rsidR="006F24F5" w:rsidRDefault="006F24F5" w:rsidP="006F24F5">
      <w:pPr>
        <w:ind w:firstLine="0"/>
        <w:rPr>
          <w:rFonts w:cs="Times New Roman"/>
        </w:rPr>
      </w:pPr>
      <w:r>
        <w:rPr>
          <w:noProof/>
          <w:lang w:val="nl-BE" w:eastAsia="nl-BE"/>
        </w:rPr>
        <w:drawing>
          <wp:inline distT="0" distB="0" distL="0" distR="0" wp14:anchorId="56C82294" wp14:editId="3E36A988">
            <wp:extent cx="5731510" cy="654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54685"/>
                    </a:xfrm>
                    <a:prstGeom prst="rect">
                      <a:avLst/>
                    </a:prstGeom>
                  </pic:spPr>
                </pic:pic>
              </a:graphicData>
            </a:graphic>
          </wp:inline>
        </w:drawing>
      </w:r>
    </w:p>
    <w:p w14:paraId="36EE994C" w14:textId="5B29B66D" w:rsidR="006D06DC" w:rsidRPr="00853231" w:rsidRDefault="006D06DC" w:rsidP="00853231">
      <w:pPr>
        <w:ind w:firstLine="0"/>
        <w:rPr>
          <w:rFonts w:cs="Times New Roman"/>
        </w:rPr>
      </w:pPr>
      <w:r w:rsidRPr="006F24F5">
        <w:rPr>
          <w:rFonts w:cs="Times New Roman"/>
          <w:i/>
          <w:iCs/>
        </w:rPr>
        <w:t xml:space="preserve">Table </w:t>
      </w:r>
      <w:r>
        <w:rPr>
          <w:rFonts w:cs="Times New Roman"/>
          <w:i/>
          <w:iCs/>
        </w:rPr>
        <w:t>2</w:t>
      </w:r>
      <w:r w:rsidRPr="006F24F5">
        <w:rPr>
          <w:rFonts w:cs="Times New Roman"/>
          <w:i/>
          <w:iCs/>
        </w:rPr>
        <w:t>.</w:t>
      </w:r>
      <w:r>
        <w:rPr>
          <w:rFonts w:cs="Times New Roman"/>
        </w:rPr>
        <w:t xml:space="preserve"> </w:t>
      </w:r>
      <w:r w:rsidR="00853231">
        <w:rPr>
          <w:rFonts w:cs="Times New Roman"/>
        </w:rPr>
        <w:t>Mean and standard deviation of network statistics of different conditions after 60 thousand rewiring steps, normalized by the mean same statistics for 100 random networks, for the majority subgraph. The values of degree assortativity are not normalized.</w:t>
      </w:r>
    </w:p>
    <w:p w14:paraId="19A33C62" w14:textId="4313F376" w:rsidR="006F24F5" w:rsidRDefault="006F24F5" w:rsidP="006F24F5">
      <w:pPr>
        <w:ind w:firstLine="0"/>
        <w:rPr>
          <w:rFonts w:cs="Times New Roman"/>
        </w:rPr>
      </w:pPr>
    </w:p>
    <w:p w14:paraId="6F6FDB18" w14:textId="69F6AD0B" w:rsidR="006F24F5" w:rsidRDefault="006F24F5" w:rsidP="006F24F5">
      <w:pPr>
        <w:ind w:firstLine="0"/>
        <w:rPr>
          <w:rFonts w:cs="Times New Roman"/>
        </w:rPr>
      </w:pPr>
      <w:r>
        <w:rPr>
          <w:noProof/>
          <w:lang w:val="nl-BE" w:eastAsia="nl-BE"/>
        </w:rPr>
        <w:drawing>
          <wp:inline distT="0" distB="0" distL="0" distR="0" wp14:anchorId="03D725CC" wp14:editId="24D7A55F">
            <wp:extent cx="5731510" cy="6426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42620"/>
                    </a:xfrm>
                    <a:prstGeom prst="rect">
                      <a:avLst/>
                    </a:prstGeom>
                  </pic:spPr>
                </pic:pic>
              </a:graphicData>
            </a:graphic>
          </wp:inline>
        </w:drawing>
      </w:r>
    </w:p>
    <w:p w14:paraId="019F6B19" w14:textId="33CC73C1" w:rsidR="00853231" w:rsidRPr="00853231" w:rsidRDefault="00853231" w:rsidP="00853231">
      <w:pPr>
        <w:ind w:firstLine="0"/>
        <w:rPr>
          <w:rFonts w:cs="Times New Roman"/>
        </w:rPr>
      </w:pPr>
      <w:r w:rsidRPr="006F24F5">
        <w:rPr>
          <w:rFonts w:cs="Times New Roman"/>
          <w:i/>
          <w:iCs/>
        </w:rPr>
        <w:t xml:space="preserve">Table </w:t>
      </w:r>
      <w:r>
        <w:rPr>
          <w:rFonts w:cs="Times New Roman"/>
          <w:i/>
          <w:iCs/>
        </w:rPr>
        <w:t>3</w:t>
      </w:r>
      <w:r w:rsidRPr="006F24F5">
        <w:rPr>
          <w:rFonts w:cs="Times New Roman"/>
          <w:i/>
          <w:iCs/>
        </w:rPr>
        <w:t>.</w:t>
      </w:r>
      <w:r>
        <w:rPr>
          <w:rFonts w:cs="Times New Roman"/>
        </w:rPr>
        <w:t xml:space="preserve"> Mean and standard deviation of network statistics of different conditions after 60 thousand rewiring steps, normalized by the mean same statistics for 100 random networks, for the minority subgraph. The values of degree assortativity are not normalized.</w:t>
      </w:r>
    </w:p>
    <w:p w14:paraId="37597875" w14:textId="77777777" w:rsidR="00853231" w:rsidRDefault="00853231" w:rsidP="006F24F5">
      <w:pPr>
        <w:ind w:firstLine="0"/>
        <w:rPr>
          <w:rFonts w:cs="Times New Roman"/>
        </w:rPr>
      </w:pPr>
    </w:p>
    <w:p w14:paraId="554003AF" w14:textId="77777777" w:rsidR="006F24F5" w:rsidRDefault="006F24F5">
      <w:pPr>
        <w:rPr>
          <w:rFonts w:cs="Times New Roman"/>
        </w:rPr>
      </w:pPr>
      <w:r>
        <w:rPr>
          <w:rFonts w:cs="Times New Roman"/>
        </w:rPr>
        <w:br w:type="page"/>
      </w:r>
    </w:p>
    <w:p w14:paraId="403371D6" w14:textId="77777777" w:rsidR="006F24F5" w:rsidRDefault="006F24F5">
      <w:pPr>
        <w:rPr>
          <w:rFonts w:cs="Times New Roman"/>
        </w:rPr>
      </w:pPr>
    </w:p>
    <w:p w14:paraId="7A7B69A4" w14:textId="77777777" w:rsidR="006F24F5" w:rsidRDefault="006F24F5">
      <w:pPr>
        <w:rPr>
          <w:rFonts w:cs="Times New Roman"/>
        </w:rPr>
      </w:pPr>
    </w:p>
    <w:p w14:paraId="470BFBBD" w14:textId="77777777" w:rsidR="00E77904" w:rsidRDefault="00E77904">
      <w:pPr>
        <w:rPr>
          <w:rFonts w:cs="Times New Roman"/>
        </w:rPr>
      </w:pPr>
    </w:p>
    <w:p w14:paraId="6CB4C8A2" w14:textId="77777777" w:rsidR="00E77904" w:rsidRDefault="001B328B" w:rsidP="00BE0CC8">
      <w:pPr>
        <w:pStyle w:val="Heading1"/>
      </w:pPr>
      <w:commentRangeStart w:id="831"/>
      <w:r>
        <w:t>Supplementary Materials</w:t>
      </w:r>
      <w:commentRangeEnd w:id="831"/>
      <w:r w:rsidR="001E7EC1">
        <w:rPr>
          <w:rStyle w:val="CommentReference"/>
          <w:rFonts w:asciiTheme="minorHAnsi" w:eastAsiaTheme="minorEastAsia" w:hAnsiTheme="minorHAnsi" w:cstheme="minorBidi"/>
          <w:b w:val="0"/>
          <w:bCs w:val="0"/>
        </w:rPr>
        <w:commentReference w:id="831"/>
      </w:r>
    </w:p>
    <w:p w14:paraId="6E81F0ED" w14:textId="77777777" w:rsidR="001B328B" w:rsidRDefault="001B328B" w:rsidP="00BE0CC8">
      <w:pPr>
        <w:pStyle w:val="Heading2"/>
        <w:rPr>
          <w:lang w:bidi="fa-IR"/>
        </w:rPr>
      </w:pPr>
      <w:r>
        <w:rPr>
          <w:lang w:bidi="fa-IR"/>
        </w:rPr>
        <w:t>Network Comparison</w:t>
      </w:r>
    </w:p>
    <w:p w14:paraId="0A049A87" w14:textId="53118B8F" w:rsidR="00E77904" w:rsidRDefault="00E77904" w:rsidP="00044A6F">
      <w:pPr>
        <w:rPr>
          <w:lang w:bidi="fa-IR"/>
        </w:rPr>
      </w:pPr>
      <w:r>
        <w:rPr>
          <w:lang w:bidi="fa-IR"/>
        </w:rPr>
        <w:t xml:space="preserve">Dozens of methods have been proposed to be used in network comparison (for a review, see </w:t>
      </w:r>
      <w:r w:rsidRPr="0050485A">
        <w:rPr>
          <w:color w:val="FF0000"/>
          <w:lang w:bidi="fa-IR"/>
        </w:rPr>
        <w:t>citation needed</w:t>
      </w:r>
      <w:r>
        <w:rPr>
          <w:lang w:bidi="fa-IR"/>
        </w:rPr>
        <w:t xml:space="preserve">). The well-known methods are adapted to cases where the nodes are labeled (i.e., distinguishable) a priori. </w:t>
      </w:r>
      <w:del w:id="832" w:author="MohammadHossein Manuel Haqiqatkhah" w:date="2020-01-08T03:32:00Z">
        <w:r w:rsidDel="00044A6F">
          <w:rPr>
            <w:lang w:bidi="fa-IR"/>
          </w:rPr>
          <w:delText>These methods are not always suitable for n</w:delText>
        </w:r>
      </w:del>
      <w:ins w:id="833" w:author="MohammadHossein Manuel Haqiqatkhah" w:date="2020-01-08T03:32:00Z">
        <w:r w:rsidR="00044A6F">
          <w:rPr>
            <w:lang w:bidi="fa-IR"/>
          </w:rPr>
          <w:t>In n</w:t>
        </w:r>
      </w:ins>
      <w:r>
        <w:rPr>
          <w:lang w:bidi="fa-IR"/>
        </w:rPr>
        <w:t xml:space="preserve">on-labeled networks </w:t>
      </w:r>
      <w:del w:id="834" w:author="MohammadHossein Manuel Haqiqatkhah" w:date="2020-01-08T03:32:00Z">
        <w:r w:rsidDel="00044A6F">
          <w:rPr>
            <w:lang w:bidi="fa-IR"/>
          </w:rPr>
          <w:delText>(</w:delText>
        </w:r>
      </w:del>
      <w:r>
        <w:rPr>
          <w:lang w:bidi="fa-IR"/>
        </w:rPr>
        <w:t>wherein the nodes are not assigned to any labels, which is the case for our models), as they require a primary step of inferring (or estimating) node labels or matching the nodes for the networks being compared (also known as node correspondence problem), which is computationally very costly (</w:t>
      </w:r>
      <w:r w:rsidRPr="0050485A">
        <w:rPr>
          <w:color w:val="FF0000"/>
          <w:lang w:bidi="fa-IR"/>
        </w:rPr>
        <w:t>citation needed</w:t>
      </w:r>
      <w:r>
        <w:rPr>
          <w:lang w:bidi="fa-IR"/>
        </w:rPr>
        <w:t>).</w:t>
      </w:r>
    </w:p>
    <w:p w14:paraId="6DA8EC34" w14:textId="77777777" w:rsidR="00E77904" w:rsidRPr="00A04B4A" w:rsidRDefault="00E77904">
      <w:pPr>
        <w:pStyle w:val="Heading3"/>
        <w:rPr>
          <w:rFonts w:asciiTheme="minorHAnsi" w:eastAsiaTheme="minorEastAsia" w:hAnsiTheme="minorHAnsi" w:cstheme="minorBidi"/>
          <w:lang w:bidi="fa-IR"/>
        </w:rPr>
      </w:pPr>
      <w:r>
        <w:rPr>
          <w:lang w:bidi="fa-IR"/>
        </w:rPr>
        <w:t>Networks as distributions</w:t>
      </w:r>
    </w:p>
    <w:p w14:paraId="047A8BD1" w14:textId="77777777" w:rsidR="00E77904" w:rsidRDefault="00E77904" w:rsidP="00E77904">
      <w:pPr>
        <w:rPr>
          <w:lang w:bidi="fa-IR"/>
        </w:rPr>
      </w:pPr>
      <w:r>
        <w:rPr>
          <w:lang w:bidi="fa-IR"/>
        </w:rPr>
        <w:t xml:space="preserve">As we have seen, there are numerous network statistics that can describe network structures either locally or globally. The local measures are suitable for node-wise (or clique-wise) comparisons, while the global measures are aggregates of some local properties that provide </w:t>
      </w:r>
      <w:r w:rsidR="006E64B5">
        <w:rPr>
          <w:lang w:bidi="fa-IR"/>
        </w:rPr>
        <w:t>"</w:t>
      </w:r>
      <w:r>
        <w:rPr>
          <w:lang w:bidi="fa-IR"/>
        </w:rPr>
        <w:t>summary statistics</w:t>
      </w:r>
      <w:r w:rsidR="006E64B5">
        <w:rPr>
          <w:lang w:bidi="fa-IR"/>
        </w:rPr>
        <w:t>"</w:t>
      </w:r>
      <w:r>
        <w:rPr>
          <w:lang w:bidi="fa-IR"/>
        </w:rPr>
        <w:t xml:space="preserve"> for the structure. The local measures hardly lead to holistic description of networks as the nodes are usually described in isolation from other nodes. On the other hand, valuable structural information is sacrificed along aggregation taking place in deriving global structural measures. Therefore, neither local nor global measures are optimal for comparison of networks. A solution to this issue would be taking an </w:t>
      </w:r>
      <w:r w:rsidRPr="003A58B8">
        <w:rPr>
          <w:lang w:bidi="fa-IR"/>
        </w:rPr>
        <w:t xml:space="preserve">intermediary </w:t>
      </w:r>
      <w:r>
        <w:rPr>
          <w:lang w:bidi="fa-IR"/>
        </w:rPr>
        <w:t>(</w:t>
      </w:r>
      <w:r w:rsidRPr="0050485A">
        <w:rPr>
          <w:color w:val="FF0000"/>
          <w:lang w:bidi="fa-IR"/>
        </w:rPr>
        <w:t>?</w:t>
      </w:r>
      <w:r>
        <w:rPr>
          <w:lang w:bidi="fa-IR"/>
        </w:rPr>
        <w:t xml:space="preserve">) approach by putting the distribution of various local measures under the spotlight. This way, </w:t>
      </w:r>
      <w:r>
        <w:rPr>
          <w:lang w:bidi="fa-IR"/>
        </w:rPr>
        <w:lastRenderedPageBreak/>
        <w:t>we get to keep all</w:t>
      </w:r>
      <w:r w:rsidRPr="007E7358">
        <w:rPr>
          <w:rStyle w:val="FootnoteReference"/>
        </w:rPr>
        <w:footnoteReference w:id="4"/>
      </w:r>
      <w:r>
        <w:rPr>
          <w:lang w:bidi="fa-IR"/>
        </w:rPr>
        <w:t xml:space="preserve"> the information we can harvest from structure. Then, we can decide how to use this information in network comparison.</w:t>
      </w:r>
    </w:p>
    <w:p w14:paraId="6C528D64" w14:textId="1D98AA81" w:rsidR="00E77904" w:rsidRDefault="00E77904" w:rsidP="00E77904">
      <w:pPr>
        <w:rPr>
          <w:rFonts w:cs="Arial"/>
        </w:rPr>
      </w:pPr>
      <w:proofErr w:type="spellStart"/>
      <w:r w:rsidRPr="00034E99">
        <w:rPr>
          <w:rFonts w:ascii="Times New Roman" w:hAnsi="Times New Roman" w:cs="Times New Roman"/>
        </w:rPr>
        <w:t>Berlingerio</w:t>
      </w:r>
      <w:proofErr w:type="spellEnd"/>
      <w:r>
        <w:rPr>
          <w:rFonts w:ascii="Times New Roman" w:hAnsi="Times New Roman" w:cs="Times New Roman"/>
        </w:rPr>
        <w:t xml:space="preserve"> et al. </w:t>
      </w:r>
      <w:r>
        <w:rPr>
          <w:lang w:bidi="fa-IR"/>
        </w:rPr>
        <w:fldChar w:fldCharType="begin"/>
      </w:r>
      <w:ins w:id="835" w:author="MohammadHossein Manuel Haqiqatkhah" w:date="2020-01-07T14:29:00Z">
        <w:r w:rsidR="00903801">
          <w:rPr>
            <w:lang w:bidi="fa-IR"/>
          </w:rPr>
          <w:instrText xml:space="preserve"> ADDIN ZOTERO_ITEM CSL_CITATION {"citationID":"4uwmAp4j","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ins>
      <w:del w:id="836" w:author="MohammadHossein Manuel Haqiqatkhah" w:date="2020-01-07T14:29:00Z">
        <w:r w:rsidDel="00903801">
          <w:rPr>
            <w:lang w:bidi="fa-IR"/>
          </w:rPr>
          <w:delInstrText xml:space="preserve"> ADDIN ZOTERO_ITEM CSL_CITATION {"citationID":"4uwmAp4j","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delInstrText>
        </w:r>
      </w:del>
      <w:r>
        <w:rPr>
          <w:lang w:bidi="fa-IR"/>
        </w:rPr>
        <w:fldChar w:fldCharType="separate"/>
      </w:r>
      <w:r w:rsidRPr="0050485A">
        <w:rPr>
          <w:rFonts w:ascii="Times New Roman" w:hAnsi="Times New Roman" w:cs="Times New Roman"/>
        </w:rPr>
        <w:t>(2012)</w:t>
      </w:r>
      <w:r>
        <w:rPr>
          <w:lang w:bidi="fa-IR"/>
        </w:rPr>
        <w:fldChar w:fldCharType="end"/>
      </w:r>
      <w:r>
        <w:rPr>
          <w:lang w:bidi="fa-IR"/>
        </w:rPr>
        <w:t xml:space="preserve"> </w:t>
      </w:r>
      <w:r w:rsidRPr="00391D73">
        <w:rPr>
          <w:rFonts w:cs="Arial"/>
          <w:lang w:bidi="fa-IR"/>
        </w:rPr>
        <w:t xml:space="preserve">suggest </w:t>
      </w:r>
      <w:r>
        <w:rPr>
          <w:rFonts w:cs="Arial"/>
          <w:lang w:bidi="fa-IR"/>
        </w:rPr>
        <w:t xml:space="preserve">characterizing each node </w:t>
      </w:r>
      <w:proofErr w:type="spellStart"/>
      <w:r>
        <w:rPr>
          <w:rFonts w:cs="Arial"/>
          <w:lang w:bidi="fa-IR"/>
        </w:rPr>
        <w:t>i</w:t>
      </w:r>
      <w:proofErr w:type="spellEnd"/>
      <w:r>
        <w:rPr>
          <w:rFonts w:cs="Arial"/>
          <w:lang w:bidi="fa-IR"/>
        </w:rPr>
        <w:t xml:space="preserve"> of the network with a seven-dimensional feature vector consisting of the following </w:t>
      </w:r>
      <w:r w:rsidRPr="00391D73">
        <w:rPr>
          <w:rFonts w:cs="Arial"/>
          <w:lang w:bidi="fa-IR"/>
        </w:rPr>
        <w:t>local measures</w:t>
      </w:r>
      <w:r>
        <w:rPr>
          <w:rFonts w:cs="Arial"/>
          <w:lang w:bidi="fa-IR"/>
        </w:rPr>
        <w:t xml:space="preserve"> that capture characteristics of the node and its surrounding subset of the network</w:t>
      </w:r>
      <w:r w:rsidRPr="00391D73">
        <w:rPr>
          <w:rFonts w:cs="Arial"/>
          <w:lang w:bidi="fa-IR"/>
        </w:rPr>
        <w:t xml:space="preserve">: </w:t>
      </w:r>
      <m:oMath>
        <m:sSub>
          <m:sSubPr>
            <m:ctrlPr>
              <w:ins w:id="837" w:author="MohammadHossein Manuel Haqiqatkhah" w:date="2020-01-08T11:35:00Z">
                <w:rPr>
                  <w:rFonts w:ascii="Cambria Math" w:hAnsi="Cambria Math" w:cs="Arial"/>
                  <w:i/>
                </w:rPr>
              </w:ins>
            </m:ctrlPr>
          </m:sSubPr>
          <m:e>
            <m:r>
              <w:rPr>
                <w:rFonts w:ascii="Cambria Math" w:hAnsi="Cambria Math" w:cs="Arial"/>
                <w:lang w:bidi="fa-IR"/>
              </w:rPr>
              <m:t>d</m:t>
            </m:r>
          </m:e>
          <m:sub>
            <m:r>
              <w:rPr>
                <w:rFonts w:ascii="Cambria Math" w:hAnsi="Cambria Math" w:cs="Arial"/>
                <w:lang w:bidi="fa-IR"/>
              </w:rPr>
              <m:t>i</m:t>
            </m:r>
          </m:sub>
        </m:sSub>
        <m:r>
          <w:rPr>
            <w:rFonts w:ascii="Cambria Math" w:hAnsi="Cambria Math" w:cs="Arial"/>
          </w:rPr>
          <m:t xml:space="preserve"> = |N(i)|</m:t>
        </m:r>
        <m:r>
          <w:rPr>
            <w:rStyle w:val="FootnoteReference"/>
            <w:i/>
          </w:rPr>
          <w:footnoteReference w:id="5"/>
        </m:r>
      </m:oMath>
      <w:r w:rsidRPr="00391D73">
        <w:rPr>
          <w:rFonts w:cs="Arial"/>
          <w:lang w:bidi="fa-IR"/>
        </w:rPr>
        <w:t xml:space="preserve">, degree (i.e., number of neighbors); </w:t>
      </w:r>
      <m:oMath>
        <m:sSub>
          <m:sSubPr>
            <m:ctrlPr>
              <w:ins w:id="838" w:author="MohammadHossein Manuel Haqiqatkhah" w:date="2020-01-08T11:35:00Z">
                <w:rPr>
                  <w:rFonts w:ascii="Cambria Math" w:hAnsi="Cambria Math" w:cs="Arial"/>
                  <w:i/>
                </w:rPr>
              </w:ins>
            </m:ctrlPr>
          </m:sSubPr>
          <m:e>
            <m:r>
              <w:rPr>
                <w:rFonts w:ascii="Cambria Math" w:hAnsi="Cambria Math" w:cs="Arial"/>
                <w:lang w:bidi="fa-IR"/>
              </w:rPr>
              <m:t>c</m:t>
            </m:r>
          </m:e>
          <m:sub>
            <m:r>
              <w:rPr>
                <w:rFonts w:ascii="Cambria Math" w:hAnsi="Cambria Math" w:cs="Arial"/>
                <w:lang w:bidi="fa-IR"/>
              </w:rPr>
              <m:t>i</m:t>
            </m:r>
          </m:sub>
        </m:sSub>
      </m:oMath>
      <w:r w:rsidRPr="00391D73">
        <w:rPr>
          <w:rFonts w:cs="Arial"/>
          <w:lang w:bidi="fa-IR"/>
        </w:rPr>
        <w:t xml:space="preserve">, local clustering coefficient (i.e., </w:t>
      </w:r>
      <w:r w:rsidRPr="00391D73">
        <w:rPr>
          <w:rFonts w:cs="Arial"/>
        </w:rPr>
        <w:t xml:space="preserve">the number of triangles connected to node </w:t>
      </w:r>
      <w:proofErr w:type="spellStart"/>
      <w:r w:rsidRPr="00391D73">
        <w:rPr>
          <w:rFonts w:cs="Arial"/>
        </w:rPr>
        <w:t>i</w:t>
      </w:r>
      <w:proofErr w:type="spellEnd"/>
      <w:r w:rsidRPr="00391D73">
        <w:rPr>
          <w:rFonts w:cs="Arial"/>
        </w:rPr>
        <w:t xml:space="preserve"> over the number of connected triples centered on node </w:t>
      </w:r>
      <w:proofErr w:type="spellStart"/>
      <w:r w:rsidRPr="00391D73">
        <w:rPr>
          <w:rFonts w:cs="Arial"/>
        </w:rPr>
        <w:t>i</w:t>
      </w:r>
      <w:proofErr w:type="spellEnd"/>
      <w:r w:rsidRPr="00391D73">
        <w:rPr>
          <w:rFonts w:cs="Arial"/>
          <w:lang w:bidi="fa-IR"/>
        </w:rPr>
        <w:t xml:space="preserve">); </w:t>
      </w:r>
      <m:oMath>
        <m:acc>
          <m:accPr>
            <m:chr m:val="̅"/>
            <m:ctrlPr>
              <w:ins w:id="839" w:author="MohammadHossein Manuel Haqiqatkhah" w:date="2020-01-08T11:35:00Z">
                <w:rPr>
                  <w:rFonts w:ascii="Cambria Math" w:hAnsi="Cambria Math" w:cs="Arial"/>
                  <w:i/>
                </w:rPr>
              </w:ins>
            </m:ctrlPr>
          </m:accPr>
          <m:e>
            <m:sSub>
              <m:sSubPr>
                <m:ctrlPr>
                  <w:ins w:id="840" w:author="MohammadHossein Manuel Haqiqatkhah" w:date="2020-01-08T11:35:00Z">
                    <w:rPr>
                      <w:rFonts w:ascii="Cambria Math" w:hAnsi="Cambria Math" w:cs="Arial"/>
                      <w:i/>
                    </w:rPr>
                  </w:ins>
                </m:ctrlPr>
              </m:sSubPr>
              <m:e>
                <m:r>
                  <w:rPr>
                    <w:rFonts w:ascii="Cambria Math" w:hAnsi="Cambria Math" w:cs="Arial"/>
                    <w:lang w:bidi="fa-IR"/>
                  </w:rPr>
                  <m:t>d</m:t>
                </m:r>
              </m:e>
              <m:sub>
                <m:r>
                  <w:rPr>
                    <w:rFonts w:ascii="Cambria Math" w:hAnsi="Cambria Math" w:cs="Arial"/>
                    <w:lang w:bidi="fa-IR"/>
                  </w:rPr>
                  <m:t>N(i)</m:t>
                </m:r>
              </m:sub>
            </m:sSub>
          </m:e>
        </m:acc>
        <m:r>
          <w:rPr>
            <w:rFonts w:ascii="Cambria Math" w:hAnsi="Cambria Math" w:cs="Arial"/>
            <w:lang w:bidi="fa-IR"/>
          </w:rPr>
          <m:t>=</m:t>
        </m:r>
        <m:f>
          <m:fPr>
            <m:ctrlPr>
              <w:ins w:id="841" w:author="MohammadHossein Manuel Haqiqatkhah" w:date="2020-01-08T11:35:00Z">
                <w:rPr>
                  <w:rFonts w:ascii="Cambria Math" w:hAnsi="Cambria Math" w:cs="Arial"/>
                  <w:i/>
                </w:rPr>
              </w:ins>
            </m:ctrlPr>
          </m:fPr>
          <m:num>
            <m:r>
              <w:rPr>
                <w:rFonts w:ascii="Cambria Math" w:hAnsi="Cambria Math" w:cs="Arial"/>
              </w:rPr>
              <m:t>1</m:t>
            </m:r>
          </m:num>
          <m:den>
            <m:sSub>
              <m:sSubPr>
                <m:ctrlPr>
                  <w:ins w:id="842" w:author="MohammadHossein Manuel Haqiqatkhah" w:date="2020-01-08T11:35:00Z">
                    <w:rPr>
                      <w:rFonts w:ascii="Cambria Math" w:hAnsi="Cambria Math" w:cs="Arial"/>
                      <w:i/>
                    </w:rPr>
                  </w:ins>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ins w:id="843" w:author="MohammadHossein Manuel Haqiqatkhah" w:date="2020-01-08T11:35:00Z">
                <w:rPr>
                  <w:rFonts w:ascii="Cambria Math" w:hAnsi="Cambria Math" w:cs="Arial"/>
                  <w:i/>
                </w:rPr>
              </w:ins>
            </m:ctrlPr>
          </m:naryPr>
          <m:sub>
            <m:r>
              <w:rPr>
                <w:rFonts w:ascii="Cambria Math" w:hAnsi="Cambria Math" w:cs="Arial"/>
                <w:lang w:bidi="fa-IR"/>
              </w:rPr>
              <m:t>∀j∈N(i)</m:t>
            </m:r>
          </m:sub>
          <m:sup/>
          <m:e>
            <m:sSub>
              <m:sSubPr>
                <m:ctrlPr>
                  <w:ins w:id="844" w:author="MohammadHossein Manuel Haqiqatkhah" w:date="2020-01-08T11:35:00Z">
                    <w:rPr>
                      <w:rFonts w:ascii="Cambria Math" w:hAnsi="Cambria Math" w:cs="Arial"/>
                      <w:i/>
                    </w:rPr>
                  </w:ins>
                </m:ctrlPr>
              </m:sSubPr>
              <m:e>
                <m:r>
                  <w:rPr>
                    <w:rFonts w:ascii="Cambria Math" w:hAnsi="Cambria Math" w:cs="Arial"/>
                    <w:lang w:bidi="fa-IR"/>
                  </w:rPr>
                  <m:t>d</m:t>
                </m:r>
              </m:e>
              <m:sub>
                <m:r>
                  <w:rPr>
                    <w:rFonts w:ascii="Cambria Math" w:hAnsi="Cambria Math" w:cs="Arial"/>
                    <w:lang w:bidi="fa-IR"/>
                  </w:rPr>
                  <m:t>j</m:t>
                </m:r>
              </m:sub>
            </m:sSub>
          </m:e>
        </m:nary>
      </m:oMath>
      <w:r w:rsidRPr="00391D73">
        <w:rPr>
          <w:rFonts w:cs="Arial"/>
        </w:rPr>
        <w:t xml:space="preserve">, average degree of node’s neighbors; </w:t>
      </w:r>
      <m:oMath>
        <m:acc>
          <m:accPr>
            <m:chr m:val="̅"/>
            <m:ctrlPr>
              <w:ins w:id="845" w:author="MohammadHossein Manuel Haqiqatkhah" w:date="2020-01-08T11:35:00Z">
                <w:rPr>
                  <w:rFonts w:ascii="Cambria Math" w:hAnsi="Cambria Math" w:cs="Arial"/>
                  <w:i/>
                </w:rPr>
              </w:ins>
            </m:ctrlPr>
          </m:accPr>
          <m:e>
            <m:sSub>
              <m:sSubPr>
                <m:ctrlPr>
                  <w:ins w:id="846" w:author="MohammadHossein Manuel Haqiqatkhah" w:date="2020-01-08T11:35:00Z">
                    <w:rPr>
                      <w:rFonts w:ascii="Cambria Math" w:hAnsi="Cambria Math" w:cs="Arial"/>
                      <w:i/>
                    </w:rPr>
                  </w:ins>
                </m:ctrlPr>
              </m:sSubPr>
              <m:e>
                <m:r>
                  <w:rPr>
                    <w:rFonts w:ascii="Cambria Math" w:hAnsi="Cambria Math" w:cs="Arial"/>
                    <w:lang w:bidi="fa-IR"/>
                  </w:rPr>
                  <m:t>c</m:t>
                </m:r>
              </m:e>
              <m:sub>
                <m:r>
                  <w:rPr>
                    <w:rFonts w:ascii="Cambria Math" w:hAnsi="Cambria Math" w:cs="Arial"/>
                    <w:lang w:bidi="fa-IR"/>
                  </w:rPr>
                  <m:t>N(i)</m:t>
                </m:r>
              </m:sub>
            </m:sSub>
          </m:e>
        </m:acc>
        <m:r>
          <w:rPr>
            <w:rFonts w:ascii="Cambria Math" w:hAnsi="Cambria Math" w:cs="Arial"/>
            <w:lang w:bidi="fa-IR"/>
          </w:rPr>
          <m:t>=</m:t>
        </m:r>
        <m:f>
          <m:fPr>
            <m:ctrlPr>
              <w:ins w:id="847" w:author="MohammadHossein Manuel Haqiqatkhah" w:date="2020-01-08T11:35:00Z">
                <w:rPr>
                  <w:rFonts w:ascii="Cambria Math" w:hAnsi="Cambria Math" w:cs="Arial"/>
                  <w:i/>
                </w:rPr>
              </w:ins>
            </m:ctrlPr>
          </m:fPr>
          <m:num>
            <m:r>
              <w:rPr>
                <w:rFonts w:ascii="Cambria Math" w:hAnsi="Cambria Math" w:cs="Arial"/>
              </w:rPr>
              <m:t>1</m:t>
            </m:r>
          </m:num>
          <m:den>
            <m:sSub>
              <m:sSubPr>
                <m:ctrlPr>
                  <w:ins w:id="848" w:author="MohammadHossein Manuel Haqiqatkhah" w:date="2020-01-08T11:35:00Z">
                    <w:rPr>
                      <w:rFonts w:ascii="Cambria Math" w:hAnsi="Cambria Math" w:cs="Arial"/>
                      <w:i/>
                    </w:rPr>
                  </w:ins>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ins w:id="849" w:author="MohammadHossein Manuel Haqiqatkhah" w:date="2020-01-08T11:35:00Z">
                <w:rPr>
                  <w:rFonts w:ascii="Cambria Math" w:hAnsi="Cambria Math" w:cs="Arial"/>
                  <w:i/>
                </w:rPr>
              </w:ins>
            </m:ctrlPr>
          </m:naryPr>
          <m:sub>
            <m:r>
              <w:rPr>
                <w:rFonts w:ascii="Cambria Math" w:hAnsi="Cambria Math" w:cs="Arial"/>
                <w:lang w:bidi="fa-IR"/>
              </w:rPr>
              <m:t>∀j∈N(i)</m:t>
            </m:r>
          </m:sub>
          <m:sup/>
          <m:e>
            <m:sSub>
              <m:sSubPr>
                <m:ctrlPr>
                  <w:ins w:id="850" w:author="MohammadHossein Manuel Haqiqatkhah" w:date="2020-01-08T11:35:00Z">
                    <w:rPr>
                      <w:rFonts w:ascii="Cambria Math" w:hAnsi="Cambria Math" w:cs="Arial"/>
                      <w:i/>
                    </w:rPr>
                  </w:ins>
                </m:ctrlPr>
              </m:sSubPr>
              <m:e>
                <m:r>
                  <w:rPr>
                    <w:rFonts w:ascii="Cambria Math" w:hAnsi="Cambria Math" w:cs="Arial"/>
                    <w:lang w:bidi="fa-IR"/>
                  </w:rPr>
                  <m:t>c</m:t>
                </m:r>
              </m:e>
              <m:sub>
                <m:r>
                  <w:rPr>
                    <w:rFonts w:ascii="Cambria Math" w:hAnsi="Cambria Math" w:cs="Arial"/>
                    <w:lang w:bidi="fa-IR"/>
                  </w:rPr>
                  <m:t>j</m:t>
                </m:r>
              </m:sub>
            </m:sSub>
          </m:e>
        </m:nary>
      </m:oMath>
      <w:r w:rsidRPr="00391D73">
        <w:rPr>
          <w:rFonts w:cs="Arial"/>
        </w:rPr>
        <w:t xml:space="preserve">, average clustering coefficient of node’s neighbors; </w:t>
      </w:r>
      <m:oMath>
        <m:r>
          <w:rPr>
            <w:rFonts w:ascii="Cambria Math" w:hAnsi="Cambria Math" w:cs="Arial"/>
          </w:rPr>
          <m:t>|</m:t>
        </m:r>
        <m:sSub>
          <m:sSubPr>
            <m:ctrlPr>
              <w:ins w:id="851" w:author="MohammadHossein Manuel Haqiqatkhah" w:date="2020-01-08T11:35:00Z">
                <w:rPr>
                  <w:rFonts w:ascii="Cambria Math" w:hAnsi="Cambria Math" w:cs="Arial"/>
                  <w:i/>
                </w:rPr>
              </w:ins>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xml:space="preserve">, the number of edges in the </w:t>
      </w:r>
      <w:proofErr w:type="spellStart"/>
      <w:r w:rsidRPr="00391D73">
        <w:rPr>
          <w:rFonts w:cs="Arial"/>
        </w:rPr>
        <w:t>egonet</w:t>
      </w:r>
      <w:proofErr w:type="spellEnd"/>
      <w:r w:rsidRPr="007E7358">
        <w:rPr>
          <w:rStyle w:val="FootnoteReference"/>
        </w:rPr>
        <w:footnoteReference w:id="6"/>
      </w:r>
      <w:r w:rsidRPr="00391D73">
        <w:rPr>
          <w:rFonts w:cs="Arial"/>
        </w:rPr>
        <w:t xml:space="preserve"> of node </w:t>
      </w:r>
      <w:proofErr w:type="spellStart"/>
      <w:r w:rsidRPr="00391D73">
        <w:rPr>
          <w:rFonts w:cs="Arial"/>
        </w:rPr>
        <w:t>i</w:t>
      </w:r>
      <w:proofErr w:type="spellEnd"/>
      <w:r w:rsidRPr="00391D73">
        <w:rPr>
          <w:rFonts w:cs="Arial"/>
        </w:rPr>
        <w:t xml:space="preserve">; </w:t>
      </w:r>
      <m:oMath>
        <m:r>
          <w:rPr>
            <w:rFonts w:ascii="Cambria Math" w:hAnsi="Cambria Math" w:cs="Arial"/>
          </w:rPr>
          <m:t>|</m:t>
        </m:r>
        <m:sSub>
          <m:sSubPr>
            <m:ctrlPr>
              <w:ins w:id="852" w:author="MohammadHossein Manuel Haqiqatkhah" w:date="2020-01-08T11:35:00Z">
                <w:rPr>
                  <w:rFonts w:ascii="Cambria Math" w:hAnsi="Cambria Math" w:cs="Arial"/>
                  <w:i/>
                </w:rPr>
              </w:ins>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the number of outgoing edges from the egonet of node i</w:t>
      </w:r>
      <w:r w:rsidRPr="007E7358">
        <w:rPr>
          <w:rStyle w:val="FootnoteReference"/>
        </w:rPr>
        <w:footnoteReference w:id="7"/>
      </w:r>
      <w:r w:rsidRPr="00391D73">
        <w:rPr>
          <w:rFonts w:cs="Arial"/>
        </w:rPr>
        <w:t xml:space="preserve">; and </w:t>
      </w:r>
      <m:oMath>
        <m:r>
          <w:rPr>
            <w:rFonts w:ascii="Cambria Math" w:hAnsi="Cambria Math" w:cs="Arial"/>
          </w:rPr>
          <m:t>|N(ego(i))|</m:t>
        </m:r>
      </m:oMath>
      <w:r w:rsidRPr="00391D73">
        <w:rPr>
          <w:rFonts w:cs="Arial"/>
        </w:rPr>
        <w:t>, the number of neighbors of egonet of node i.</w:t>
      </w:r>
      <w:r>
        <w:rPr>
          <w:rFonts w:cs="Arial"/>
        </w:rPr>
        <w:t xml:space="preserve"> Although one can add more local features to this vector, </w:t>
      </w:r>
      <w:proofErr w:type="spellStart"/>
      <w:r w:rsidRPr="00034E99">
        <w:rPr>
          <w:rFonts w:ascii="Times New Roman" w:hAnsi="Times New Roman" w:cs="Times New Roman"/>
        </w:rPr>
        <w:t>Berlingerio</w:t>
      </w:r>
      <w:proofErr w:type="spellEnd"/>
      <w:r>
        <w:rPr>
          <w:rFonts w:ascii="Times New Roman" w:hAnsi="Times New Roman" w:cs="Times New Roman"/>
        </w:rPr>
        <w:t xml:space="preserve"> and colleagues have shown that these features suffice for decent comparison of networks in their algorithm, </w:t>
      </w:r>
      <w:proofErr w:type="spellStart"/>
      <w:r>
        <w:rPr>
          <w:rFonts w:ascii="Times New Roman" w:hAnsi="Times New Roman" w:cs="Times New Roman"/>
        </w:rPr>
        <w:t>i,e</w:t>
      </w:r>
      <w:proofErr w:type="spellEnd"/>
      <w:r>
        <w:rPr>
          <w:rFonts w:ascii="Times New Roman" w:hAnsi="Times New Roman" w:cs="Times New Roman"/>
        </w:rPr>
        <w:t xml:space="preserve">, NetSimile. </w:t>
      </w:r>
      <w:r>
        <w:rPr>
          <w:rFonts w:cs="Arial"/>
        </w:rPr>
        <w:t>Having the feature vectors of all nodes, we reach a 7-variate distribution which can be used to compare networks.</w:t>
      </w:r>
    </w:p>
    <w:p w14:paraId="36072592" w14:textId="77777777" w:rsidR="00E77904" w:rsidRPr="00A04B4A" w:rsidRDefault="00E77904">
      <w:pPr>
        <w:pStyle w:val="Heading3"/>
        <w:rPr>
          <w:rFonts w:asciiTheme="minorHAnsi" w:eastAsiaTheme="minorEastAsia" w:hAnsiTheme="minorHAnsi" w:cstheme="minorBidi"/>
          <w:lang w:bidi="fa-IR"/>
        </w:rPr>
      </w:pPr>
      <w:r>
        <w:rPr>
          <w:lang w:bidi="fa-IR"/>
        </w:rPr>
        <w:t>The NetSimile method.</w:t>
      </w:r>
    </w:p>
    <w:p w14:paraId="4B392FC6" w14:textId="77777777" w:rsidR="00E77904" w:rsidRDefault="00E77904" w:rsidP="00E77904">
      <w:pPr>
        <w:rPr>
          <w:lang w:bidi="fa-IR"/>
        </w:rPr>
      </w:pPr>
      <w:r>
        <w:rPr>
          <w:lang w:bidi="fa-IR"/>
        </w:rPr>
        <w:t xml:space="preserve">Given the distributions of local features, one can compare the distributions by means of comparing their summary statistics. In NetSimile, the feature distribution (which is a </w:t>
      </w:r>
      <w:proofErr w:type="spellStart"/>
      <w:r>
        <w:rPr>
          <w:lang w:bidi="fa-IR"/>
        </w:rPr>
        <w:t>nodesXfeatures</w:t>
      </w:r>
      <w:proofErr w:type="spellEnd"/>
      <w:r>
        <w:rPr>
          <w:lang w:bidi="fa-IR"/>
        </w:rPr>
        <w:t xml:space="preserve"> matrix) is aggregated into a 35-dimensional signature vector consisting of five summary statistics for each feature: median, mean, standard deviation, skewness, and kurtosis. The comparison of networks is thus reduced to calculating distances (or similarities) </w:t>
      </w:r>
      <w:r>
        <w:rPr>
          <w:lang w:bidi="fa-IR"/>
        </w:rPr>
        <w:lastRenderedPageBreak/>
        <w:t>of the signature vectors. NetSimile is superior to other methods of inferring network similarity as its computational complexity grows linearly with the size of the networks, and more importantly, it allows comparison of networks of different sizes. One now must define an appropriate method of calculating the distances.</w:t>
      </w:r>
    </w:p>
    <w:p w14:paraId="6BEAA1AF" w14:textId="017B9D56" w:rsidR="00E77904" w:rsidRDefault="00E77904" w:rsidP="00903801">
      <w:pPr>
        <w:rPr>
          <w:rFonts w:ascii="Times New Roman" w:hAnsi="Times New Roman"/>
        </w:rPr>
      </w:pPr>
      <w:r>
        <w:rPr>
          <w:lang w:bidi="fa-IR"/>
        </w:rPr>
        <w:t>As we know (</w:t>
      </w:r>
      <w:r w:rsidRPr="0050485A">
        <w:rPr>
          <w:color w:val="FF0000"/>
          <w:lang w:bidi="fa-IR"/>
        </w:rPr>
        <w:t>citation needed?</w:t>
      </w:r>
      <w:r>
        <w:rPr>
          <w:lang w:bidi="fa-IR"/>
        </w:rPr>
        <w:t xml:space="preserve">), the ranks of summary statistics characterize the overall shape of distributions thus is a highly discriminative metric in their comparison. Then, the values of these summary statistics provide information about the similarities among the distributions on top of their overall shapes. Hence, the signature vectors are akin to ranked lists. It has been shown that the </w:t>
      </w:r>
      <w:r w:rsidR="00BA3DB6">
        <w:rPr>
          <w:lang w:bidi="fa-IR"/>
        </w:rPr>
        <w:t>Canberra distance, defined in Equation S1</w:t>
      </w:r>
      <w:r>
        <w:rPr>
          <w:lang w:bidi="fa-IR"/>
        </w:rPr>
        <w:t xml:space="preserve">, is an appropriate measure of dissimilarity for ranked lists </w:t>
      </w:r>
      <w:r>
        <w:rPr>
          <w:lang w:bidi="fa-IR"/>
        </w:rPr>
        <w:fldChar w:fldCharType="begin"/>
      </w:r>
      <w:ins w:id="854" w:author="MohammadHossein Manuel Haqiqatkhah" w:date="2020-01-07T14:29:00Z">
        <w:r w:rsidR="00903801">
          <w:rPr>
            <w:lang w:bidi="fa-IR"/>
          </w:rPr>
          <w:instrText xml:space="preserve"> ADDIN ZOTERO_ITEM CSL_CITATION {"citationID":"2JyAAYos","properties":{"formattedCitation":"(Jurman et al., 2009)","plainCitation":"(Jurman et al., 2009)","noteIndex":0},"citationItems":[{"id":1686,"uris":["http://zotero.org/users/5652293/items/H5I8IEGC"],"uri":["http://zotero.org/users/5652293/items/H5I8IEGC"],"itemData":{"id":1686,"type":"paper-conference","container-title":"Proceedings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instrText>
        </w:r>
      </w:ins>
      <w:del w:id="855" w:author="MohammadHossein Manuel Haqiqatkhah" w:date="2020-01-07T14:29:00Z">
        <w:r w:rsidDel="00903801">
          <w:rPr>
            <w:lang w:bidi="fa-IR"/>
          </w:rPr>
          <w:delInstrText xml:space="preserve"> ADDIN ZOTERO_ITEM CSL_CITATION {"citationID":"2JyAAYos","properties":{"formattedCitation":"(Jurman, Riccadonna, Visintainer, &amp; Furlanello, 2009)","plainCitation":"(Jurman, Riccadonna, Visintainer, &amp; Furlanello, 2009)","noteIndex":0},"citationItems":[{"id":1488,"uris":["http://zotero.org/users/5652293/items/H5I8IEGC"],"uri":["http://zotero.org/users/5652293/items/H5I8IEGC"],"itemData":{"id":1488,"type":"paper-conference","container-title":"Proceedings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delInstrText>
        </w:r>
      </w:del>
      <w:r>
        <w:rPr>
          <w:lang w:bidi="fa-IR"/>
        </w:rPr>
        <w:fldChar w:fldCharType="separate"/>
      </w:r>
      <w:ins w:id="856" w:author="MohammadHossein Manuel Haqiqatkhah" w:date="2020-01-07T14:29:00Z">
        <w:r w:rsidR="00903801" w:rsidRPr="00903801">
          <w:rPr>
            <w:rFonts w:ascii="Times New Roman" w:hAnsi="Times New Roman" w:cs="Times New Roman"/>
            <w:rPrChange w:id="857" w:author="MohammadHossein Manuel Haqiqatkhah" w:date="2020-01-07T14:29:00Z">
              <w:rPr/>
            </w:rPrChange>
          </w:rPr>
          <w:t>(Jurman et al., 2009)</w:t>
        </w:r>
      </w:ins>
      <w:del w:id="858" w:author="MohammadHossein Manuel Haqiqatkhah" w:date="2020-01-07T14:29:00Z">
        <w:r w:rsidRPr="00903801" w:rsidDel="00903801">
          <w:rPr>
            <w:rPrChange w:id="859" w:author="MohammadHossein Manuel Haqiqatkhah" w:date="2020-01-07T14:29:00Z">
              <w:rPr>
                <w:rFonts w:ascii="Times New Roman" w:hAnsi="Times New Roman" w:cs="Times New Roman"/>
              </w:rPr>
            </w:rPrChange>
          </w:rPr>
          <w:delText>(Jurman, Riccadonna, Visintainer, &amp; Furlanello, 2009)</w:delText>
        </w:r>
      </w:del>
      <w:r>
        <w:rPr>
          <w:lang w:bidi="fa-IR"/>
        </w:rPr>
        <w:fldChar w:fldCharType="end"/>
      </w:r>
      <w:r>
        <w:rPr>
          <w:lang w:bidi="fa-IR"/>
        </w:rPr>
        <w:t xml:space="preserve"> as it is sensitive to small distances from zero and normalizes the pairwise distances of features by their absolute values. Moreover,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ins w:id="860" w:author="MohammadHossein Manuel Haqiqatkhah" w:date="2020-01-07T14:29:00Z">
        <w:r w:rsidR="00903801">
          <w:rPr>
            <w:lang w:bidi="fa-IR"/>
          </w:rPr>
          <w:instrText xml:space="preserve"> ADDIN ZOTERO_ITEM CSL_CITATION {"citationID":"5BQVO3lx","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ins>
      <w:del w:id="861" w:author="MohammadHossein Manuel Haqiqatkhah" w:date="2020-01-07T14:29:00Z">
        <w:r w:rsidDel="00903801">
          <w:rPr>
            <w:lang w:bidi="fa-IR"/>
          </w:rPr>
          <w:delInstrText xml:space="preserve"> ADDIN ZOTERO_ITEM CSL_CITATION {"citationID":"5BQVO3lx","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delInstrText>
        </w:r>
      </w:del>
      <w:r>
        <w:rPr>
          <w:lang w:bidi="fa-IR"/>
        </w:rPr>
        <w:fldChar w:fldCharType="separate"/>
      </w:r>
      <w:r w:rsidRPr="00A83400">
        <w:rPr>
          <w:rFonts w:ascii="Times New Roman" w:hAnsi="Times New Roman" w:cs="Times New Roman"/>
        </w:rPr>
        <w:t>(2012)</w:t>
      </w:r>
      <w:r>
        <w:rPr>
          <w:lang w:bidi="fa-IR"/>
        </w:rPr>
        <w:fldChar w:fldCharType="end"/>
      </w:r>
      <w:r>
        <w:rPr>
          <w:rFonts w:ascii="Times New Roman" w:hAnsi="Times New Roman"/>
        </w:rPr>
        <w:t xml:space="preserve"> report high discriminative power of Canberra distance in comparison of signature vectors, a good property of a dissimilarity for the task at hand.</w:t>
      </w:r>
    </w:p>
    <w:p w14:paraId="13964A8F" w14:textId="6880922B" w:rsidR="00044A6F" w:rsidRDefault="00E77904" w:rsidP="00044A6F">
      <w:pPr>
        <w:rPr>
          <w:rFonts w:ascii="Times New Roman" w:hAnsi="Times New Roman"/>
        </w:rPr>
      </w:pPr>
      <w:r>
        <w:rPr>
          <w:rFonts w:ascii="Times New Roman" w:hAnsi="Times New Roman"/>
        </w:rPr>
        <w:t xml:space="preserve">EQ </w:t>
      </w:r>
      <w:r w:rsidR="00BA3DB6">
        <w:rPr>
          <w:rFonts w:ascii="Times New Roman" w:hAnsi="Times New Roman"/>
        </w:rPr>
        <w:t>S1</w:t>
      </w:r>
      <w:r>
        <w:rPr>
          <w:rFonts w:ascii="Times New Roman" w:hAnsi="Times New Roman"/>
        </w:rPr>
        <w:tab/>
      </w:r>
      <w:r>
        <w:rPr>
          <w:rFonts w:ascii="Times New Roman" w:hAnsi="Times New Roman"/>
        </w:rPr>
        <w:tab/>
      </w:r>
      <w:r>
        <w:rPr>
          <w:rFonts w:ascii="Times New Roman" w:hAnsi="Times New Roman"/>
        </w:rPr>
        <w:tab/>
      </w:r>
    </w:p>
    <w:p w14:paraId="23499FDA" w14:textId="61CD1472" w:rsidR="00E77904" w:rsidRDefault="00E77904" w:rsidP="00044A6F">
      <w:pPr>
        <w:rPr>
          <w:rFonts w:ascii="Times New Roman" w:hAnsi="Times New Roman"/>
        </w:rPr>
      </w:pPr>
      <m:oMathPara>
        <m:oMath>
          <m:r>
            <w:rPr>
              <w:rFonts w:ascii="Cambria Math" w:hAnsi="Cambria Math"/>
            </w:rPr>
            <m:t>Ca</m:t>
          </m:r>
          <m:d>
            <m:dPr>
              <m:ctrlPr>
                <w:ins w:id="862" w:author="MohammadHossein Manuel Haqiqatkhah" w:date="2020-01-08T11:35:00Z">
                  <w:rPr>
                    <w:rFonts w:ascii="Cambria Math" w:hAnsi="Cambria Math"/>
                    <w:i/>
                  </w:rPr>
                </w:ins>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nary>
            <m:naryPr>
              <m:chr m:val="∑"/>
              <m:limLoc m:val="undOvr"/>
              <m:ctrlPr>
                <w:ins w:id="863" w:author="MohammadHossein Manuel Haqiqatkhah" w:date="2020-01-08T11:35:00Z">
                  <w:rPr>
                    <w:rFonts w:ascii="Cambria Math" w:hAnsi="Cambria Math"/>
                    <w:i/>
                  </w:rPr>
                </w:ins>
              </m:ctrlPr>
            </m:naryPr>
            <m:sub>
              <m:r>
                <w:rPr>
                  <w:rFonts w:ascii="Cambria Math" w:hAnsi="Cambria Math"/>
                </w:rPr>
                <m:t>i=1,</m:t>
              </m:r>
              <m:d>
                <m:dPr>
                  <m:begChr m:val="|"/>
                  <m:endChr m:val="|"/>
                  <m:ctrlPr>
                    <w:ins w:id="864" w:author="MohammadHossein Manuel Haqiqatkhah" w:date="2020-01-08T11:35:00Z">
                      <w:rPr>
                        <w:rFonts w:ascii="Cambria Math" w:hAnsi="Cambria Math"/>
                        <w:i/>
                      </w:rPr>
                    </w:ins>
                  </m:ctrlPr>
                </m:dPr>
                <m:e>
                  <m:sSub>
                    <m:sSubPr>
                      <m:ctrlPr>
                        <w:ins w:id="865" w:author="MohammadHossein Manuel Haqiqatkhah" w:date="2020-01-08T11:35:00Z">
                          <w:rPr>
                            <w:rFonts w:ascii="Cambria Math" w:hAnsi="Cambria Math"/>
                            <w:i/>
                          </w:rPr>
                        </w:ins>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ins w:id="866" w:author="MohammadHossein Manuel Haqiqatkhah" w:date="2020-01-08T11:35:00Z">
                      <w:rPr>
                        <w:rFonts w:ascii="Cambria Math" w:hAnsi="Cambria Math"/>
                        <w:i/>
                      </w:rPr>
                    </w:ins>
                  </m:ctrlPr>
                </m:dPr>
                <m:e>
                  <m:sSub>
                    <m:sSubPr>
                      <m:ctrlPr>
                        <w:ins w:id="867" w:author="MohammadHossein Manuel Haqiqatkhah" w:date="2020-01-08T11:35:00Z">
                          <w:rPr>
                            <w:rFonts w:ascii="Cambria Math" w:hAnsi="Cambria Math"/>
                            <w:i/>
                          </w:rPr>
                        </w:ins>
                      </m:ctrlPr>
                    </m:sSubPr>
                    <m:e>
                      <m:r>
                        <w:rPr>
                          <w:rFonts w:ascii="Cambria Math" w:hAnsi="Cambria Math"/>
                        </w:rPr>
                        <m:t>y</m:t>
                      </m:r>
                    </m:e>
                    <m:sub>
                      <m:r>
                        <w:rPr>
                          <w:rFonts w:ascii="Cambria Math" w:hAnsi="Cambria Math"/>
                        </w:rPr>
                        <m:t>i</m:t>
                      </m:r>
                    </m:sub>
                  </m:sSub>
                </m:e>
              </m:d>
              <m:r>
                <m:rPr>
                  <m:sty m:val="p"/>
                </m:rPr>
                <w:rPr>
                  <w:rFonts w:ascii="Cambria Math" w:hAnsi="Cambria Math" w:hint="eastAsia"/>
                </w:rPr>
                <m:t>≠</m:t>
              </m:r>
              <m:r>
                <w:rPr>
                  <w:rFonts w:ascii="Cambria Math" w:hAnsi="Cambria Math"/>
                </w:rPr>
                <m:t>0</m:t>
              </m:r>
            </m:sub>
            <m:sup>
              <m:r>
                <w:rPr>
                  <w:rFonts w:ascii="Cambria Math" w:hAnsi="Cambria Math"/>
                </w:rPr>
                <m:t>n</m:t>
              </m:r>
            </m:sup>
            <m:e>
              <m:f>
                <m:fPr>
                  <m:ctrlPr>
                    <w:ins w:id="868" w:author="MohammadHossein Manuel Haqiqatkhah" w:date="2020-01-08T11:35:00Z">
                      <w:rPr>
                        <w:rFonts w:ascii="Cambria Math" w:hAnsi="Cambria Math"/>
                        <w:i/>
                      </w:rPr>
                    </w:ins>
                  </m:ctrlPr>
                </m:fPr>
                <m:num>
                  <m:r>
                    <w:rPr>
                      <w:rFonts w:ascii="Cambria Math" w:hAnsi="Cambria Math"/>
                    </w:rPr>
                    <m:t>|</m:t>
                  </m:r>
                  <m:sSub>
                    <m:sSubPr>
                      <m:ctrlPr>
                        <w:ins w:id="869" w:author="MohammadHossein Manuel Haqiqatkhah" w:date="2020-01-08T11:35: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ins w:id="870" w:author="MohammadHossein Manuel Haqiqatkhah" w:date="2020-01-08T11:35:00Z">
                          <w:rPr>
                            <w:rFonts w:ascii="Cambria Math" w:hAnsi="Cambria Math"/>
                            <w:i/>
                          </w:rPr>
                        </w:ins>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m:t>
                  </m:r>
                  <m:sSub>
                    <m:sSubPr>
                      <m:ctrlPr>
                        <w:ins w:id="871" w:author="MohammadHossein Manuel Haqiqatkhah" w:date="2020-01-08T11:35: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 + |</m:t>
                  </m:r>
                  <m:sSub>
                    <m:sSubPr>
                      <m:ctrlPr>
                        <w:ins w:id="872" w:author="MohammadHossein Manuel Haqiqatkhah" w:date="2020-01-08T11:35:00Z">
                          <w:rPr>
                            <w:rFonts w:ascii="Cambria Math" w:hAnsi="Cambria Math"/>
                            <w:i/>
                          </w:rPr>
                        </w:ins>
                      </m:ctrlPr>
                    </m:sSubPr>
                    <m:e>
                      <m:r>
                        <w:rPr>
                          <w:rFonts w:ascii="Cambria Math" w:hAnsi="Cambria Math"/>
                        </w:rPr>
                        <m:t>y</m:t>
                      </m:r>
                    </m:e>
                    <m:sub>
                      <m:r>
                        <w:rPr>
                          <w:rFonts w:ascii="Cambria Math" w:hAnsi="Cambria Math"/>
                        </w:rPr>
                        <m:t>i</m:t>
                      </m:r>
                    </m:sub>
                  </m:sSub>
                  <m:r>
                    <w:rPr>
                      <w:rFonts w:ascii="Cambria Math" w:hAnsi="Cambria Math"/>
                    </w:rPr>
                    <m:t>|</m:t>
                  </m:r>
                </m:den>
              </m:f>
            </m:e>
          </m:nary>
        </m:oMath>
      </m:oMathPara>
    </w:p>
    <w:p w14:paraId="5A86299D" w14:textId="2B6A43A1" w:rsidR="00E77904" w:rsidRPr="0050485A" w:rsidRDefault="00E77904" w:rsidP="00E77904">
      <w:pPr>
        <w:rPr>
          <w:rFonts w:ascii="Times New Roman" w:hAnsi="Times New Roman"/>
        </w:rPr>
      </w:pPr>
      <w:r>
        <w:rPr>
          <w:rFonts w:ascii="Times New Roman" w:hAnsi="Times New Roman"/>
        </w:rPr>
        <w:t xml:space="preserve">In this study, we used this dissimilarity metric in the pairwise comparison of the signature vectors derived from NetSimile algorithm. However, NetSimile does not allow hypothesis testing to infer significance levels for the distances. </w:t>
      </w:r>
      <w:proofErr w:type="spellStart"/>
      <w:r w:rsidRPr="00034E99">
        <w:rPr>
          <w:rFonts w:ascii="Times New Roman" w:hAnsi="Times New Roman" w:cs="Times New Roman"/>
        </w:rPr>
        <w:t>Berlingerio</w:t>
      </w:r>
      <w:proofErr w:type="spellEnd"/>
      <w:r>
        <w:rPr>
          <w:rFonts w:ascii="Times New Roman" w:hAnsi="Times New Roman" w:cs="Times New Roman"/>
        </w:rPr>
        <w:t xml:space="preserve"> et al. </w:t>
      </w:r>
      <w:r>
        <w:rPr>
          <w:lang w:bidi="fa-IR"/>
        </w:rPr>
        <w:fldChar w:fldCharType="begin"/>
      </w:r>
      <w:r w:rsidR="00903801">
        <w:rPr>
          <w:lang w:bidi="fa-IR"/>
        </w:rPr>
        <w:instrText xml:space="preserve"> ADDIN ZOTERO_ITEM CSL_CITATION {"citationID":"2nfz8FuD","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w:t>
      </w:r>
      <w:r>
        <w:rPr>
          <w:rFonts w:ascii="Times New Roman" w:hAnsi="Times New Roman"/>
        </w:rPr>
        <w:t xml:space="preserve">suggest hypothesis testing for independence of the distributions by pairwise comparison of the univariate distributions of the features and aggregating their p-values through averaging or choosing the maximum values. They report that neither Mann-Whitney nor </w:t>
      </w:r>
      <w:r w:rsidRPr="00801F35">
        <w:rPr>
          <w:rFonts w:ascii="Times New Roman" w:hAnsi="Times New Roman"/>
        </w:rPr>
        <w:t>Kolmogorov-Smirnov</w:t>
      </w:r>
      <w:r>
        <w:rPr>
          <w:rFonts w:ascii="Times New Roman" w:hAnsi="Times New Roman"/>
        </w:rPr>
        <w:t xml:space="preserve"> tests—which are nonparametric tests without any assumption for the distributions being compared—yield amply meaningful discrimination among the networks being </w:t>
      </w:r>
      <w:r>
        <w:rPr>
          <w:rFonts w:ascii="Times New Roman" w:hAnsi="Times New Roman"/>
        </w:rPr>
        <w:lastRenderedPageBreak/>
        <w:t>compared. Their approach of hypothesis testing ignores the multivariate dependencies of the features. Hence, we use another method to test independence of distributions that is discussed below.</w:t>
      </w:r>
    </w:p>
    <w:p w14:paraId="67F74772" w14:textId="77777777" w:rsidR="00E77904" w:rsidRPr="00A04B4A" w:rsidRDefault="00E77904">
      <w:pPr>
        <w:pStyle w:val="Heading3"/>
        <w:rPr>
          <w:rFonts w:asciiTheme="minorHAnsi" w:eastAsiaTheme="minorEastAsia" w:hAnsiTheme="minorHAnsi" w:cstheme="minorBidi"/>
          <w:lang w:bidi="fa-IR"/>
        </w:rPr>
      </w:pPr>
      <w:r>
        <w:rPr>
          <w:lang w:bidi="fa-IR"/>
        </w:rPr>
        <w:t>Hypothesis testing for similarities of network distributions.</w:t>
      </w:r>
    </w:p>
    <w:p w14:paraId="147CD155" w14:textId="53B8F516" w:rsidR="00E77904" w:rsidRDefault="00E77904" w:rsidP="00903801">
      <w:pPr>
        <w:rPr>
          <w:lang w:bidi="fa-IR"/>
        </w:rPr>
      </w:pPr>
      <w:r>
        <w:rPr>
          <w:lang w:bidi="fa-IR"/>
        </w:rPr>
        <w:t xml:space="preserve">The significance tests used by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r w:rsidR="00903801">
        <w:rPr>
          <w:lang w:bidi="fa-IR"/>
        </w:rPr>
        <w:instrText xml:space="preserve"> ADDIN ZOTERO_ITEM CSL_CITATION {"citationID":"XlKYykiB","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posits multivariate independence among features and lacks what they call </w:t>
      </w:r>
      <w:r w:rsidR="006E64B5">
        <w:rPr>
          <w:lang w:bidi="fa-IR"/>
        </w:rPr>
        <w:t>"</w:t>
      </w:r>
      <w:r>
        <w:rPr>
          <w:lang w:bidi="fa-IR"/>
        </w:rPr>
        <w:t>discrimination power</w:t>
      </w:r>
      <w:r w:rsidR="006E64B5">
        <w:rPr>
          <w:lang w:bidi="fa-IR"/>
        </w:rPr>
        <w:t>"</w:t>
      </w:r>
      <w:r>
        <w:rPr>
          <w:lang w:bidi="fa-IR"/>
        </w:rPr>
        <w:t xml:space="preserve">. To tackle this issue, one needs use multivariate dependence tests. Since parametric dependence tests rely on assumption for the distributions being compared, we used HHG nonparametric permutation test of multivariate dependence </w:t>
      </w:r>
      <w:r>
        <w:rPr>
          <w:lang w:bidi="fa-IR"/>
        </w:rPr>
        <w:fldChar w:fldCharType="begin"/>
      </w:r>
      <w:r w:rsidR="00903801">
        <w:rPr>
          <w:lang w:bidi="fa-IR"/>
        </w:rPr>
        <w:instrText xml:space="preserve"> ADDIN ZOTERO_ITEM CSL_CITATION {"citationID":"p96AENjw","properties":{"formattedCitation":"(Heller et al., 2013)","plainCitation":"(Heller et al., 2013)","noteIndex":0},"citationItems":[{"id":1685,"uris":["http://zotero.org/users/5652293/items/LR9AULAE"],"uri":["http://zotero.org/users/5652293/items/LR9AULAE"],"itemData":{"id":1685,"type":"article-journal","container-title":"Biometrika","DOI":"10.1093/biomet/ass070","ISSN":"0006-3444, 1464-3510","issue":"2","journalAbbreviation":"Biometrika","language":"en","page":"503-510","source":"DOI.org (Crossref)","title":"A consistent multivariate test of association based on ranks of distances","volume":"100","author":[{"family":"Heller","given":"R."},{"family":"Heller","given":"Y."},{"family":"Gorfine","given":"M."}],"issued":{"date-parts":[["2013",6,1]]}}}],"schema":"https://github.com/citation-style-language/schema/raw/master/csl-citation.json"} </w:instrText>
      </w:r>
      <w:r>
        <w:rPr>
          <w:lang w:bidi="fa-IR"/>
        </w:rPr>
        <w:fldChar w:fldCharType="separate"/>
      </w:r>
      <w:ins w:id="873" w:author="MohammadHossein Manuel Haqiqatkhah" w:date="2020-01-07T14:29:00Z">
        <w:r w:rsidR="00903801" w:rsidRPr="00903801">
          <w:rPr>
            <w:rFonts w:ascii="Times New Roman" w:hAnsi="Times New Roman" w:cs="Times New Roman"/>
            <w:rPrChange w:id="874" w:author="MohammadHossein Manuel Haqiqatkhah" w:date="2020-01-07T14:29:00Z">
              <w:rPr/>
            </w:rPrChange>
          </w:rPr>
          <w:t>(Heller et al., 2013)</w:t>
        </w:r>
      </w:ins>
      <w:r>
        <w:rPr>
          <w:lang w:bidi="fa-IR"/>
        </w:rPr>
        <w:fldChar w:fldCharType="end"/>
      </w:r>
      <w:r>
        <w:rPr>
          <w:lang w:bidi="fa-IR"/>
        </w:rPr>
        <w:t xml:space="preserve"> implemented in `HHG` R package </w:t>
      </w:r>
      <w:r>
        <w:rPr>
          <w:lang w:bidi="fa-IR"/>
        </w:rPr>
        <w:fldChar w:fldCharType="begin"/>
      </w:r>
      <w:r w:rsidR="00903801">
        <w:rPr>
          <w:lang w:bidi="fa-IR"/>
        </w:rPr>
        <w:instrText xml:space="preserve"> ADDIN ZOTERO_ITEM CSL_CITATION {"citationID":"fVeZm45J","properties":{"formattedCitation":"(Brill et al., 2018)","plainCitation":"(Brill et al., 2018)","noteIndex":0},"citationItems":[{"id":1682,"uris":["http://zotero.org/users/5652293/items/5RVBXXK2"],"uri":["http://zotero.org/users/5652293/items/5RVBXXK2"],"itemData":{"id":1682,"type":"article-journal","abstract":"Nonparametric tests of independence and k-sample tests are ubiquitous in modern applications, but they are typically computationally expensive. We present a family of nonparametric tests that are computationally efﬁcient and powerful for detecting any type of dependence between a pair of univariate random variables. The computational complexity of the suggested tests is sub-quadratic in sample size, allowing calculation of test statistics for millions of observations. We survey both algorithms and the HHG package in which they are implemented, with usage examples showing the implementation of the proposed tests for both the independence case and the k-sample problem. The tests are compared to existing nonparametric tests via several simulation studies comparing both runtime and power. Special focus is given to the design of data structures used in implementation of the tests. These data structures can be useful for developers of nonparametric distribution-free tests.","container-title":"The R Journal","DOI":"10.32614/RJ-2018-008","ISSN":"2073-4859","issue":"1","journalAbbreviation":"The R Journal","language":"en","page":"424","source":"DOI.org (Crossref)","title":"Nonparametric Independence Tests and k-sample Tests for Large Sample Sizes Using Package HHG","volume":"10","author":[{"family":"Brill","given":"Barak"},{"family":"Heller","given":"Yair"},{"family":"Heller","given":"Ruth"}],"issued":{"date-parts":[["2018"]]}}}],"schema":"https://github.com/citation-style-language/schema/raw/master/csl-citation.json"} </w:instrText>
      </w:r>
      <w:r>
        <w:rPr>
          <w:lang w:bidi="fa-IR"/>
        </w:rPr>
        <w:fldChar w:fldCharType="separate"/>
      </w:r>
      <w:r w:rsidR="00903801" w:rsidRPr="00903801">
        <w:rPr>
          <w:rFonts w:ascii="Times New Roman" w:hAnsi="Times New Roman" w:cs="Times New Roman"/>
          <w:rPrChange w:id="875" w:author="MohammadHossein Manuel Haqiqatkhah" w:date="2020-01-07T14:29:00Z">
            <w:rPr/>
          </w:rPrChange>
        </w:rPr>
        <w:t>(Brill et al., 2018)</w:t>
      </w:r>
      <w:r>
        <w:rPr>
          <w:lang w:bidi="fa-IR"/>
        </w:rPr>
        <w:fldChar w:fldCharType="end"/>
      </w:r>
      <w:r>
        <w:rPr>
          <w:lang w:bidi="fa-IR"/>
        </w:rPr>
        <w:t>. HHG is a consistent omnibus test for the null hypothesis that the joint distribution of two multivariate random variables X and Y is equal to the multiplication of the marginal distributions of those variables. Eq</w:t>
      </w:r>
      <w:r w:rsidR="00BA3DB6">
        <w:rPr>
          <w:lang w:bidi="fa-IR"/>
        </w:rPr>
        <w:t>uation</w:t>
      </w:r>
      <w:r>
        <w:rPr>
          <w:lang w:bidi="fa-IR"/>
        </w:rPr>
        <w:t xml:space="preserve"> </w:t>
      </w:r>
      <w:r w:rsidR="00BA3DB6">
        <w:rPr>
          <w:lang w:bidi="fa-IR"/>
        </w:rPr>
        <w:t>S2</w:t>
      </w:r>
      <w:r>
        <w:rPr>
          <w:lang w:bidi="fa-IR"/>
        </w:rPr>
        <w:t xml:space="preserve"> shows the null and alternative hypotheses:</w:t>
      </w:r>
    </w:p>
    <w:p w14:paraId="13777975" w14:textId="77777777" w:rsidR="00E77904" w:rsidRPr="00A07146" w:rsidRDefault="00E77904" w:rsidP="00BA3DB6">
      <w:pPr>
        <w:rPr>
          <w:lang w:bidi="fa-IR"/>
        </w:rPr>
      </w:pPr>
      <w:r>
        <w:rPr>
          <w:lang w:bidi="fa-IR"/>
        </w:rPr>
        <w:t xml:space="preserve">EQ </w:t>
      </w:r>
      <w:r w:rsidR="00BA3DB6">
        <w:rPr>
          <w:lang w:bidi="fa-IR"/>
        </w:rPr>
        <w:t>S2</w:t>
      </w:r>
      <w:r>
        <w:rPr>
          <w:lang w:bidi="fa-IR"/>
        </w:rPr>
        <w:t xml:space="preserve"> </w:t>
      </w:r>
      <w:r>
        <w:rPr>
          <w:lang w:bidi="fa-IR"/>
        </w:rPr>
        <w:tab/>
      </w:r>
      <w:r>
        <w:rPr>
          <w:lang w:bidi="fa-IR"/>
        </w:rPr>
        <w:tab/>
      </w:r>
      <w:r>
        <w:rPr>
          <w:lang w:bidi="fa-IR"/>
        </w:rPr>
        <w:tab/>
      </w:r>
      <m:oMath>
        <m:d>
          <m:dPr>
            <m:begChr m:val="{"/>
            <m:endChr m:val=""/>
            <m:ctrlPr>
              <w:ins w:id="876" w:author="MohammadHossein Manuel Haqiqatkhah" w:date="2020-01-08T11:35:00Z">
                <w:rPr>
                  <w:rFonts w:ascii="Cambria Math" w:hAnsi="Cambria Math"/>
                  <w:i/>
                  <w:lang w:bidi="fa-IR"/>
                </w:rPr>
              </w:ins>
            </m:ctrlPr>
          </m:dPr>
          <m:e>
            <m:eqArr>
              <m:eqArrPr>
                <m:ctrlPr>
                  <w:ins w:id="877" w:author="MohammadHossein Manuel Haqiqatkhah" w:date="2020-01-08T11:35:00Z">
                    <w:rPr>
                      <w:rFonts w:ascii="Cambria Math" w:hAnsi="Cambria Math"/>
                      <w:i/>
                      <w:lang w:bidi="fa-IR"/>
                    </w:rPr>
                  </w:ins>
                </m:ctrlPr>
              </m:eqArrPr>
              <m:e>
                <m:sSub>
                  <m:sSubPr>
                    <m:ctrlPr>
                      <w:ins w:id="878" w:author="MohammadHossein Manuel Haqiqatkhah" w:date="2020-01-08T11:35:00Z">
                        <w:rPr>
                          <w:rFonts w:ascii="Cambria Math" w:hAnsi="Cambria Math"/>
                          <w:i/>
                        </w:rPr>
                      </w:ins>
                    </m:ctrlPr>
                  </m:sSubPr>
                  <m:e>
                    <m:r>
                      <w:rPr>
                        <w:rFonts w:ascii="Cambria Math" w:hAnsi="Cambria Math"/>
                      </w:rPr>
                      <m:t>H</m:t>
                    </m:r>
                  </m:e>
                  <m:sub>
                    <m:r>
                      <w:rPr>
                        <w:rFonts w:ascii="Cambria Math" w:hAnsi="Cambria Math"/>
                      </w:rPr>
                      <m:t>0</m:t>
                    </m:r>
                  </m:sub>
                </m:sSub>
                <m:r>
                  <w:rPr>
                    <w:rFonts w:ascii="Cambria Math" w:hAnsi="Cambria Math"/>
                    <w:lang w:bidi="fa-IR"/>
                  </w:rPr>
                  <m:t>:</m:t>
                </m:r>
                <m:sSub>
                  <m:sSubPr>
                    <m:ctrlPr>
                      <w:ins w:id="879" w:author="MohammadHossein Manuel Haqiqatkhah" w:date="2020-01-08T11:35:00Z">
                        <w:rPr>
                          <w:rFonts w:ascii="Cambria Math" w:hAnsi="Cambria Math"/>
                          <w:i/>
                        </w:rPr>
                      </w:ins>
                    </m:ctrlPr>
                  </m:sSubPr>
                  <m:e>
                    <m:r>
                      <w:rPr>
                        <w:rFonts w:ascii="Cambria Math" w:hAnsi="Cambria Math"/>
                      </w:rPr>
                      <m:t>F</m:t>
                    </m:r>
                  </m:e>
                  <m:sub>
                    <m:r>
                      <w:rPr>
                        <w:rFonts w:ascii="Cambria Math" w:hAnsi="Cambria Math"/>
                      </w:rPr>
                      <m:t>XY</m:t>
                    </m:r>
                  </m:sub>
                </m:sSub>
                <m:d>
                  <m:dPr>
                    <m:ctrlPr>
                      <w:ins w:id="880" w:author="MohammadHossein Manuel Haqiqatkhah" w:date="2020-01-08T11:35:00Z">
                        <w:rPr>
                          <w:rFonts w:ascii="Cambria Math" w:hAnsi="Cambria Math"/>
                          <w:i/>
                        </w:rPr>
                      </w:ins>
                    </m:ctrlPr>
                  </m:dPr>
                  <m:e>
                    <m:r>
                      <w:rPr>
                        <w:rFonts w:ascii="Cambria Math" w:hAnsi="Cambria Math"/>
                      </w:rPr>
                      <m:t>x,y</m:t>
                    </m:r>
                  </m:e>
                </m:d>
                <m:r>
                  <w:rPr>
                    <w:rFonts w:ascii="Cambria Math" w:hAnsi="Cambria Math"/>
                  </w:rPr>
                  <m:t>=</m:t>
                </m:r>
                <m:sSub>
                  <m:sSubPr>
                    <m:ctrlPr>
                      <w:ins w:id="881" w:author="MohammadHossein Manuel Haqiqatkhah" w:date="2020-01-08T11:35:00Z">
                        <w:rPr>
                          <w:rFonts w:ascii="Cambria Math" w:hAnsi="Cambria Math"/>
                          <w:i/>
                        </w:rPr>
                      </w:ins>
                    </m:ctrlPr>
                  </m:sSubPr>
                  <m:e>
                    <m:r>
                      <w:rPr>
                        <w:rFonts w:ascii="Cambria Math" w:hAnsi="Cambria Math"/>
                      </w:rPr>
                      <m:t>F</m:t>
                    </m:r>
                  </m:e>
                  <m:sub>
                    <m:r>
                      <w:rPr>
                        <w:rFonts w:ascii="Cambria Math" w:hAnsi="Cambria Math"/>
                      </w:rPr>
                      <m:t>X</m:t>
                    </m:r>
                  </m:sub>
                </m:sSub>
                <m:d>
                  <m:dPr>
                    <m:ctrlPr>
                      <w:ins w:id="882" w:author="MohammadHossein Manuel Haqiqatkhah" w:date="2020-01-08T11:35:00Z">
                        <w:rPr>
                          <w:rFonts w:ascii="Cambria Math" w:hAnsi="Cambria Math"/>
                          <w:i/>
                        </w:rPr>
                      </w:ins>
                    </m:ctrlPr>
                  </m:dPr>
                  <m:e>
                    <m:r>
                      <w:rPr>
                        <w:rFonts w:ascii="Cambria Math" w:hAnsi="Cambria Math"/>
                      </w:rPr>
                      <m:t>x</m:t>
                    </m:r>
                  </m:e>
                </m:d>
                <m:sSub>
                  <m:sSubPr>
                    <m:ctrlPr>
                      <w:ins w:id="883" w:author="MohammadHossein Manuel Haqiqatkhah" w:date="2020-01-08T11:35:00Z">
                        <w:rPr>
                          <w:rFonts w:ascii="Cambria Math" w:hAnsi="Cambria Math"/>
                          <w:i/>
                        </w:rPr>
                      </w:ins>
                    </m:ctrlPr>
                  </m:sSubPr>
                  <m:e>
                    <m:r>
                      <w:rPr>
                        <w:rFonts w:ascii="Cambria Math" w:hAnsi="Cambria Math"/>
                      </w:rPr>
                      <m:t>F</m:t>
                    </m:r>
                  </m:e>
                  <m:sub>
                    <m:r>
                      <w:rPr>
                        <w:rFonts w:ascii="Cambria Math" w:hAnsi="Cambria Math"/>
                      </w:rPr>
                      <m:t>Y</m:t>
                    </m:r>
                  </m:sub>
                </m:sSub>
                <m:d>
                  <m:dPr>
                    <m:ctrlPr>
                      <w:ins w:id="884" w:author="MohammadHossein Manuel Haqiqatkhah" w:date="2020-01-08T11:35:00Z">
                        <w:rPr>
                          <w:rFonts w:ascii="Cambria Math" w:hAnsi="Cambria Math"/>
                          <w:i/>
                        </w:rPr>
                      </w:ins>
                    </m:ctrlPr>
                  </m:dPr>
                  <m:e>
                    <m:r>
                      <w:rPr>
                        <w:rFonts w:ascii="Cambria Math" w:hAnsi="Cambria Math"/>
                      </w:rPr>
                      <m:t>y</m:t>
                    </m:r>
                  </m:e>
                </m:d>
                <m:r>
                  <w:rPr>
                    <w:rFonts w:ascii="Cambria Math" w:hAnsi="Cambria Math"/>
                  </w:rPr>
                  <m:t xml:space="preserve"> ∀x,y</m:t>
                </m:r>
              </m:e>
              <m:e>
                <m:sSub>
                  <m:sSubPr>
                    <m:ctrlPr>
                      <w:ins w:id="885" w:author="MohammadHossein Manuel Haqiqatkhah" w:date="2020-01-08T11:35:00Z">
                        <w:rPr>
                          <w:rFonts w:ascii="Cambria Math" w:hAnsi="Cambria Math"/>
                          <w:i/>
                        </w:rPr>
                      </w:ins>
                    </m:ctrlPr>
                  </m:sSubPr>
                  <m:e>
                    <m:r>
                      <w:rPr>
                        <w:rFonts w:ascii="Cambria Math" w:hAnsi="Cambria Math"/>
                      </w:rPr>
                      <m:t>H</m:t>
                    </m:r>
                  </m:e>
                  <m:sub>
                    <m:r>
                      <w:rPr>
                        <w:rFonts w:ascii="Cambria Math" w:hAnsi="Cambria Math"/>
                      </w:rPr>
                      <m:t>1</m:t>
                    </m:r>
                  </m:sub>
                </m:sSub>
                <m:r>
                  <w:rPr>
                    <w:rFonts w:ascii="Cambria Math" w:hAnsi="Cambria Math"/>
                    <w:lang w:bidi="fa-IR"/>
                  </w:rPr>
                  <m:t>:</m:t>
                </m:r>
                <m:sSub>
                  <m:sSubPr>
                    <m:ctrlPr>
                      <w:ins w:id="886" w:author="MohammadHossein Manuel Haqiqatkhah" w:date="2020-01-08T11:35:00Z">
                        <w:rPr>
                          <w:rFonts w:ascii="Cambria Math" w:hAnsi="Cambria Math"/>
                          <w:i/>
                        </w:rPr>
                      </w:ins>
                    </m:ctrlPr>
                  </m:sSubPr>
                  <m:e>
                    <m:r>
                      <w:rPr>
                        <w:rFonts w:ascii="Cambria Math" w:hAnsi="Cambria Math"/>
                      </w:rPr>
                      <m:t>F</m:t>
                    </m:r>
                  </m:e>
                  <m:sub>
                    <m:r>
                      <w:rPr>
                        <w:rFonts w:ascii="Cambria Math" w:hAnsi="Cambria Math"/>
                      </w:rPr>
                      <m:t>XY</m:t>
                    </m:r>
                  </m:sub>
                </m:sSub>
                <m:d>
                  <m:dPr>
                    <m:ctrlPr>
                      <w:ins w:id="887" w:author="MohammadHossein Manuel Haqiqatkhah" w:date="2020-01-08T11:35:00Z">
                        <w:rPr>
                          <w:rFonts w:ascii="Cambria Math" w:hAnsi="Cambria Math"/>
                          <w:i/>
                        </w:rPr>
                      </w:ins>
                    </m:ctrlPr>
                  </m:dPr>
                  <m:e>
                    <m:r>
                      <w:rPr>
                        <w:rFonts w:ascii="Cambria Math" w:hAnsi="Cambria Math"/>
                      </w:rPr>
                      <m:t>x,y</m:t>
                    </m:r>
                  </m:e>
                </m:d>
                <m:r>
                  <m:rPr>
                    <m:sty m:val="p"/>
                  </m:rPr>
                  <w:rPr>
                    <w:rFonts w:ascii="Cambria Math" w:hAnsi="Cambria Math" w:hint="eastAsia"/>
                  </w:rPr>
                  <m:t>≠</m:t>
                </m:r>
                <m:sSub>
                  <m:sSubPr>
                    <m:ctrlPr>
                      <w:ins w:id="888" w:author="MohammadHossein Manuel Haqiqatkhah" w:date="2020-01-08T11:35:00Z">
                        <w:rPr>
                          <w:rFonts w:ascii="Cambria Math" w:hAnsi="Cambria Math"/>
                          <w:i/>
                        </w:rPr>
                      </w:ins>
                    </m:ctrlPr>
                  </m:sSubPr>
                  <m:e>
                    <m:r>
                      <w:rPr>
                        <w:rFonts w:ascii="Cambria Math" w:hAnsi="Cambria Math"/>
                      </w:rPr>
                      <m:t>F</m:t>
                    </m:r>
                  </m:e>
                  <m:sub>
                    <m:r>
                      <w:rPr>
                        <w:rFonts w:ascii="Cambria Math" w:hAnsi="Cambria Math"/>
                      </w:rPr>
                      <m:t>X</m:t>
                    </m:r>
                  </m:sub>
                </m:sSub>
                <m:d>
                  <m:dPr>
                    <m:ctrlPr>
                      <w:ins w:id="889" w:author="MohammadHossein Manuel Haqiqatkhah" w:date="2020-01-08T11:35:00Z">
                        <w:rPr>
                          <w:rFonts w:ascii="Cambria Math" w:hAnsi="Cambria Math"/>
                          <w:i/>
                        </w:rPr>
                      </w:ins>
                    </m:ctrlPr>
                  </m:dPr>
                  <m:e>
                    <m:r>
                      <w:rPr>
                        <w:rFonts w:ascii="Cambria Math" w:hAnsi="Cambria Math"/>
                      </w:rPr>
                      <m:t>x</m:t>
                    </m:r>
                  </m:e>
                </m:d>
                <m:sSub>
                  <m:sSubPr>
                    <m:ctrlPr>
                      <w:ins w:id="890" w:author="MohammadHossein Manuel Haqiqatkhah" w:date="2020-01-08T11:35:00Z">
                        <w:rPr>
                          <w:rFonts w:ascii="Cambria Math" w:hAnsi="Cambria Math"/>
                          <w:i/>
                        </w:rPr>
                      </w:ins>
                    </m:ctrlPr>
                  </m:sSubPr>
                  <m:e>
                    <m:r>
                      <w:rPr>
                        <w:rFonts w:ascii="Cambria Math" w:hAnsi="Cambria Math"/>
                      </w:rPr>
                      <m:t>F</m:t>
                    </m:r>
                  </m:e>
                  <m:sub>
                    <m:r>
                      <w:rPr>
                        <w:rFonts w:ascii="Cambria Math" w:hAnsi="Cambria Math"/>
                      </w:rPr>
                      <m:t>Y</m:t>
                    </m:r>
                  </m:sub>
                </m:sSub>
                <m:d>
                  <m:dPr>
                    <m:ctrlPr>
                      <w:ins w:id="891" w:author="MohammadHossein Manuel Haqiqatkhah" w:date="2020-01-08T11:35:00Z">
                        <w:rPr>
                          <w:rFonts w:ascii="Cambria Math" w:hAnsi="Cambria Math"/>
                          <w:i/>
                        </w:rPr>
                      </w:ins>
                    </m:ctrlPr>
                  </m:dPr>
                  <m:e>
                    <m:r>
                      <w:rPr>
                        <w:rFonts w:ascii="Cambria Math" w:hAnsi="Cambria Math"/>
                      </w:rPr>
                      <m:t>y</m:t>
                    </m:r>
                  </m:e>
                </m:d>
              </m:e>
            </m:eqArr>
          </m:e>
        </m:d>
      </m:oMath>
      <w:r>
        <w:t xml:space="preserve"> </w:t>
      </w:r>
    </w:p>
    <w:p w14:paraId="697B2D3B" w14:textId="77777777" w:rsidR="00E77904" w:rsidRDefault="00E77904" w:rsidP="00967A5C">
      <w:r>
        <w:t xml:space="preserve">HHG has a reasonable computational complexity and uses norm distance matrices of the samples taken from X and Y separately. </w:t>
      </w:r>
      <w:r>
        <w:rPr>
          <w:lang w:bidi="fa-IR"/>
        </w:rPr>
        <w:t xml:space="preserve">The technical details of this method are beyond the scope of this paper. In short, HHG iteratively forms hyper spheres in the joint space of </w:t>
      </w:r>
      <m:oMath>
        <m:sSub>
          <m:sSubPr>
            <m:ctrlPr>
              <w:ins w:id="892" w:author="MohammadHossein Manuel Haqiqatkhah" w:date="2020-01-08T11:35:00Z">
                <w:rPr>
                  <w:rFonts w:ascii="Cambria Math" w:hAnsi="Cambria Math"/>
                  <w:i/>
                </w:rPr>
              </w:ins>
            </m:ctrlPr>
          </m:sSubPr>
          <m:e>
            <m:r>
              <w:rPr>
                <w:rFonts w:ascii="Cambria Math" w:hAnsi="Cambria Math"/>
              </w:rPr>
              <m:t>F</m:t>
            </m:r>
          </m:e>
          <m:sub>
            <m:r>
              <w:rPr>
                <w:rFonts w:ascii="Cambria Math" w:hAnsi="Cambria Math"/>
              </w:rPr>
              <m:t>XY</m:t>
            </m:r>
          </m:sub>
        </m:sSub>
        <m:r>
          <w:rPr>
            <w:rFonts w:ascii="Cambria Math" w:hAnsi="Cambria Math"/>
          </w:rPr>
          <m:t>(x,y)</m:t>
        </m:r>
      </m:oMath>
      <w:r>
        <w:t xml:space="preserve"> and based on the implications of the null hypothesis, quantifies evidence against </w:t>
      </w:r>
      <m:oMath>
        <m:sSub>
          <m:sSubPr>
            <m:ctrlPr>
              <w:ins w:id="893" w:author="MohammadHossein Manuel Haqiqatkhah" w:date="2020-01-08T11:35:00Z">
                <w:rPr>
                  <w:rFonts w:ascii="Cambria Math" w:hAnsi="Cambria Math"/>
                  <w:i/>
                </w:rPr>
              </w:ins>
            </m:ctrlPr>
          </m:sSubPr>
          <m:e>
            <m:r>
              <w:rPr>
                <w:rFonts w:ascii="Cambria Math" w:hAnsi="Cambria Math"/>
              </w:rPr>
              <m:t>H</m:t>
            </m:r>
          </m:e>
          <m:sub>
            <m:r>
              <w:rPr>
                <w:rFonts w:ascii="Cambria Math" w:hAnsi="Cambria Math"/>
              </w:rPr>
              <m:t>0</m:t>
            </m:r>
          </m:sub>
        </m:sSub>
      </m:oMath>
      <w:r>
        <w:t xml:space="preserve"> by likelihood ratio or Pearson’s Chi-square</w:t>
      </w:r>
      <w:r w:rsidRPr="00E03B8B">
        <w:t xml:space="preserve"> </w:t>
      </w:r>
      <w:r>
        <w:t xml:space="preserve">tests statistics over the contingency tables. From these tests, one can drive permutation p-values </w:t>
      </w:r>
      <w:r>
        <w:rPr>
          <w:lang w:bidi="fa-IR"/>
        </w:rPr>
        <w:t xml:space="preserve">that can be interpreted as evidence against null hypothesis of the independence of the distributions. Hence, the lower the p-value, the more evidence favoring the dependence of the distributions being compared. Loosely speaking, one can treat the p-values derived from HHG methods as a form of distributional </w:t>
      </w:r>
      <w:r w:rsidR="00967A5C">
        <w:rPr>
          <w:lang w:bidi="fa-IR"/>
        </w:rPr>
        <w:t>dissimilarity</w:t>
      </w:r>
      <w:r>
        <w:rPr>
          <w:lang w:bidi="fa-IR"/>
        </w:rPr>
        <w:t xml:space="preserve">; the lower the value, the more </w:t>
      </w:r>
      <w:r w:rsidR="006E64B5">
        <w:rPr>
          <w:lang w:bidi="fa-IR"/>
        </w:rPr>
        <w:t>"</w:t>
      </w:r>
      <w:r>
        <w:rPr>
          <w:lang w:bidi="fa-IR"/>
        </w:rPr>
        <w:t>similar</w:t>
      </w:r>
      <w:r w:rsidR="006E64B5">
        <w:rPr>
          <w:lang w:bidi="fa-IR"/>
        </w:rPr>
        <w:t>"</w:t>
      </w:r>
      <w:r>
        <w:rPr>
          <w:lang w:bidi="fa-IR"/>
        </w:rPr>
        <w:t xml:space="preserve"> the distributions are to each other. This interpretation (</w:t>
      </w:r>
      <w:r w:rsidRPr="0050485A">
        <w:rPr>
          <w:color w:val="FF0000"/>
          <w:lang w:bidi="fa-IR"/>
        </w:rPr>
        <w:t>is it an interpretation, or some other term?</w:t>
      </w:r>
      <w:r>
        <w:rPr>
          <w:lang w:bidi="fa-IR"/>
        </w:rPr>
        <w:t>) is rather unorthodox (</w:t>
      </w:r>
      <w:r w:rsidRPr="0050485A">
        <w:rPr>
          <w:color w:val="FF0000"/>
          <w:lang w:bidi="fa-IR"/>
        </w:rPr>
        <w:t>?</w:t>
      </w:r>
      <w:r>
        <w:rPr>
          <w:lang w:bidi="fa-IR"/>
        </w:rPr>
        <w:t xml:space="preserve">) in </w:t>
      </w:r>
      <w:r>
        <w:rPr>
          <w:lang w:bidi="fa-IR"/>
        </w:rPr>
        <w:lastRenderedPageBreak/>
        <w:t>hypothesis testing, yet it allows us to compare non-significant p-values as relative measures of resemblance.</w:t>
      </w:r>
    </w:p>
    <w:p w14:paraId="35832553" w14:textId="77777777" w:rsidR="00E77904" w:rsidRDefault="00E77904" w:rsidP="00E77904">
      <w:pPr>
        <w:rPr>
          <w:lang w:bidi="fa-IR"/>
        </w:rPr>
      </w:pPr>
      <w:r w:rsidRPr="009073CE">
        <w:t>Th</w:t>
      </w:r>
      <w:r>
        <w:t>e `</w:t>
      </w:r>
      <w:proofErr w:type="spellStart"/>
      <w:r w:rsidRPr="00884748">
        <w:rPr>
          <w:lang w:bidi="fa-IR"/>
        </w:rPr>
        <w:t>hhg.test</w:t>
      </w:r>
      <w:proofErr w:type="spellEnd"/>
      <w:r>
        <w:rPr>
          <w:lang w:bidi="fa-IR"/>
        </w:rPr>
        <w:t>()` function in `HHG` package runs the test for a number of permutations on distance matrices of the samples in X and Y and outputs four different permutation p-values based on sums or maximum values of likelihood ratio or Chi-square test scores of al 2X2 contingency tables (</w:t>
      </w:r>
      <w:r w:rsidRPr="009073CE">
        <w:rPr>
          <w:color w:val="FF0000"/>
          <w:lang w:bidi="fa-IR"/>
        </w:rPr>
        <w:t>elaborate? Clarify?</w:t>
      </w:r>
      <w:r>
        <w:rPr>
          <w:lang w:bidi="fa-IR"/>
        </w:rPr>
        <w:t>). In this study, we let HHG run for 2000 permutations for each pairwise comparison and extracted permutation p-value for the maximum of likelihood ratio score statistics as it yielded higher discriminative power compared to other test statistics.</w:t>
      </w:r>
    </w:p>
    <w:p w14:paraId="033BA26B" w14:textId="77777777" w:rsidR="00E77904" w:rsidRDefault="00E77904">
      <w:pPr>
        <w:rPr>
          <w:rFonts w:asciiTheme="majorHAnsi" w:eastAsiaTheme="majorEastAsia" w:hAnsiTheme="majorHAnsi" w:cstheme="majorBidi"/>
          <w:b/>
          <w:bCs/>
        </w:rPr>
      </w:pPr>
      <w:r>
        <w:br w:type="page"/>
      </w:r>
    </w:p>
    <w:p w14:paraId="21D29E5E" w14:textId="77777777" w:rsidR="001B328B" w:rsidRDefault="001B328B" w:rsidP="00BE0CC8">
      <w:pPr>
        <w:pStyle w:val="Heading2"/>
      </w:pPr>
      <w:r>
        <w:lastRenderedPageBreak/>
        <w:t>Supplementary figures</w:t>
      </w:r>
    </w:p>
    <w:p w14:paraId="2812382C" w14:textId="77777777" w:rsidR="00695453" w:rsidRDefault="00695453" w:rsidP="00695453">
      <w:pPr>
        <w:jc w:val="center"/>
      </w:pPr>
      <w:r>
        <w:rPr>
          <w:noProof/>
          <w:lang w:val="nl-BE" w:eastAsia="nl-BE"/>
        </w:rPr>
        <w:drawing>
          <wp:inline distT="0" distB="0" distL="0" distR="0" wp14:anchorId="0A8F1406" wp14:editId="2DFFDD95">
            <wp:extent cx="2906992" cy="6543304"/>
            <wp:effectExtent l="0" t="0" r="8255" b="0"/>
            <wp:docPr id="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0667" cy="6551575"/>
                    </a:xfrm>
                    <a:prstGeom prst="rect">
                      <a:avLst/>
                    </a:prstGeom>
                    <a:noFill/>
                    <a:ln>
                      <a:noFill/>
                    </a:ln>
                  </pic:spPr>
                </pic:pic>
              </a:graphicData>
            </a:graphic>
          </wp:inline>
        </w:drawing>
      </w:r>
    </w:p>
    <w:p w14:paraId="5E01A70E" w14:textId="77777777" w:rsidR="00695453" w:rsidRDefault="00695453" w:rsidP="00695453">
      <w:pPr>
        <w:ind w:firstLine="0"/>
      </w:pPr>
      <w:r>
        <w:rPr>
          <w:b/>
          <w:bCs/>
        </w:rPr>
        <w:t xml:space="preserve">Figure S1. From </w:t>
      </w:r>
      <w:proofErr w:type="spellStart"/>
      <w:r>
        <w:rPr>
          <w:b/>
          <w:bCs/>
        </w:rPr>
        <w:t>Rubinov</w:t>
      </w:r>
      <w:proofErr w:type="spellEnd"/>
      <w:r>
        <w:rPr>
          <w:b/>
          <w:bCs/>
        </w:rPr>
        <w:t xml:space="preserve"> et al., 2009. Dimension reduction of nonlinear neuronal dynamics</w:t>
      </w:r>
      <w:r>
        <w:t>. (A). Phase space attractor of a three-dimensional neural mass flow. This attractor is an illustration of the dynamics generated by the flow of a neural mass model (see Breakspear et al. [</w:t>
      </w:r>
      <w:hyperlink r:id="rId20"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The dynamical variables represent the mean membrane potential of pyramidal (</w:t>
      </w:r>
      <w:r>
        <w:rPr>
          <w:i/>
          <w:iCs/>
        </w:rPr>
        <w:t>V</w:t>
      </w:r>
      <w:r>
        <w:t>) and inhibitory (</w:t>
      </w:r>
      <w:r>
        <w:rPr>
          <w:i/>
          <w:iCs/>
        </w:rPr>
        <w:t>Z</w:t>
      </w:r>
      <w:r>
        <w:t xml:space="preserve">) neurons, and the average number of open potassium ion </w:t>
      </w:r>
      <w:r>
        <w:lastRenderedPageBreak/>
        <w:t>channels (</w:t>
      </w:r>
      <w:r>
        <w:rPr>
          <w:i/>
          <w:iCs/>
        </w:rPr>
        <w:t>W</w:t>
      </w:r>
      <w:r>
        <w:t>). (B). Poincaré first return map from the same attractor [</w:t>
      </w:r>
      <w:hyperlink r:id="rId21"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this map captures key features of the neural mass flow, by following each trajectory from one intersection (</w:t>
      </w:r>
      <w:r>
        <w:rPr>
          <w:i/>
          <w:iCs/>
        </w:rPr>
        <w:t>V</w:t>
      </w:r>
      <w:r>
        <w:t>) of the attractor to the next (</w:t>
      </w:r>
      <w:r>
        <w:rPr>
          <w:i/>
          <w:iCs/>
        </w:rPr>
        <w:t>P</w:t>
      </w:r>
      <w:r>
        <w:t>(</w:t>
      </w:r>
      <w:r>
        <w:rPr>
          <w:i/>
          <w:iCs/>
        </w:rPr>
        <w:t>V</w:t>
      </w:r>
      <w:r>
        <w:t xml:space="preserve">)). (C). </w:t>
      </w:r>
      <w:proofErr w:type="gramStart"/>
      <w:r>
        <w:t>The</w:t>
      </w:r>
      <w:proofErr w:type="gramEnd"/>
      <w:r>
        <w:t xml:space="preserve"> quadratic logistic map. This map has the same unimodal topology as the neural mass Poincaré return map. While the logistic map lacks the </w:t>
      </w:r>
      <w:r w:rsidR="006E64B5">
        <w:t>"</w:t>
      </w:r>
      <w:r>
        <w:t>thickness</w:t>
      </w:r>
      <w:r w:rsidR="006E64B5">
        <w:t>"</w:t>
      </w:r>
      <w:r>
        <w:t xml:space="preserve"> of the neural mass map, it is several orders of magnitude faster to compute, hence allowing the detailed quantitative analysis in the present paper.</w:t>
      </w:r>
    </w:p>
    <w:p w14:paraId="0072B156" w14:textId="77777777" w:rsidR="00695453" w:rsidRDefault="00695453" w:rsidP="00695453"/>
    <w:p w14:paraId="4B09DD46" w14:textId="77777777" w:rsidR="00695453" w:rsidRDefault="00695453" w:rsidP="00695453">
      <w:r>
        <w:br w:type="page"/>
      </w:r>
    </w:p>
    <w:p w14:paraId="547AA6A3" w14:textId="77777777" w:rsidR="00695453" w:rsidRDefault="00695453" w:rsidP="00695453">
      <w:pPr>
        <w:pStyle w:val="NoSpacing"/>
        <w:jc w:val="center"/>
      </w:pPr>
    </w:p>
    <w:p w14:paraId="0057A937" w14:textId="77777777" w:rsidR="00695453" w:rsidRDefault="00695453" w:rsidP="00695453">
      <w:pPr>
        <w:pStyle w:val="NoSpacing"/>
        <w:jc w:val="center"/>
      </w:pPr>
    </w:p>
    <w:p w14:paraId="3E0348F8" w14:textId="77777777" w:rsidR="00695453" w:rsidRPr="001A0D68" w:rsidRDefault="00695453" w:rsidP="00695453">
      <w:pPr>
        <w:spacing w:before="240"/>
        <w:ind w:firstLine="0"/>
        <w:contextualSpacing/>
        <w:rPr>
          <w:rFonts w:cs="Times New Roman"/>
        </w:rPr>
      </w:pPr>
      <w:r>
        <w:rPr>
          <w:rStyle w:val="Emphasis"/>
        </w:rPr>
        <w:t>Figure S2</w:t>
      </w:r>
      <w:r>
        <w:t xml:space="preserve">. </w:t>
      </w:r>
      <w:r w:rsidRPr="00F162D6">
        <w:t>Feigenbaum</w:t>
      </w:r>
      <w:r>
        <w:t xml:space="preserve"> diagram of t</w:t>
      </w:r>
      <w:r>
        <w:rPr>
          <w:lang w:bidi="fa-IR"/>
        </w:rPr>
        <w:t>he values of the 200 draws of logistic maps (after a burn-in period of 4000 iterations)</w:t>
      </w:r>
    </w:p>
    <w:p w14:paraId="1F132F75" w14:textId="77777777" w:rsidR="0021387D" w:rsidRDefault="0021387D">
      <w:pPr>
        <w:pStyle w:val="TableFigure"/>
      </w:pPr>
    </w:p>
    <w:sectPr w:rsidR="0021387D" w:rsidSect="00BE0CC8">
      <w:headerReference w:type="default" r:id="rId22"/>
      <w:headerReference w:type="first" r:id="rId23"/>
      <w:footnotePr>
        <w:pos w:val="beneathText"/>
      </w:footnotePr>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hammadHossein Manuel Haqiqatkhah" w:date="2020-01-08T10:09:00Z" w:initials="MMH">
    <w:p w14:paraId="61074145" w14:textId="318CAA75" w:rsidR="006F24F5" w:rsidRDefault="006F24F5" w:rsidP="00562945">
      <w:pPr>
        <w:pStyle w:val="CommentText"/>
      </w:pPr>
      <w:r>
        <w:rPr>
          <w:rStyle w:val="CommentReference"/>
        </w:rPr>
        <w:annotationRef/>
      </w:r>
      <w:r>
        <w:t>According to PPW guideline, summary should comprise of three paragraph as follow. It now has 3290 characters, should fit in a single page though.</w:t>
      </w:r>
    </w:p>
  </w:comment>
  <w:comment w:id="1" w:author="MohammadHossein Manuel Haqiqatkhah" w:date="2020-01-08T08:55:00Z" w:initials="MMH">
    <w:p w14:paraId="4899602B" w14:textId="77777777" w:rsidR="006F24F5" w:rsidRPr="0031788E" w:rsidRDefault="006F24F5">
      <w:pPr>
        <w:pStyle w:val="CommentText"/>
        <w:rPr>
          <w:rFonts w:ascii="Times New Roman" w:hAnsi="Times New Roman"/>
          <w:b/>
          <w:bCs/>
        </w:rPr>
      </w:pPr>
      <w:r>
        <w:rPr>
          <w:rStyle w:val="CommentReference"/>
        </w:rPr>
        <w:annotationRef/>
      </w:r>
      <w:r w:rsidRPr="0031788E">
        <w:rPr>
          <w:rFonts w:ascii="Times New Roman" w:hAnsi="Times New Roman"/>
          <w:b/>
          <w:bCs/>
        </w:rPr>
        <w:t>Guideline:</w:t>
      </w:r>
    </w:p>
    <w:p w14:paraId="38EC310B" w14:textId="769EE3E3" w:rsidR="006F24F5" w:rsidRDefault="006F24F5">
      <w:pPr>
        <w:pStyle w:val="CommentText"/>
      </w:pPr>
      <w:r w:rsidRPr="00650ADD">
        <w:rPr>
          <w:rFonts w:ascii="Times New Roman" w:hAnsi="Times New Roman"/>
        </w:rPr>
        <w:t xml:space="preserve">A Master’s thesis summary should start with a brief introduction to frame </w:t>
      </w:r>
      <w:r w:rsidRPr="00650ADD">
        <w:rPr>
          <w:rFonts w:ascii="Times New Roman" w:hAnsi="Times New Roman"/>
          <w:i/>
        </w:rPr>
        <w:t>the research problem</w:t>
      </w:r>
      <w:r w:rsidRPr="00650ADD">
        <w:rPr>
          <w:rFonts w:ascii="Times New Roman" w:hAnsi="Times New Roman"/>
        </w:rPr>
        <w:t xml:space="preserve"> or to highlight the relevance of the research question. Depending on the topic, an illustrative example can be included in the introduction. The introduction should be a separate paragraph from the rest of the text.</w:t>
      </w:r>
    </w:p>
  </w:comment>
  <w:comment w:id="68" w:author="MohammadHossein Manuel Haqiqatkhah" w:date="2020-01-08T09:46:00Z" w:initials="MMH">
    <w:p w14:paraId="78F18D8D" w14:textId="68606B36" w:rsidR="006F24F5" w:rsidRPr="0017449E" w:rsidRDefault="006F24F5">
      <w:pPr>
        <w:pStyle w:val="CommentText"/>
        <w:rPr>
          <w:b/>
          <w:bCs/>
        </w:rPr>
      </w:pPr>
      <w:r>
        <w:rPr>
          <w:rStyle w:val="CommentReference"/>
        </w:rPr>
        <w:annotationRef/>
      </w:r>
      <w:r>
        <w:rPr>
          <w:b/>
          <w:bCs/>
        </w:rPr>
        <w:t>Guideline:</w:t>
      </w:r>
    </w:p>
    <w:p w14:paraId="6C51BACD" w14:textId="77777777" w:rsidR="006F24F5" w:rsidRDefault="006F24F5" w:rsidP="0017449E">
      <w:pPr>
        <w:spacing w:line="360" w:lineRule="auto"/>
        <w:ind w:firstLine="0"/>
        <w:rPr>
          <w:rFonts w:ascii="Times New Roman" w:hAnsi="Times New Roman"/>
          <w:sz w:val="22"/>
        </w:rPr>
      </w:pPr>
      <w:r w:rsidRPr="00650ADD">
        <w:rPr>
          <w:rFonts w:ascii="Times New Roman" w:hAnsi="Times New Roman"/>
          <w:sz w:val="22"/>
        </w:rPr>
        <w:t>Next, the</w:t>
      </w:r>
      <w:r w:rsidRPr="00650ADD">
        <w:rPr>
          <w:rFonts w:ascii="Times New Roman" w:hAnsi="Times New Roman"/>
          <w:i/>
          <w:sz w:val="22"/>
        </w:rPr>
        <w:t xml:space="preserve"> research</w:t>
      </w:r>
      <w:r w:rsidRPr="00650ADD">
        <w:rPr>
          <w:rFonts w:ascii="Times New Roman" w:hAnsi="Times New Roman"/>
          <w:sz w:val="22"/>
        </w:rPr>
        <w:t xml:space="preserve"> itself is described. This should be the main part of the summary. Describe the issue dealt with in the Master’s thesis, the specific </w:t>
      </w:r>
      <w:r w:rsidRPr="00650ADD">
        <w:rPr>
          <w:rFonts w:ascii="Times New Roman" w:hAnsi="Times New Roman"/>
          <w:i/>
          <w:sz w:val="22"/>
        </w:rPr>
        <w:t>research question</w:t>
      </w:r>
      <w:r w:rsidRPr="00650ADD">
        <w:rPr>
          <w:rFonts w:ascii="Times New Roman" w:hAnsi="Times New Roman"/>
          <w:sz w:val="22"/>
        </w:rPr>
        <w:t xml:space="preserve"> and the </w:t>
      </w:r>
      <w:r w:rsidRPr="00650ADD">
        <w:rPr>
          <w:rFonts w:ascii="Times New Roman" w:hAnsi="Times New Roman"/>
          <w:i/>
          <w:sz w:val="22"/>
        </w:rPr>
        <w:t>method</w:t>
      </w:r>
      <w:r w:rsidRPr="00650ADD">
        <w:rPr>
          <w:rFonts w:ascii="Times New Roman" w:hAnsi="Times New Roman"/>
          <w:sz w:val="22"/>
        </w:rPr>
        <w:t xml:space="preserve"> used. It may be useful to briefly summarize the different chapters in separate paragraphs. Depending on the type of research, it may also be possible to write a summary which is not based on the division into chapters. Try to write in an argumentative rather than an enumerative style. Describe the content of the Master’s thesis accurately, concisely and completely, without going into detail. Do not include effect sizes or references (except if the reference is the basis of your Master’s thesis).</w:t>
      </w:r>
      <w:r>
        <w:rPr>
          <w:rFonts w:ascii="Times New Roman" w:hAnsi="Times New Roman"/>
          <w:sz w:val="22"/>
        </w:rPr>
        <w:t xml:space="preserve"> </w:t>
      </w:r>
      <w:r w:rsidRPr="00650ADD">
        <w:rPr>
          <w:rFonts w:ascii="Times New Roman" w:hAnsi="Times New Roman"/>
          <w:sz w:val="22"/>
        </w:rPr>
        <w:t xml:space="preserve">In the summary, use a 11 point font and 1.5 line spacing. The summary covers one page </w:t>
      </w:r>
      <w:r>
        <w:rPr>
          <w:rFonts w:ascii="Times New Roman" w:hAnsi="Times New Roman"/>
          <w:sz w:val="22"/>
        </w:rPr>
        <w:t xml:space="preserve">with </w:t>
      </w:r>
      <w:r w:rsidRPr="00650ADD">
        <w:rPr>
          <w:rFonts w:ascii="Times New Roman" w:hAnsi="Times New Roman"/>
          <w:sz w:val="22"/>
        </w:rPr>
        <w:t>maximum 3500 characters</w:t>
      </w:r>
      <w:r>
        <w:rPr>
          <w:rFonts w:ascii="Times New Roman" w:hAnsi="Times New Roman"/>
          <w:sz w:val="22"/>
        </w:rPr>
        <w:t xml:space="preserve">. The summary </w:t>
      </w:r>
      <w:r w:rsidRPr="00650ADD">
        <w:rPr>
          <w:rFonts w:ascii="Times New Roman" w:hAnsi="Times New Roman"/>
          <w:sz w:val="22"/>
        </w:rPr>
        <w:t>should be on a right-hand page of the Master’s thesis, leaving the opposite page blank. The summary should enable readers gain an understanding of the research. The text should be written in academic style, but it should be clear to readers unfamiliar with the research. As far as formatting is concerned, use only italics to emphasize words, and do not use boldface or underlining.</w:t>
      </w:r>
    </w:p>
    <w:p w14:paraId="0051D345" w14:textId="77777777" w:rsidR="006F24F5" w:rsidRDefault="006F24F5">
      <w:pPr>
        <w:pStyle w:val="CommentText"/>
      </w:pPr>
    </w:p>
  </w:comment>
  <w:comment w:id="180" w:author="MohammadHossein Manuel Haqiqatkhah" w:date="2020-01-08T10:05:00Z" w:initials="MMH">
    <w:p w14:paraId="4EBC1F98" w14:textId="0E682F6A" w:rsidR="006F24F5" w:rsidRPr="007A5B11" w:rsidRDefault="006F24F5">
      <w:pPr>
        <w:pStyle w:val="CommentText"/>
        <w:rPr>
          <w:rFonts w:ascii="Times New Roman" w:hAnsi="Times New Roman"/>
          <w:b/>
          <w:bCs/>
        </w:rPr>
      </w:pPr>
      <w:r>
        <w:rPr>
          <w:rFonts w:ascii="Times New Roman" w:hAnsi="Times New Roman"/>
          <w:b/>
          <w:bCs/>
        </w:rPr>
        <w:t>Guideline:</w:t>
      </w:r>
    </w:p>
    <w:p w14:paraId="64174C74" w14:textId="1F2E4FE7" w:rsidR="006F24F5" w:rsidRDefault="006F24F5">
      <w:pPr>
        <w:pStyle w:val="CommentText"/>
      </w:pPr>
      <w:r>
        <w:rPr>
          <w:rStyle w:val="CommentReference"/>
        </w:rPr>
        <w:annotationRef/>
      </w:r>
      <w:r w:rsidRPr="00650ADD">
        <w:rPr>
          <w:rFonts w:ascii="Times New Roman" w:hAnsi="Times New Roman"/>
        </w:rPr>
        <w:t>In a final paragraph, the main</w:t>
      </w:r>
      <w:r w:rsidRPr="00650ADD">
        <w:rPr>
          <w:rFonts w:ascii="Times New Roman" w:hAnsi="Times New Roman"/>
          <w:i/>
        </w:rPr>
        <w:t xml:space="preserve"> conclusions</w:t>
      </w:r>
      <w:r w:rsidRPr="00650ADD">
        <w:rPr>
          <w:rFonts w:ascii="Times New Roman" w:hAnsi="Times New Roman"/>
        </w:rPr>
        <w:t xml:space="preserve"> are reported. </w:t>
      </w:r>
      <w:r w:rsidRPr="00650ADD">
        <w:rPr>
          <w:rFonts w:ascii="Times New Roman" w:hAnsi="Times New Roman"/>
          <w:i/>
        </w:rPr>
        <w:t>Brief recommendations or reflection</w:t>
      </w:r>
      <w:r w:rsidRPr="00650ADD">
        <w:rPr>
          <w:rFonts w:ascii="Times New Roman" w:hAnsi="Times New Roman"/>
        </w:rPr>
        <w:t xml:space="preserve"> can also be included.</w:t>
      </w:r>
    </w:p>
  </w:comment>
  <w:comment w:id="211" w:author="MohammadHossein Manuel Haqiqatkhah" w:date="2020-01-08T10:31:00Z" w:initials="MMH">
    <w:p w14:paraId="727223C6" w14:textId="779356F7" w:rsidR="006F24F5" w:rsidRDefault="006F24F5">
      <w:pPr>
        <w:pStyle w:val="CommentText"/>
      </w:pPr>
      <w:r>
        <w:rPr>
          <w:rStyle w:val="CommentReference"/>
        </w:rPr>
        <w:annotationRef/>
      </w:r>
      <w:r>
        <w:t>What else?</w:t>
      </w:r>
    </w:p>
  </w:comment>
  <w:comment w:id="288" w:author="MohammadHossein Manuel Haqiqatkhah" w:date="2020-01-07T20:55:00Z" w:initials="MMH">
    <w:p w14:paraId="4AC6BFA2" w14:textId="7E21293E" w:rsidR="006F24F5" w:rsidRDefault="006F24F5" w:rsidP="00B61062">
      <w:pPr>
        <w:pStyle w:val="CommentText"/>
      </w:pPr>
      <w:r>
        <w:rPr>
          <w:rStyle w:val="CommentReference"/>
        </w:rPr>
        <w:annotationRef/>
      </w:r>
      <w:r>
        <w:t>I had made a mistake here, writing delta/sigma instead of d/s!</w:t>
      </w:r>
    </w:p>
  </w:comment>
  <w:comment w:id="317" w:author="MohammadHossein Manuel Haqiqatkhah" w:date="2020-01-06T01:38:00Z" w:initials="MMH">
    <w:p w14:paraId="44C00931" w14:textId="77777777" w:rsidR="006F24F5" w:rsidRDefault="006F24F5" w:rsidP="000245D9">
      <w:pPr>
        <w:pStyle w:val="CommentText"/>
      </w:pPr>
      <w:r>
        <w:rPr>
          <w:rStyle w:val="CommentReference"/>
        </w:rPr>
        <w:annotationRef/>
      </w:r>
      <w:r>
        <w:t>Formal description needed? It will become more wordy.</w:t>
      </w:r>
    </w:p>
  </w:comment>
  <w:comment w:id="370" w:author="MohammadHossein Manuel Haqiqatkhah" w:date="2020-01-07T19:34:00Z" w:initials="MMH">
    <w:p w14:paraId="04632079" w14:textId="7072E143" w:rsidR="006F24F5" w:rsidRDefault="006F24F5">
      <w:pPr>
        <w:pStyle w:val="CommentText"/>
      </w:pPr>
      <w:r>
        <w:rPr>
          <w:rStyle w:val="CommentReference"/>
        </w:rPr>
        <w:annotationRef/>
      </w:r>
      <w:r>
        <w:t>Better phrasing?</w:t>
      </w:r>
    </w:p>
  </w:comment>
  <w:comment w:id="588" w:author="MohammadHossein Manuel Haqiqatkhah" w:date="2020-01-06T02:16:00Z" w:initials="MMH">
    <w:p w14:paraId="351A5346" w14:textId="77777777" w:rsidR="006F24F5" w:rsidRDefault="006F24F5">
      <w:pPr>
        <w:pStyle w:val="CommentText"/>
      </w:pPr>
      <w:r>
        <w:rPr>
          <w:rStyle w:val="CommentReference"/>
        </w:rPr>
        <w:annotationRef/>
      </w:r>
      <w:r>
        <w:t>"</w:t>
      </w:r>
      <w:proofErr w:type="gramStart"/>
      <w:r>
        <w:t>the</w:t>
      </w:r>
      <w:proofErr w:type="gramEnd"/>
      <w:r>
        <w:t>" or "a"?</w:t>
      </w:r>
    </w:p>
  </w:comment>
  <w:comment w:id="598" w:author="MohammadHossein Manuel Haqiqatkhah" w:date="2020-01-07T23:23:00Z" w:initials="MMH">
    <w:p w14:paraId="6BE64AD8" w14:textId="31B05BED" w:rsidR="006F24F5" w:rsidRDefault="006F24F5" w:rsidP="00DC3D55">
      <w:pPr>
        <w:pStyle w:val="CommentText"/>
      </w:pPr>
      <w:r>
        <w:rPr>
          <w:rStyle w:val="CommentReference"/>
        </w:rPr>
        <w:annotationRef/>
      </w:r>
      <w:r>
        <w:t xml:space="preserve">Is it comprehensible? I mean, two passive verbs used—I like it though </w:t>
      </w:r>
      <w:r>
        <w:sym w:font="Wingdings" w:char="F04A"/>
      </w:r>
    </w:p>
  </w:comment>
  <w:comment w:id="704" w:author="MohammadHossein Manuel Haqiqatkhah" w:date="2020-01-06T09:28:00Z" w:initials="MMH">
    <w:p w14:paraId="466148B5" w14:textId="77777777" w:rsidR="006F24F5" w:rsidRDefault="006F24F5">
      <w:pPr>
        <w:pStyle w:val="CommentText"/>
      </w:pPr>
      <w:r>
        <w:rPr>
          <w:rStyle w:val="CommentReference"/>
        </w:rPr>
        <w:annotationRef/>
      </w:r>
      <w:r>
        <w:rPr>
          <w:rStyle w:val="CommentReference"/>
        </w:rPr>
        <w:t>What I call "</w:t>
      </w:r>
      <w:r>
        <w:t>differentiation" is about families distinguishing themselves from each other (and not minority nodes from the majority.) Having this said, this sentence should still hold, right?</w:t>
      </w:r>
    </w:p>
  </w:comment>
  <w:comment w:id="806" w:author="MohammadHossein Manuel Haqiqatkhah" w:date="2020-01-08T07:20:00Z" w:initials="MMH">
    <w:p w14:paraId="2F79BD5B" w14:textId="6C621124" w:rsidR="006F24F5" w:rsidRDefault="006F24F5">
      <w:pPr>
        <w:pStyle w:val="CommentText"/>
      </w:pPr>
      <w:r>
        <w:rPr>
          <w:rStyle w:val="CommentReference"/>
        </w:rPr>
        <w:annotationRef/>
      </w:r>
      <w:r>
        <w:rPr>
          <w:noProof/>
        </w:rPr>
        <w:t>Also wanted to say "empirical studies" but don't know how to put it, if even worth mentioning.</w:t>
      </w:r>
    </w:p>
  </w:comment>
  <w:comment w:id="831" w:author="MohammadHossein Manuel Haqiqatkhah" w:date="2020-01-06T09:51:00Z" w:initials="MMH">
    <w:p w14:paraId="204A2C83" w14:textId="77777777" w:rsidR="006F24F5" w:rsidRDefault="006F24F5" w:rsidP="001E7EC1">
      <w:pPr>
        <w:pStyle w:val="CommentText"/>
      </w:pPr>
      <w:r>
        <w:rPr>
          <w:rStyle w:val="CommentReference"/>
        </w:rPr>
        <w:annotationRef/>
      </w:r>
      <w:r>
        <w:t>Please also have a look at this section and the methods detailed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074145" w15:done="0"/>
  <w15:commentEx w15:paraId="38EC310B" w15:done="0"/>
  <w15:commentEx w15:paraId="0051D345" w15:done="0"/>
  <w15:commentEx w15:paraId="64174C74" w15:done="0"/>
  <w15:commentEx w15:paraId="727223C6" w15:done="0"/>
  <w15:commentEx w15:paraId="4AC6BFA2" w15:done="0"/>
  <w15:commentEx w15:paraId="44C00931" w15:done="0"/>
  <w15:commentEx w15:paraId="04632079" w15:done="0"/>
  <w15:commentEx w15:paraId="351A5346" w15:done="0"/>
  <w15:commentEx w15:paraId="6BE64AD8" w15:done="0"/>
  <w15:commentEx w15:paraId="466148B5" w15:done="0"/>
  <w15:commentEx w15:paraId="2F79BD5B" w15:done="0"/>
  <w15:commentEx w15:paraId="204A2C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6291A" w14:textId="77777777" w:rsidR="005862EF" w:rsidRDefault="005862EF">
      <w:pPr>
        <w:spacing w:line="240" w:lineRule="auto"/>
      </w:pPr>
      <w:r>
        <w:separator/>
      </w:r>
    </w:p>
    <w:p w14:paraId="4DE3C7E0" w14:textId="77777777" w:rsidR="005862EF" w:rsidRDefault="005862EF"/>
  </w:endnote>
  <w:endnote w:type="continuationSeparator" w:id="0">
    <w:p w14:paraId="29FDA900" w14:textId="77777777" w:rsidR="005862EF" w:rsidRDefault="005862EF">
      <w:pPr>
        <w:spacing w:line="240" w:lineRule="auto"/>
      </w:pPr>
      <w:r>
        <w:continuationSeparator/>
      </w:r>
    </w:p>
    <w:p w14:paraId="03491D20" w14:textId="77777777" w:rsidR="005862EF" w:rsidRDefault="005862EF"/>
  </w:endnote>
  <w:endnote w:type="continuationNotice" w:id="1">
    <w:p w14:paraId="3B5E7BE3" w14:textId="77777777" w:rsidR="005862EF" w:rsidRDefault="005862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2629A" w14:textId="77777777" w:rsidR="005862EF" w:rsidRDefault="005862EF">
      <w:pPr>
        <w:spacing w:line="240" w:lineRule="auto"/>
      </w:pPr>
      <w:r>
        <w:separator/>
      </w:r>
    </w:p>
    <w:p w14:paraId="046D7C40" w14:textId="77777777" w:rsidR="005862EF" w:rsidRDefault="005862EF"/>
  </w:footnote>
  <w:footnote w:type="continuationSeparator" w:id="0">
    <w:p w14:paraId="12AEDB88" w14:textId="77777777" w:rsidR="005862EF" w:rsidRDefault="005862EF">
      <w:pPr>
        <w:spacing w:line="240" w:lineRule="auto"/>
      </w:pPr>
      <w:r>
        <w:continuationSeparator/>
      </w:r>
    </w:p>
    <w:p w14:paraId="5928AB60" w14:textId="77777777" w:rsidR="005862EF" w:rsidRDefault="005862EF"/>
  </w:footnote>
  <w:footnote w:type="continuationNotice" w:id="1">
    <w:p w14:paraId="1ADA7063" w14:textId="77777777" w:rsidR="005862EF" w:rsidRDefault="005862EF">
      <w:pPr>
        <w:spacing w:line="240" w:lineRule="auto"/>
      </w:pPr>
    </w:p>
  </w:footnote>
  <w:footnote w:id="2">
    <w:p w14:paraId="66560644" w14:textId="77777777" w:rsidR="006F24F5" w:rsidRDefault="006F24F5" w:rsidP="00057054">
      <w:pPr>
        <w:pStyle w:val="FootnoteText"/>
      </w:pPr>
      <w:r w:rsidRPr="000C56F9">
        <w:rPr>
          <w:rStyle w:val="FootnoteReference"/>
        </w:rPr>
        <w:footnoteRef/>
      </w:r>
      <w:r>
        <w:t xml:space="preserve"> Also known as elementwise multiplication of matrices where the corresponding elements of matrices are multiplied. Hadamard division is defined similarly.</w:t>
      </w:r>
    </w:p>
  </w:footnote>
  <w:footnote w:id="3">
    <w:p w14:paraId="0D3B4642" w14:textId="77777777" w:rsidR="006F24F5" w:rsidRDefault="006F24F5">
      <w:pPr>
        <w:pStyle w:val="FootnoteText"/>
      </w:pPr>
      <w:r w:rsidRPr="000C56F9">
        <w:rPr>
          <w:rStyle w:val="FootnoteReference"/>
        </w:rPr>
        <w:footnoteRef/>
      </w:r>
      <w:r>
        <w:t xml:space="preserve"> While programming the analyses, a matrix of distances was calculated to increase the versatility of the code for other rewiring algorithms.</w:t>
      </w:r>
    </w:p>
  </w:footnote>
  <w:footnote w:id="4">
    <w:p w14:paraId="36030681" w14:textId="77777777" w:rsidR="006F24F5" w:rsidRDefault="006F24F5" w:rsidP="00E77904">
      <w:pPr>
        <w:pStyle w:val="FootnoteText"/>
        <w:rPr>
          <w:rtl/>
          <w:lang w:bidi="fa-IR"/>
        </w:rPr>
      </w:pPr>
      <w:r w:rsidRPr="000C56F9">
        <w:rPr>
          <w:rStyle w:val="FootnoteReference"/>
        </w:rPr>
        <w:footnoteRef/>
      </w:r>
      <w:r>
        <w:t xml:space="preserve"> Note that, since the nodes are not labeled and are indistinguishable, the order of node-specific values for local measures</w:t>
      </w:r>
      <w:r>
        <w:rPr>
          <w:lang w:bidi="fa-IR"/>
        </w:rPr>
        <w:t xml:space="preserve"> hold no information.</w:t>
      </w:r>
    </w:p>
  </w:footnote>
  <w:footnote w:id="5">
    <w:p w14:paraId="2D1D4301" w14:textId="77777777" w:rsidR="006F24F5" w:rsidRDefault="006F24F5" w:rsidP="00E77904">
      <w:pPr>
        <w:pStyle w:val="FootnoteText"/>
      </w:pPr>
      <w:r w:rsidRPr="007E7358">
        <w:rPr>
          <w:rStyle w:val="FootnoteReference"/>
        </w:rPr>
        <w:footnoteRef/>
      </w:r>
      <w:r>
        <w:t xml:space="preserve"> </w:t>
      </w:r>
      <w:proofErr w:type="gramStart"/>
      <w:r>
        <w:t>N(</w:t>
      </w:r>
      <w:proofErr w:type="spellStart"/>
      <w:proofErr w:type="gramEnd"/>
      <w:r>
        <w:t>i</w:t>
      </w:r>
      <w:proofErr w:type="spellEnd"/>
      <w:r>
        <w:t xml:space="preserve">) is the set of first-order neighbors of node </w:t>
      </w:r>
      <w:proofErr w:type="spellStart"/>
      <w:r>
        <w:t>i</w:t>
      </w:r>
      <w:proofErr w:type="spellEnd"/>
      <w:r>
        <w:t xml:space="preserve">, i.e., the nodes directly connected to </w:t>
      </w:r>
      <w:proofErr w:type="spellStart"/>
      <w:r>
        <w:t>i</w:t>
      </w:r>
      <w:proofErr w:type="spellEnd"/>
      <w:r>
        <w:t>.</w:t>
      </w:r>
    </w:p>
  </w:footnote>
  <w:footnote w:id="6">
    <w:p w14:paraId="56A0436C" w14:textId="77777777" w:rsidR="006F24F5" w:rsidRDefault="006F24F5" w:rsidP="00E77904">
      <w:pPr>
        <w:pStyle w:val="FootnoteText"/>
      </w:pPr>
      <w:r w:rsidRPr="007E7358">
        <w:rPr>
          <w:rStyle w:val="FootnoteReference"/>
        </w:rPr>
        <w:footnoteRef/>
      </w:r>
      <w:r>
        <w:t xml:space="preserve"> </w:t>
      </w:r>
      <w:proofErr w:type="spellStart"/>
      <w:r>
        <w:t>Egonet</w:t>
      </w:r>
      <w:proofErr w:type="spellEnd"/>
      <w:r>
        <w:t xml:space="preserve"> of node </w:t>
      </w:r>
      <w:proofErr w:type="spellStart"/>
      <w:r>
        <w:t>i</w:t>
      </w:r>
      <w:proofErr w:type="spellEnd"/>
      <w:r>
        <w:t xml:space="preserve">, referred to as </w:t>
      </w:r>
      <w:proofErr w:type="gramStart"/>
      <w:r>
        <w:t>ego(</w:t>
      </w:r>
      <w:proofErr w:type="spellStart"/>
      <w:proofErr w:type="gramEnd"/>
      <w:r>
        <w:t>i</w:t>
      </w:r>
      <w:proofErr w:type="spellEnd"/>
      <w:r>
        <w:t xml:space="preserve">), is the subset of the network including node </w:t>
      </w:r>
      <w:proofErr w:type="spellStart"/>
      <w:r>
        <w:t>i</w:t>
      </w:r>
      <w:proofErr w:type="spellEnd"/>
      <w:r>
        <w:t>, its first-order neighbors (N(</w:t>
      </w:r>
      <w:proofErr w:type="spellStart"/>
      <w:r>
        <w:t>i</w:t>
      </w:r>
      <w:proofErr w:type="spellEnd"/>
      <w:r>
        <w:t>)), and the edges among N(</w:t>
      </w:r>
      <w:proofErr w:type="spellStart"/>
      <w:r>
        <w:t>i</w:t>
      </w:r>
      <w:proofErr w:type="spellEnd"/>
      <w:r>
        <w:t>).</w:t>
      </w:r>
    </w:p>
  </w:footnote>
  <w:footnote w:id="7">
    <w:p w14:paraId="5D4759B4" w14:textId="77777777" w:rsidR="006F24F5" w:rsidRDefault="006F24F5" w:rsidP="00E77904">
      <w:pPr>
        <w:pStyle w:val="FootnoteText"/>
      </w:pPr>
      <w:r w:rsidRPr="007E7358">
        <w:rPr>
          <w:rStyle w:val="FootnoteReference"/>
        </w:rPr>
        <w:footnoteRef/>
      </w:r>
      <w:r>
        <w:t xml:space="preserve"> Since our networks are undirected, this value would be equal </w:t>
      </w:r>
      <w:proofErr w:type="gramStart"/>
      <w:r>
        <w:t xml:space="preserve">to </w:t>
      </w:r>
      <w:proofErr w:type="gramEnd"/>
      <m:oMath>
        <m:r>
          <w:rPr>
            <w:rFonts w:ascii="Cambria Math" w:hAnsi="Cambria Math"/>
          </w:rPr>
          <m:t>|</m:t>
        </m:r>
        <m:sSub>
          <m:sSubPr>
            <m:ctrlPr>
              <w:ins w:id="853" w:author="MohammadHossein Manuel Haqiqatkhah" w:date="2020-01-08T11:35:00Z">
                <w:rPr>
                  <w:rFonts w:ascii="Cambria Math" w:hAnsi="Cambria Math" w:cs="Arial"/>
                  <w:i/>
                </w:rPr>
              </w:ins>
            </m:ctrlPr>
          </m:sSubPr>
          <m:e>
            <m:r>
              <w:rPr>
                <w:rFonts w:ascii="Cambria Math" w:hAnsi="Cambria Math"/>
                <w:lang w:bidi="fa-IR"/>
              </w:rPr>
              <m:t>E</m:t>
            </m:r>
          </m:e>
          <m:sub>
            <m:r>
              <w:rPr>
                <w:rFonts w:ascii="Cambria Math" w:hAnsi="Cambria Math"/>
                <w:lang w:bidi="fa-IR"/>
              </w:rPr>
              <m:t>ego(i)</m:t>
            </m:r>
          </m:sub>
        </m:sSub>
        <m:r>
          <w:rPr>
            <w:rFonts w:ascii="Cambria Math" w:hAnsi="Cambria Math"/>
          </w:rPr>
          <m:t>|</m:t>
        </m:r>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6F24F5" w14:paraId="3261117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FB7C020" w14:textId="6B24F0EB" w:rsidR="006F24F5" w:rsidRPr="00170521" w:rsidRDefault="005862EF"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6513C7" w:rsidRPr="00921160">
                <w:t>Adaptive Rewiring on Logistic Maps with Heterogeneous Parameters</w:t>
              </w:r>
            </w:sdtContent>
          </w:sdt>
        </w:p>
      </w:tc>
      <w:tc>
        <w:tcPr>
          <w:tcW w:w="1080" w:type="dxa"/>
        </w:tcPr>
        <w:p w14:paraId="77527BB7" w14:textId="0F81AA4F" w:rsidR="006F24F5" w:rsidRDefault="006F24F5">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6E01F5">
            <w:rPr>
              <w:noProof/>
            </w:rPr>
            <w:t>33</w:t>
          </w:r>
          <w:r>
            <w:rPr>
              <w:noProof/>
            </w:rPr>
            <w:fldChar w:fldCharType="end"/>
          </w:r>
        </w:p>
      </w:tc>
    </w:tr>
  </w:tbl>
  <w:p w14:paraId="50E8EBE9" w14:textId="77777777" w:rsidR="006F24F5" w:rsidRDefault="006F24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6F24F5" w14:paraId="21D6661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2AC4C55" w14:textId="15F08788" w:rsidR="006F24F5" w:rsidRPr="009F0414" w:rsidRDefault="006F24F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6513C7" w:rsidRPr="00921160">
                <w:t>Adaptive Rewiring on Logistic Maps with Heterogeneous Parameters</w:t>
              </w:r>
            </w:sdtContent>
          </w:sdt>
        </w:p>
      </w:tc>
      <w:tc>
        <w:tcPr>
          <w:tcW w:w="1080" w:type="dxa"/>
        </w:tcPr>
        <w:p w14:paraId="06F93798" w14:textId="198B849B" w:rsidR="006F24F5" w:rsidRDefault="006F24F5">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6513C7">
            <w:rPr>
              <w:noProof/>
            </w:rPr>
            <w:t>1</w:t>
          </w:r>
          <w:r>
            <w:rPr>
              <w:noProof/>
            </w:rPr>
            <w:fldChar w:fldCharType="end"/>
          </w:r>
        </w:p>
      </w:tc>
    </w:tr>
  </w:tbl>
  <w:p w14:paraId="39181A3D" w14:textId="77777777" w:rsidR="006F24F5" w:rsidRDefault="006F24F5"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03662D"/>
    <w:multiLevelType w:val="hybridMultilevel"/>
    <w:tmpl w:val="AE4299FA"/>
    <w:lvl w:ilvl="0" w:tplc="E86C3DDC">
      <w:numFmt w:val="bullet"/>
      <w:lvlText w:val="-"/>
      <w:lvlJc w:val="left"/>
      <w:pPr>
        <w:ind w:left="1080" w:hanging="360"/>
      </w:pPr>
      <w:rPr>
        <w:rFonts w:ascii="Times New Roman" w:eastAsiaTheme="minorEastAsia" w:hAnsi="Times New Roman"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1" w15:restartNumberingAfterBreak="0">
    <w:nsid w:val="623E2472"/>
    <w:multiLevelType w:val="hybridMultilevel"/>
    <w:tmpl w:val="2E12CE12"/>
    <w:lvl w:ilvl="0" w:tplc="30C44742">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hammadHossein Manuel Haqiqatkhah">
    <w15:presenceInfo w15:providerId="None" w15:userId="MohammadHossein Manuel Haqiqatkhah"/>
  </w15:person>
  <w15:person w15:author="Cees van Leeuwen">
    <w15:presenceInfo w15:providerId="AD" w15:userId="S-1-5-21-4060015860-3155939536-3220560164-159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NDM1MLAwNTI1sDBT0lEKTi0uzszPAykwNK8FAI0CDektAAAA"/>
  </w:docVars>
  <w:rsids>
    <w:rsidRoot w:val="006D289E"/>
    <w:rsid w:val="00000383"/>
    <w:rsid w:val="00000516"/>
    <w:rsid w:val="00001414"/>
    <w:rsid w:val="00002299"/>
    <w:rsid w:val="00002A21"/>
    <w:rsid w:val="00003608"/>
    <w:rsid w:val="000038E9"/>
    <w:rsid w:val="00005331"/>
    <w:rsid w:val="000064AC"/>
    <w:rsid w:val="00006BBA"/>
    <w:rsid w:val="00006D8B"/>
    <w:rsid w:val="00007655"/>
    <w:rsid w:val="0001010E"/>
    <w:rsid w:val="000117F2"/>
    <w:rsid w:val="0001237E"/>
    <w:rsid w:val="0001255D"/>
    <w:rsid w:val="00012607"/>
    <w:rsid w:val="0001269D"/>
    <w:rsid w:val="0001340B"/>
    <w:rsid w:val="000140D7"/>
    <w:rsid w:val="00014CA4"/>
    <w:rsid w:val="000152BB"/>
    <w:rsid w:val="000174C6"/>
    <w:rsid w:val="00020A29"/>
    <w:rsid w:val="000217F5"/>
    <w:rsid w:val="00023F89"/>
    <w:rsid w:val="000245D9"/>
    <w:rsid w:val="000251AD"/>
    <w:rsid w:val="00026081"/>
    <w:rsid w:val="000262B6"/>
    <w:rsid w:val="0002766A"/>
    <w:rsid w:val="00034946"/>
    <w:rsid w:val="000349F0"/>
    <w:rsid w:val="00034FFC"/>
    <w:rsid w:val="00036351"/>
    <w:rsid w:val="0004055E"/>
    <w:rsid w:val="000406E4"/>
    <w:rsid w:val="0004168D"/>
    <w:rsid w:val="00041D31"/>
    <w:rsid w:val="00044A6F"/>
    <w:rsid w:val="0004508F"/>
    <w:rsid w:val="00045DD8"/>
    <w:rsid w:val="0004611E"/>
    <w:rsid w:val="00046826"/>
    <w:rsid w:val="000507DD"/>
    <w:rsid w:val="00051F5B"/>
    <w:rsid w:val="00053F6C"/>
    <w:rsid w:val="0005423C"/>
    <w:rsid w:val="000563B3"/>
    <w:rsid w:val="00057054"/>
    <w:rsid w:val="0005711D"/>
    <w:rsid w:val="000602D4"/>
    <w:rsid w:val="00060B27"/>
    <w:rsid w:val="00061090"/>
    <w:rsid w:val="00062259"/>
    <w:rsid w:val="0006252D"/>
    <w:rsid w:val="00062D8B"/>
    <w:rsid w:val="000630E8"/>
    <w:rsid w:val="00065035"/>
    <w:rsid w:val="000667CB"/>
    <w:rsid w:val="00067BAC"/>
    <w:rsid w:val="0007330D"/>
    <w:rsid w:val="00074369"/>
    <w:rsid w:val="000744D9"/>
    <w:rsid w:val="000750EB"/>
    <w:rsid w:val="00076185"/>
    <w:rsid w:val="00076D76"/>
    <w:rsid w:val="00076DF3"/>
    <w:rsid w:val="00080D9C"/>
    <w:rsid w:val="000811CA"/>
    <w:rsid w:val="00081244"/>
    <w:rsid w:val="000828AF"/>
    <w:rsid w:val="00083A67"/>
    <w:rsid w:val="000844DD"/>
    <w:rsid w:val="00084B7C"/>
    <w:rsid w:val="000878E8"/>
    <w:rsid w:val="000900A0"/>
    <w:rsid w:val="000905E4"/>
    <w:rsid w:val="00091392"/>
    <w:rsid w:val="00092FC8"/>
    <w:rsid w:val="00093CCD"/>
    <w:rsid w:val="00094035"/>
    <w:rsid w:val="000952AB"/>
    <w:rsid w:val="00095555"/>
    <w:rsid w:val="00097169"/>
    <w:rsid w:val="000A0092"/>
    <w:rsid w:val="000A0557"/>
    <w:rsid w:val="000A1891"/>
    <w:rsid w:val="000A19BB"/>
    <w:rsid w:val="000A3033"/>
    <w:rsid w:val="000A47FB"/>
    <w:rsid w:val="000A68EA"/>
    <w:rsid w:val="000A7757"/>
    <w:rsid w:val="000A7BD0"/>
    <w:rsid w:val="000A7F0B"/>
    <w:rsid w:val="000A7FC2"/>
    <w:rsid w:val="000B11E6"/>
    <w:rsid w:val="000B1D1F"/>
    <w:rsid w:val="000B1EB0"/>
    <w:rsid w:val="000B3C3F"/>
    <w:rsid w:val="000B5385"/>
    <w:rsid w:val="000B59B8"/>
    <w:rsid w:val="000B5B42"/>
    <w:rsid w:val="000B5DBA"/>
    <w:rsid w:val="000B6442"/>
    <w:rsid w:val="000B6CE4"/>
    <w:rsid w:val="000C1B32"/>
    <w:rsid w:val="000C1E48"/>
    <w:rsid w:val="000C2349"/>
    <w:rsid w:val="000C247C"/>
    <w:rsid w:val="000C3368"/>
    <w:rsid w:val="000C56F9"/>
    <w:rsid w:val="000C6C88"/>
    <w:rsid w:val="000C78D2"/>
    <w:rsid w:val="000D18C4"/>
    <w:rsid w:val="000D50FA"/>
    <w:rsid w:val="000D6A88"/>
    <w:rsid w:val="000D73A9"/>
    <w:rsid w:val="000E0C16"/>
    <w:rsid w:val="000E14E3"/>
    <w:rsid w:val="000E184A"/>
    <w:rsid w:val="000E4E20"/>
    <w:rsid w:val="000E6D19"/>
    <w:rsid w:val="000E77DD"/>
    <w:rsid w:val="000E7910"/>
    <w:rsid w:val="000F1619"/>
    <w:rsid w:val="000F1623"/>
    <w:rsid w:val="000F1A47"/>
    <w:rsid w:val="000F1D9C"/>
    <w:rsid w:val="000F394F"/>
    <w:rsid w:val="000F3DBB"/>
    <w:rsid w:val="000F4F0D"/>
    <w:rsid w:val="000F612E"/>
    <w:rsid w:val="000F65DE"/>
    <w:rsid w:val="000F7258"/>
    <w:rsid w:val="00101137"/>
    <w:rsid w:val="00101BA8"/>
    <w:rsid w:val="0010298E"/>
    <w:rsid w:val="00104211"/>
    <w:rsid w:val="0010666D"/>
    <w:rsid w:val="00106B1C"/>
    <w:rsid w:val="00107CF2"/>
    <w:rsid w:val="00110C83"/>
    <w:rsid w:val="0011271C"/>
    <w:rsid w:val="001131B5"/>
    <w:rsid w:val="001144D5"/>
    <w:rsid w:val="00114BFA"/>
    <w:rsid w:val="0011581C"/>
    <w:rsid w:val="00115FA6"/>
    <w:rsid w:val="00120327"/>
    <w:rsid w:val="001204C5"/>
    <w:rsid w:val="00120856"/>
    <w:rsid w:val="00122A10"/>
    <w:rsid w:val="00122D77"/>
    <w:rsid w:val="001238B8"/>
    <w:rsid w:val="00125DBA"/>
    <w:rsid w:val="00126D97"/>
    <w:rsid w:val="00127509"/>
    <w:rsid w:val="00127632"/>
    <w:rsid w:val="00127D24"/>
    <w:rsid w:val="001319D8"/>
    <w:rsid w:val="00133889"/>
    <w:rsid w:val="00134279"/>
    <w:rsid w:val="00134DFA"/>
    <w:rsid w:val="001350D4"/>
    <w:rsid w:val="001353D5"/>
    <w:rsid w:val="0013618A"/>
    <w:rsid w:val="001376AB"/>
    <w:rsid w:val="0013795D"/>
    <w:rsid w:val="00137BEF"/>
    <w:rsid w:val="0014050C"/>
    <w:rsid w:val="00140C89"/>
    <w:rsid w:val="00141425"/>
    <w:rsid w:val="00143A20"/>
    <w:rsid w:val="00150172"/>
    <w:rsid w:val="00151023"/>
    <w:rsid w:val="0015159A"/>
    <w:rsid w:val="00151A09"/>
    <w:rsid w:val="00151A9A"/>
    <w:rsid w:val="00151EB9"/>
    <w:rsid w:val="0015271E"/>
    <w:rsid w:val="00154205"/>
    <w:rsid w:val="001542D1"/>
    <w:rsid w:val="00154F31"/>
    <w:rsid w:val="00154FA0"/>
    <w:rsid w:val="0015501D"/>
    <w:rsid w:val="00155824"/>
    <w:rsid w:val="00155E52"/>
    <w:rsid w:val="00156407"/>
    <w:rsid w:val="00156F2E"/>
    <w:rsid w:val="00156F98"/>
    <w:rsid w:val="00157732"/>
    <w:rsid w:val="00160124"/>
    <w:rsid w:val="001602E3"/>
    <w:rsid w:val="00160682"/>
    <w:rsid w:val="00160C0C"/>
    <w:rsid w:val="001616A1"/>
    <w:rsid w:val="00161DAF"/>
    <w:rsid w:val="0016467D"/>
    <w:rsid w:val="001664A2"/>
    <w:rsid w:val="00166F55"/>
    <w:rsid w:val="00167C0B"/>
    <w:rsid w:val="001700F4"/>
    <w:rsid w:val="00170521"/>
    <w:rsid w:val="00171B87"/>
    <w:rsid w:val="001738C4"/>
    <w:rsid w:val="001741E1"/>
    <w:rsid w:val="0017449E"/>
    <w:rsid w:val="00174DAC"/>
    <w:rsid w:val="001765EA"/>
    <w:rsid w:val="001768FB"/>
    <w:rsid w:val="00176F33"/>
    <w:rsid w:val="001771BF"/>
    <w:rsid w:val="00177620"/>
    <w:rsid w:val="001807BA"/>
    <w:rsid w:val="00184556"/>
    <w:rsid w:val="001845C5"/>
    <w:rsid w:val="001845E1"/>
    <w:rsid w:val="00185461"/>
    <w:rsid w:val="0018605D"/>
    <w:rsid w:val="0018610A"/>
    <w:rsid w:val="00190206"/>
    <w:rsid w:val="00191689"/>
    <w:rsid w:val="001924E9"/>
    <w:rsid w:val="0019295B"/>
    <w:rsid w:val="00193620"/>
    <w:rsid w:val="00193CEE"/>
    <w:rsid w:val="00195A25"/>
    <w:rsid w:val="00197910"/>
    <w:rsid w:val="001A0378"/>
    <w:rsid w:val="001A0CE8"/>
    <w:rsid w:val="001A0D68"/>
    <w:rsid w:val="001A0F5E"/>
    <w:rsid w:val="001A1BEB"/>
    <w:rsid w:val="001A1DDA"/>
    <w:rsid w:val="001A2D01"/>
    <w:rsid w:val="001A3DB0"/>
    <w:rsid w:val="001A5862"/>
    <w:rsid w:val="001A659C"/>
    <w:rsid w:val="001A71F9"/>
    <w:rsid w:val="001A75FA"/>
    <w:rsid w:val="001B0A89"/>
    <w:rsid w:val="001B2120"/>
    <w:rsid w:val="001B328B"/>
    <w:rsid w:val="001B46C8"/>
    <w:rsid w:val="001B4848"/>
    <w:rsid w:val="001B5EE0"/>
    <w:rsid w:val="001B61DB"/>
    <w:rsid w:val="001B6616"/>
    <w:rsid w:val="001B6FFC"/>
    <w:rsid w:val="001B7454"/>
    <w:rsid w:val="001C059F"/>
    <w:rsid w:val="001C0E92"/>
    <w:rsid w:val="001C15B4"/>
    <w:rsid w:val="001C1E1B"/>
    <w:rsid w:val="001C31E6"/>
    <w:rsid w:val="001C3D18"/>
    <w:rsid w:val="001C501C"/>
    <w:rsid w:val="001C54C5"/>
    <w:rsid w:val="001C59A5"/>
    <w:rsid w:val="001C65CD"/>
    <w:rsid w:val="001C7986"/>
    <w:rsid w:val="001D104E"/>
    <w:rsid w:val="001D12AF"/>
    <w:rsid w:val="001D14AA"/>
    <w:rsid w:val="001D23A0"/>
    <w:rsid w:val="001D24B9"/>
    <w:rsid w:val="001D2BF5"/>
    <w:rsid w:val="001D57E5"/>
    <w:rsid w:val="001D60C8"/>
    <w:rsid w:val="001D6979"/>
    <w:rsid w:val="001E1105"/>
    <w:rsid w:val="001E1DD1"/>
    <w:rsid w:val="001E3CAD"/>
    <w:rsid w:val="001E3D52"/>
    <w:rsid w:val="001E5D73"/>
    <w:rsid w:val="001E6053"/>
    <w:rsid w:val="001E79AE"/>
    <w:rsid w:val="001E7EC1"/>
    <w:rsid w:val="001F28D6"/>
    <w:rsid w:val="001F447A"/>
    <w:rsid w:val="001F4792"/>
    <w:rsid w:val="001F4B39"/>
    <w:rsid w:val="001F6C94"/>
    <w:rsid w:val="001F6E08"/>
    <w:rsid w:val="001F7399"/>
    <w:rsid w:val="001F7BAD"/>
    <w:rsid w:val="001F7C27"/>
    <w:rsid w:val="00200515"/>
    <w:rsid w:val="002019B3"/>
    <w:rsid w:val="002028C6"/>
    <w:rsid w:val="00203A9F"/>
    <w:rsid w:val="002040FC"/>
    <w:rsid w:val="0020424B"/>
    <w:rsid w:val="002050D0"/>
    <w:rsid w:val="00205516"/>
    <w:rsid w:val="002057AD"/>
    <w:rsid w:val="00205D27"/>
    <w:rsid w:val="00206699"/>
    <w:rsid w:val="00206A03"/>
    <w:rsid w:val="00206C43"/>
    <w:rsid w:val="00206E4E"/>
    <w:rsid w:val="0020779D"/>
    <w:rsid w:val="00207F30"/>
    <w:rsid w:val="00211CE7"/>
    <w:rsid w:val="00212319"/>
    <w:rsid w:val="00213082"/>
    <w:rsid w:val="0021387D"/>
    <w:rsid w:val="00213E11"/>
    <w:rsid w:val="00214051"/>
    <w:rsid w:val="002147A2"/>
    <w:rsid w:val="0021648E"/>
    <w:rsid w:val="00220D82"/>
    <w:rsid w:val="00221142"/>
    <w:rsid w:val="00221DBF"/>
    <w:rsid w:val="00222ADC"/>
    <w:rsid w:val="00222F97"/>
    <w:rsid w:val="00223462"/>
    <w:rsid w:val="00223A96"/>
    <w:rsid w:val="00224212"/>
    <w:rsid w:val="0022469F"/>
    <w:rsid w:val="00225AC7"/>
    <w:rsid w:val="00225BE3"/>
    <w:rsid w:val="00227B23"/>
    <w:rsid w:val="002308A6"/>
    <w:rsid w:val="00230990"/>
    <w:rsid w:val="00232128"/>
    <w:rsid w:val="002332B3"/>
    <w:rsid w:val="00234585"/>
    <w:rsid w:val="00236062"/>
    <w:rsid w:val="0023757C"/>
    <w:rsid w:val="00243913"/>
    <w:rsid w:val="002441AA"/>
    <w:rsid w:val="00246E18"/>
    <w:rsid w:val="0024708C"/>
    <w:rsid w:val="00247483"/>
    <w:rsid w:val="00247973"/>
    <w:rsid w:val="00247AA9"/>
    <w:rsid w:val="00247EE0"/>
    <w:rsid w:val="0025014B"/>
    <w:rsid w:val="00253042"/>
    <w:rsid w:val="0025317C"/>
    <w:rsid w:val="00254CA9"/>
    <w:rsid w:val="00256E1A"/>
    <w:rsid w:val="00260AD2"/>
    <w:rsid w:val="00260FB0"/>
    <w:rsid w:val="0026394D"/>
    <w:rsid w:val="00264631"/>
    <w:rsid w:val="00267787"/>
    <w:rsid w:val="00271020"/>
    <w:rsid w:val="00271673"/>
    <w:rsid w:val="00271D9B"/>
    <w:rsid w:val="00272EEA"/>
    <w:rsid w:val="0027390B"/>
    <w:rsid w:val="00274200"/>
    <w:rsid w:val="00274E0A"/>
    <w:rsid w:val="00275C09"/>
    <w:rsid w:val="00275DCE"/>
    <w:rsid w:val="00276E12"/>
    <w:rsid w:val="00277541"/>
    <w:rsid w:val="00283008"/>
    <w:rsid w:val="002830B4"/>
    <w:rsid w:val="002831AE"/>
    <w:rsid w:val="002838B1"/>
    <w:rsid w:val="00284419"/>
    <w:rsid w:val="00285DF8"/>
    <w:rsid w:val="002860C7"/>
    <w:rsid w:val="002869B1"/>
    <w:rsid w:val="002874E2"/>
    <w:rsid w:val="00290330"/>
    <w:rsid w:val="0029103E"/>
    <w:rsid w:val="00292D21"/>
    <w:rsid w:val="00295F40"/>
    <w:rsid w:val="00296694"/>
    <w:rsid w:val="002A1DE8"/>
    <w:rsid w:val="002A1E66"/>
    <w:rsid w:val="002A445D"/>
    <w:rsid w:val="002A65DC"/>
    <w:rsid w:val="002B0AAC"/>
    <w:rsid w:val="002B49E0"/>
    <w:rsid w:val="002B4FF0"/>
    <w:rsid w:val="002B51CD"/>
    <w:rsid w:val="002B5261"/>
    <w:rsid w:val="002B6153"/>
    <w:rsid w:val="002C14DF"/>
    <w:rsid w:val="002C3128"/>
    <w:rsid w:val="002C4FF2"/>
    <w:rsid w:val="002C50BE"/>
    <w:rsid w:val="002C554C"/>
    <w:rsid w:val="002C5AB7"/>
    <w:rsid w:val="002C627C"/>
    <w:rsid w:val="002C7803"/>
    <w:rsid w:val="002C7C01"/>
    <w:rsid w:val="002D037E"/>
    <w:rsid w:val="002D0C3C"/>
    <w:rsid w:val="002D1361"/>
    <w:rsid w:val="002D2936"/>
    <w:rsid w:val="002D2B1E"/>
    <w:rsid w:val="002D2C42"/>
    <w:rsid w:val="002D375B"/>
    <w:rsid w:val="002D4317"/>
    <w:rsid w:val="002D62E8"/>
    <w:rsid w:val="002D62EB"/>
    <w:rsid w:val="002D6953"/>
    <w:rsid w:val="002D6F7F"/>
    <w:rsid w:val="002D7D2D"/>
    <w:rsid w:val="002D7D98"/>
    <w:rsid w:val="002E200C"/>
    <w:rsid w:val="002E26C8"/>
    <w:rsid w:val="002E2E15"/>
    <w:rsid w:val="002E3A35"/>
    <w:rsid w:val="002E4308"/>
    <w:rsid w:val="002E745C"/>
    <w:rsid w:val="002E791F"/>
    <w:rsid w:val="002E7D51"/>
    <w:rsid w:val="002E7F48"/>
    <w:rsid w:val="002F20EB"/>
    <w:rsid w:val="002F252C"/>
    <w:rsid w:val="002F2A56"/>
    <w:rsid w:val="002F3E76"/>
    <w:rsid w:val="002F43A8"/>
    <w:rsid w:val="002F4859"/>
    <w:rsid w:val="002F4C81"/>
    <w:rsid w:val="002F6633"/>
    <w:rsid w:val="002F6DD2"/>
    <w:rsid w:val="002F6DFB"/>
    <w:rsid w:val="002F6E98"/>
    <w:rsid w:val="002F7829"/>
    <w:rsid w:val="002F78F7"/>
    <w:rsid w:val="0030168C"/>
    <w:rsid w:val="00301D59"/>
    <w:rsid w:val="00304F40"/>
    <w:rsid w:val="003051A5"/>
    <w:rsid w:val="00307134"/>
    <w:rsid w:val="00307586"/>
    <w:rsid w:val="0030796E"/>
    <w:rsid w:val="00310DB9"/>
    <w:rsid w:val="00311C85"/>
    <w:rsid w:val="00311E37"/>
    <w:rsid w:val="00314A68"/>
    <w:rsid w:val="003174D9"/>
    <w:rsid w:val="0031788E"/>
    <w:rsid w:val="00321A26"/>
    <w:rsid w:val="00321C6A"/>
    <w:rsid w:val="00321EBE"/>
    <w:rsid w:val="00322179"/>
    <w:rsid w:val="00324C8E"/>
    <w:rsid w:val="00324F0C"/>
    <w:rsid w:val="00324FAF"/>
    <w:rsid w:val="00327F4F"/>
    <w:rsid w:val="00331C70"/>
    <w:rsid w:val="00332419"/>
    <w:rsid w:val="003331E8"/>
    <w:rsid w:val="0033379A"/>
    <w:rsid w:val="0033593F"/>
    <w:rsid w:val="003359E1"/>
    <w:rsid w:val="00335AA9"/>
    <w:rsid w:val="00336512"/>
    <w:rsid w:val="00336906"/>
    <w:rsid w:val="003369E9"/>
    <w:rsid w:val="00340D82"/>
    <w:rsid w:val="00341F29"/>
    <w:rsid w:val="0034228B"/>
    <w:rsid w:val="00342B29"/>
    <w:rsid w:val="00343911"/>
    <w:rsid w:val="00343C08"/>
    <w:rsid w:val="00344D2A"/>
    <w:rsid w:val="00344D37"/>
    <w:rsid w:val="00345333"/>
    <w:rsid w:val="0034683B"/>
    <w:rsid w:val="00346EA7"/>
    <w:rsid w:val="003502BF"/>
    <w:rsid w:val="003512EF"/>
    <w:rsid w:val="0035188B"/>
    <w:rsid w:val="00351E4B"/>
    <w:rsid w:val="003520E7"/>
    <w:rsid w:val="0035237F"/>
    <w:rsid w:val="00353842"/>
    <w:rsid w:val="0035487E"/>
    <w:rsid w:val="00356053"/>
    <w:rsid w:val="00356C75"/>
    <w:rsid w:val="00356F82"/>
    <w:rsid w:val="00357DD2"/>
    <w:rsid w:val="00361375"/>
    <w:rsid w:val="0036194E"/>
    <w:rsid w:val="00362059"/>
    <w:rsid w:val="00363BFC"/>
    <w:rsid w:val="00364045"/>
    <w:rsid w:val="00366056"/>
    <w:rsid w:val="0036607C"/>
    <w:rsid w:val="0037048B"/>
    <w:rsid w:val="00373578"/>
    <w:rsid w:val="003740FF"/>
    <w:rsid w:val="003761EA"/>
    <w:rsid w:val="0037735B"/>
    <w:rsid w:val="003800C0"/>
    <w:rsid w:val="00380543"/>
    <w:rsid w:val="00380690"/>
    <w:rsid w:val="0038094F"/>
    <w:rsid w:val="00380BA1"/>
    <w:rsid w:val="00381F0E"/>
    <w:rsid w:val="003830F6"/>
    <w:rsid w:val="00386E52"/>
    <w:rsid w:val="00390750"/>
    <w:rsid w:val="00392752"/>
    <w:rsid w:val="00392F0C"/>
    <w:rsid w:val="00392F6B"/>
    <w:rsid w:val="00393099"/>
    <w:rsid w:val="00393624"/>
    <w:rsid w:val="00393AFB"/>
    <w:rsid w:val="003962CB"/>
    <w:rsid w:val="00396798"/>
    <w:rsid w:val="003970AE"/>
    <w:rsid w:val="003A06C6"/>
    <w:rsid w:val="003A09E9"/>
    <w:rsid w:val="003A0A3D"/>
    <w:rsid w:val="003A19C0"/>
    <w:rsid w:val="003A2178"/>
    <w:rsid w:val="003A33CA"/>
    <w:rsid w:val="003A4527"/>
    <w:rsid w:val="003A521A"/>
    <w:rsid w:val="003A58B8"/>
    <w:rsid w:val="003A5B4C"/>
    <w:rsid w:val="003A64ED"/>
    <w:rsid w:val="003A677E"/>
    <w:rsid w:val="003A7A80"/>
    <w:rsid w:val="003A7EDE"/>
    <w:rsid w:val="003B1501"/>
    <w:rsid w:val="003B24D6"/>
    <w:rsid w:val="003B27D2"/>
    <w:rsid w:val="003B3143"/>
    <w:rsid w:val="003B6537"/>
    <w:rsid w:val="003B6C3B"/>
    <w:rsid w:val="003B7071"/>
    <w:rsid w:val="003C2721"/>
    <w:rsid w:val="003C38BA"/>
    <w:rsid w:val="003C486C"/>
    <w:rsid w:val="003C6BCB"/>
    <w:rsid w:val="003C7072"/>
    <w:rsid w:val="003D2074"/>
    <w:rsid w:val="003D23DA"/>
    <w:rsid w:val="003D46C6"/>
    <w:rsid w:val="003D4F19"/>
    <w:rsid w:val="003D532A"/>
    <w:rsid w:val="003D5536"/>
    <w:rsid w:val="003D747A"/>
    <w:rsid w:val="003D7A54"/>
    <w:rsid w:val="003E11B8"/>
    <w:rsid w:val="003E3613"/>
    <w:rsid w:val="003E36B1"/>
    <w:rsid w:val="003E3AB1"/>
    <w:rsid w:val="003E4162"/>
    <w:rsid w:val="003E49BD"/>
    <w:rsid w:val="003E4D09"/>
    <w:rsid w:val="003E58AC"/>
    <w:rsid w:val="003E5E53"/>
    <w:rsid w:val="003E67CD"/>
    <w:rsid w:val="003E71B0"/>
    <w:rsid w:val="003E775A"/>
    <w:rsid w:val="003F004A"/>
    <w:rsid w:val="003F1C2F"/>
    <w:rsid w:val="003F3180"/>
    <w:rsid w:val="003F3DD7"/>
    <w:rsid w:val="003F40F8"/>
    <w:rsid w:val="003F508E"/>
    <w:rsid w:val="003F60AB"/>
    <w:rsid w:val="003F6838"/>
    <w:rsid w:val="003F7CBD"/>
    <w:rsid w:val="003F7DA4"/>
    <w:rsid w:val="00402416"/>
    <w:rsid w:val="004031E7"/>
    <w:rsid w:val="0040399E"/>
    <w:rsid w:val="00405479"/>
    <w:rsid w:val="0040727C"/>
    <w:rsid w:val="0041167E"/>
    <w:rsid w:val="00412BA8"/>
    <w:rsid w:val="004141AC"/>
    <w:rsid w:val="0041495F"/>
    <w:rsid w:val="00414FF5"/>
    <w:rsid w:val="0041740E"/>
    <w:rsid w:val="004175AE"/>
    <w:rsid w:val="004222A8"/>
    <w:rsid w:val="00422362"/>
    <w:rsid w:val="004233D9"/>
    <w:rsid w:val="0042456D"/>
    <w:rsid w:val="004249F3"/>
    <w:rsid w:val="00426598"/>
    <w:rsid w:val="004269A4"/>
    <w:rsid w:val="00427433"/>
    <w:rsid w:val="004304D5"/>
    <w:rsid w:val="004317FA"/>
    <w:rsid w:val="004323B8"/>
    <w:rsid w:val="00433129"/>
    <w:rsid w:val="004337C8"/>
    <w:rsid w:val="00435552"/>
    <w:rsid w:val="004365ED"/>
    <w:rsid w:val="0043665D"/>
    <w:rsid w:val="00437C41"/>
    <w:rsid w:val="00440652"/>
    <w:rsid w:val="0044083D"/>
    <w:rsid w:val="004409C7"/>
    <w:rsid w:val="00440F64"/>
    <w:rsid w:val="00442A94"/>
    <w:rsid w:val="0044334A"/>
    <w:rsid w:val="00443B0B"/>
    <w:rsid w:val="004449DB"/>
    <w:rsid w:val="004449F8"/>
    <w:rsid w:val="004458A6"/>
    <w:rsid w:val="00446B10"/>
    <w:rsid w:val="00447037"/>
    <w:rsid w:val="004472B6"/>
    <w:rsid w:val="00447442"/>
    <w:rsid w:val="00447F02"/>
    <w:rsid w:val="004500A6"/>
    <w:rsid w:val="00450C29"/>
    <w:rsid w:val="00452D6F"/>
    <w:rsid w:val="00453D05"/>
    <w:rsid w:val="004602C1"/>
    <w:rsid w:val="004604F0"/>
    <w:rsid w:val="00461597"/>
    <w:rsid w:val="00461996"/>
    <w:rsid w:val="0046249B"/>
    <w:rsid w:val="00464DB9"/>
    <w:rsid w:val="00465897"/>
    <w:rsid w:val="0046679A"/>
    <w:rsid w:val="004667E7"/>
    <w:rsid w:val="004668C4"/>
    <w:rsid w:val="00466DC7"/>
    <w:rsid w:val="00467BCD"/>
    <w:rsid w:val="00470781"/>
    <w:rsid w:val="0047379E"/>
    <w:rsid w:val="0047436F"/>
    <w:rsid w:val="004744B4"/>
    <w:rsid w:val="004750AE"/>
    <w:rsid w:val="00481581"/>
    <w:rsid w:val="00481CF8"/>
    <w:rsid w:val="00482109"/>
    <w:rsid w:val="004824C5"/>
    <w:rsid w:val="00483B42"/>
    <w:rsid w:val="00484CF5"/>
    <w:rsid w:val="004866A1"/>
    <w:rsid w:val="00486ED6"/>
    <w:rsid w:val="004877C8"/>
    <w:rsid w:val="00487AEB"/>
    <w:rsid w:val="004903AF"/>
    <w:rsid w:val="0049125A"/>
    <w:rsid w:val="00491EC7"/>
    <w:rsid w:val="00491EF8"/>
    <w:rsid w:val="004927FC"/>
    <w:rsid w:val="00492C2D"/>
    <w:rsid w:val="00493D35"/>
    <w:rsid w:val="00495EB8"/>
    <w:rsid w:val="004971EE"/>
    <w:rsid w:val="00497396"/>
    <w:rsid w:val="00497A15"/>
    <w:rsid w:val="004A0B34"/>
    <w:rsid w:val="004A1979"/>
    <w:rsid w:val="004A204A"/>
    <w:rsid w:val="004A2380"/>
    <w:rsid w:val="004A2696"/>
    <w:rsid w:val="004A2CE4"/>
    <w:rsid w:val="004A30DC"/>
    <w:rsid w:val="004A3D87"/>
    <w:rsid w:val="004A3F47"/>
    <w:rsid w:val="004A3FCE"/>
    <w:rsid w:val="004A436A"/>
    <w:rsid w:val="004A5531"/>
    <w:rsid w:val="004A5DE1"/>
    <w:rsid w:val="004A7149"/>
    <w:rsid w:val="004B0FA0"/>
    <w:rsid w:val="004B1143"/>
    <w:rsid w:val="004B18A9"/>
    <w:rsid w:val="004B1E67"/>
    <w:rsid w:val="004B2B98"/>
    <w:rsid w:val="004B2EAA"/>
    <w:rsid w:val="004B2ED6"/>
    <w:rsid w:val="004B4666"/>
    <w:rsid w:val="004B4E2F"/>
    <w:rsid w:val="004B5159"/>
    <w:rsid w:val="004B5BE7"/>
    <w:rsid w:val="004B6ADF"/>
    <w:rsid w:val="004B6DBF"/>
    <w:rsid w:val="004B74F8"/>
    <w:rsid w:val="004C1BAF"/>
    <w:rsid w:val="004C3FBC"/>
    <w:rsid w:val="004C5AF9"/>
    <w:rsid w:val="004C5D4D"/>
    <w:rsid w:val="004C5FB2"/>
    <w:rsid w:val="004C751D"/>
    <w:rsid w:val="004C7993"/>
    <w:rsid w:val="004D023C"/>
    <w:rsid w:val="004D0A6C"/>
    <w:rsid w:val="004D0CA1"/>
    <w:rsid w:val="004D0D01"/>
    <w:rsid w:val="004D1326"/>
    <w:rsid w:val="004D15D7"/>
    <w:rsid w:val="004D175C"/>
    <w:rsid w:val="004D2CE6"/>
    <w:rsid w:val="004D360E"/>
    <w:rsid w:val="004D3C70"/>
    <w:rsid w:val="004D4987"/>
    <w:rsid w:val="004D4F8C"/>
    <w:rsid w:val="004D50DB"/>
    <w:rsid w:val="004D5A02"/>
    <w:rsid w:val="004D6B86"/>
    <w:rsid w:val="004D70EB"/>
    <w:rsid w:val="004E0182"/>
    <w:rsid w:val="004E12D8"/>
    <w:rsid w:val="004E3227"/>
    <w:rsid w:val="004E4E01"/>
    <w:rsid w:val="004E60D2"/>
    <w:rsid w:val="004E7CBD"/>
    <w:rsid w:val="004F047F"/>
    <w:rsid w:val="004F093C"/>
    <w:rsid w:val="004F1321"/>
    <w:rsid w:val="004F156E"/>
    <w:rsid w:val="004F3890"/>
    <w:rsid w:val="004F42D1"/>
    <w:rsid w:val="004F7B80"/>
    <w:rsid w:val="00501C54"/>
    <w:rsid w:val="005026C6"/>
    <w:rsid w:val="00503D71"/>
    <w:rsid w:val="0050447D"/>
    <w:rsid w:val="005046CE"/>
    <w:rsid w:val="0050485A"/>
    <w:rsid w:val="00504AE4"/>
    <w:rsid w:val="00504F88"/>
    <w:rsid w:val="005079F4"/>
    <w:rsid w:val="0051261D"/>
    <w:rsid w:val="005126FB"/>
    <w:rsid w:val="00512D78"/>
    <w:rsid w:val="005136F4"/>
    <w:rsid w:val="0051388A"/>
    <w:rsid w:val="00514223"/>
    <w:rsid w:val="00514E65"/>
    <w:rsid w:val="00521467"/>
    <w:rsid w:val="00522EA4"/>
    <w:rsid w:val="00523955"/>
    <w:rsid w:val="0052491B"/>
    <w:rsid w:val="00525CBF"/>
    <w:rsid w:val="00526A33"/>
    <w:rsid w:val="00534215"/>
    <w:rsid w:val="00536145"/>
    <w:rsid w:val="005375ED"/>
    <w:rsid w:val="00540B92"/>
    <w:rsid w:val="0054277D"/>
    <w:rsid w:val="0054723E"/>
    <w:rsid w:val="005473B5"/>
    <w:rsid w:val="00551BB3"/>
    <w:rsid w:val="0055242C"/>
    <w:rsid w:val="005532A9"/>
    <w:rsid w:val="00556746"/>
    <w:rsid w:val="005625A1"/>
    <w:rsid w:val="00562945"/>
    <w:rsid w:val="0056412A"/>
    <w:rsid w:val="00564973"/>
    <w:rsid w:val="00564997"/>
    <w:rsid w:val="005652BD"/>
    <w:rsid w:val="0056578C"/>
    <w:rsid w:val="00565B68"/>
    <w:rsid w:val="0056617C"/>
    <w:rsid w:val="005663FB"/>
    <w:rsid w:val="0056648A"/>
    <w:rsid w:val="0056752B"/>
    <w:rsid w:val="00570DFB"/>
    <w:rsid w:val="00572BE5"/>
    <w:rsid w:val="00573513"/>
    <w:rsid w:val="00573BEC"/>
    <w:rsid w:val="00573BEE"/>
    <w:rsid w:val="0057419E"/>
    <w:rsid w:val="00574992"/>
    <w:rsid w:val="005752F9"/>
    <w:rsid w:val="00575D3B"/>
    <w:rsid w:val="00576BCA"/>
    <w:rsid w:val="00577433"/>
    <w:rsid w:val="00580913"/>
    <w:rsid w:val="0058188A"/>
    <w:rsid w:val="0058242D"/>
    <w:rsid w:val="0058269F"/>
    <w:rsid w:val="005828DC"/>
    <w:rsid w:val="0058470A"/>
    <w:rsid w:val="00585D4E"/>
    <w:rsid w:val="005861E7"/>
    <w:rsid w:val="005862EF"/>
    <w:rsid w:val="005864FA"/>
    <w:rsid w:val="005866E7"/>
    <w:rsid w:val="0059020E"/>
    <w:rsid w:val="005908F6"/>
    <w:rsid w:val="00591408"/>
    <w:rsid w:val="005928B3"/>
    <w:rsid w:val="005931ED"/>
    <w:rsid w:val="00593DA4"/>
    <w:rsid w:val="00594333"/>
    <w:rsid w:val="00595412"/>
    <w:rsid w:val="00595B20"/>
    <w:rsid w:val="00595D39"/>
    <w:rsid w:val="00596E14"/>
    <w:rsid w:val="005A076D"/>
    <w:rsid w:val="005A3F0C"/>
    <w:rsid w:val="005A491A"/>
    <w:rsid w:val="005A4E07"/>
    <w:rsid w:val="005A5C2A"/>
    <w:rsid w:val="005A6401"/>
    <w:rsid w:val="005A65C7"/>
    <w:rsid w:val="005A69A6"/>
    <w:rsid w:val="005A724A"/>
    <w:rsid w:val="005A7673"/>
    <w:rsid w:val="005A7B0F"/>
    <w:rsid w:val="005B0BB0"/>
    <w:rsid w:val="005B2D24"/>
    <w:rsid w:val="005B33F7"/>
    <w:rsid w:val="005B3B93"/>
    <w:rsid w:val="005B4284"/>
    <w:rsid w:val="005B5B0F"/>
    <w:rsid w:val="005B7ACA"/>
    <w:rsid w:val="005C06CB"/>
    <w:rsid w:val="005C1C23"/>
    <w:rsid w:val="005C29B7"/>
    <w:rsid w:val="005C3718"/>
    <w:rsid w:val="005C3804"/>
    <w:rsid w:val="005C44E6"/>
    <w:rsid w:val="005C4B62"/>
    <w:rsid w:val="005C5296"/>
    <w:rsid w:val="005C65EC"/>
    <w:rsid w:val="005C6BD4"/>
    <w:rsid w:val="005C70DB"/>
    <w:rsid w:val="005C784A"/>
    <w:rsid w:val="005C7A90"/>
    <w:rsid w:val="005D131A"/>
    <w:rsid w:val="005D2274"/>
    <w:rsid w:val="005D29DC"/>
    <w:rsid w:val="005D319B"/>
    <w:rsid w:val="005D35F0"/>
    <w:rsid w:val="005D6453"/>
    <w:rsid w:val="005D736D"/>
    <w:rsid w:val="005E1C1A"/>
    <w:rsid w:val="005E2D87"/>
    <w:rsid w:val="005E3EA0"/>
    <w:rsid w:val="005E4B36"/>
    <w:rsid w:val="005E5508"/>
    <w:rsid w:val="005E649A"/>
    <w:rsid w:val="005E6986"/>
    <w:rsid w:val="005E73AA"/>
    <w:rsid w:val="005F251C"/>
    <w:rsid w:val="005F384E"/>
    <w:rsid w:val="005F5430"/>
    <w:rsid w:val="005F5AED"/>
    <w:rsid w:val="005F6795"/>
    <w:rsid w:val="006003F0"/>
    <w:rsid w:val="0060585E"/>
    <w:rsid w:val="006072E3"/>
    <w:rsid w:val="00607558"/>
    <w:rsid w:val="00614594"/>
    <w:rsid w:val="00614B20"/>
    <w:rsid w:val="00614E9B"/>
    <w:rsid w:val="00615A6B"/>
    <w:rsid w:val="0061747E"/>
    <w:rsid w:val="00617703"/>
    <w:rsid w:val="006209E1"/>
    <w:rsid w:val="00621334"/>
    <w:rsid w:val="0062415B"/>
    <w:rsid w:val="00625326"/>
    <w:rsid w:val="0062596C"/>
    <w:rsid w:val="006305C5"/>
    <w:rsid w:val="00630623"/>
    <w:rsid w:val="00632315"/>
    <w:rsid w:val="0063273F"/>
    <w:rsid w:val="00633B5E"/>
    <w:rsid w:val="00633B68"/>
    <w:rsid w:val="00635403"/>
    <w:rsid w:val="00636557"/>
    <w:rsid w:val="00636EA9"/>
    <w:rsid w:val="00637CF1"/>
    <w:rsid w:val="00640B8D"/>
    <w:rsid w:val="00641876"/>
    <w:rsid w:val="00641AB4"/>
    <w:rsid w:val="006422FD"/>
    <w:rsid w:val="00644638"/>
    <w:rsid w:val="006447FD"/>
    <w:rsid w:val="00645290"/>
    <w:rsid w:val="006455C0"/>
    <w:rsid w:val="006456DD"/>
    <w:rsid w:val="00646F91"/>
    <w:rsid w:val="00647391"/>
    <w:rsid w:val="006513C7"/>
    <w:rsid w:val="006524F2"/>
    <w:rsid w:val="00652B0E"/>
    <w:rsid w:val="00654728"/>
    <w:rsid w:val="0065656A"/>
    <w:rsid w:val="0065660B"/>
    <w:rsid w:val="00657C9C"/>
    <w:rsid w:val="00661711"/>
    <w:rsid w:val="00662936"/>
    <w:rsid w:val="00663B5D"/>
    <w:rsid w:val="00663C79"/>
    <w:rsid w:val="00663EC1"/>
    <w:rsid w:val="0066593C"/>
    <w:rsid w:val="0066613C"/>
    <w:rsid w:val="006701A7"/>
    <w:rsid w:val="0067040D"/>
    <w:rsid w:val="00670B39"/>
    <w:rsid w:val="00670DE0"/>
    <w:rsid w:val="00672620"/>
    <w:rsid w:val="00672E5C"/>
    <w:rsid w:val="00673AF8"/>
    <w:rsid w:val="006752DF"/>
    <w:rsid w:val="00675958"/>
    <w:rsid w:val="00677BC2"/>
    <w:rsid w:val="006819EA"/>
    <w:rsid w:val="0068222F"/>
    <w:rsid w:val="006823EB"/>
    <w:rsid w:val="0068297E"/>
    <w:rsid w:val="00683612"/>
    <w:rsid w:val="00683B2D"/>
    <w:rsid w:val="00684C26"/>
    <w:rsid w:val="00687EDF"/>
    <w:rsid w:val="00691D13"/>
    <w:rsid w:val="00693086"/>
    <w:rsid w:val="006935AC"/>
    <w:rsid w:val="0069492C"/>
    <w:rsid w:val="00695453"/>
    <w:rsid w:val="00696408"/>
    <w:rsid w:val="006964BC"/>
    <w:rsid w:val="00697018"/>
    <w:rsid w:val="006972BE"/>
    <w:rsid w:val="006A02FE"/>
    <w:rsid w:val="006A0372"/>
    <w:rsid w:val="006A1ECC"/>
    <w:rsid w:val="006A5B2F"/>
    <w:rsid w:val="006A6E17"/>
    <w:rsid w:val="006A7CFE"/>
    <w:rsid w:val="006A7F4D"/>
    <w:rsid w:val="006B015B"/>
    <w:rsid w:val="006B043F"/>
    <w:rsid w:val="006B1249"/>
    <w:rsid w:val="006B1E2C"/>
    <w:rsid w:val="006B3C18"/>
    <w:rsid w:val="006B3CE1"/>
    <w:rsid w:val="006B436F"/>
    <w:rsid w:val="006B5964"/>
    <w:rsid w:val="006C162F"/>
    <w:rsid w:val="006C1866"/>
    <w:rsid w:val="006C1BD0"/>
    <w:rsid w:val="006C37BE"/>
    <w:rsid w:val="006C4FFD"/>
    <w:rsid w:val="006C6143"/>
    <w:rsid w:val="006C70AC"/>
    <w:rsid w:val="006D06DC"/>
    <w:rsid w:val="006D289E"/>
    <w:rsid w:val="006D3992"/>
    <w:rsid w:val="006D51C6"/>
    <w:rsid w:val="006D672C"/>
    <w:rsid w:val="006D7EE9"/>
    <w:rsid w:val="006E01F5"/>
    <w:rsid w:val="006E2203"/>
    <w:rsid w:val="006E3CD9"/>
    <w:rsid w:val="006E4C85"/>
    <w:rsid w:val="006E64B5"/>
    <w:rsid w:val="006E7D0F"/>
    <w:rsid w:val="006F06A9"/>
    <w:rsid w:val="006F0D5A"/>
    <w:rsid w:val="006F1631"/>
    <w:rsid w:val="006F24F5"/>
    <w:rsid w:val="006F30B1"/>
    <w:rsid w:val="006F34AC"/>
    <w:rsid w:val="006F37C6"/>
    <w:rsid w:val="006F3CAA"/>
    <w:rsid w:val="006F4D24"/>
    <w:rsid w:val="006F5249"/>
    <w:rsid w:val="006F53E5"/>
    <w:rsid w:val="007013A9"/>
    <w:rsid w:val="00701F56"/>
    <w:rsid w:val="00702832"/>
    <w:rsid w:val="00703669"/>
    <w:rsid w:val="00703ABD"/>
    <w:rsid w:val="007049A3"/>
    <w:rsid w:val="00705470"/>
    <w:rsid w:val="0070553D"/>
    <w:rsid w:val="007065F6"/>
    <w:rsid w:val="007066DE"/>
    <w:rsid w:val="00707B90"/>
    <w:rsid w:val="007104AA"/>
    <w:rsid w:val="00710637"/>
    <w:rsid w:val="0071187E"/>
    <w:rsid w:val="0071311E"/>
    <w:rsid w:val="007132D2"/>
    <w:rsid w:val="00713ADA"/>
    <w:rsid w:val="007157CA"/>
    <w:rsid w:val="00716065"/>
    <w:rsid w:val="007166F3"/>
    <w:rsid w:val="00717271"/>
    <w:rsid w:val="0072022A"/>
    <w:rsid w:val="0072088E"/>
    <w:rsid w:val="00723C44"/>
    <w:rsid w:val="007244DE"/>
    <w:rsid w:val="00724E80"/>
    <w:rsid w:val="00724F0A"/>
    <w:rsid w:val="007257AA"/>
    <w:rsid w:val="00725916"/>
    <w:rsid w:val="00726ABE"/>
    <w:rsid w:val="007271D5"/>
    <w:rsid w:val="0072723B"/>
    <w:rsid w:val="00730BFD"/>
    <w:rsid w:val="0073135C"/>
    <w:rsid w:val="00731E8B"/>
    <w:rsid w:val="0073231E"/>
    <w:rsid w:val="0073300F"/>
    <w:rsid w:val="00733657"/>
    <w:rsid w:val="007341DD"/>
    <w:rsid w:val="007355BA"/>
    <w:rsid w:val="007409D3"/>
    <w:rsid w:val="00740A4A"/>
    <w:rsid w:val="00742B5F"/>
    <w:rsid w:val="00743AF6"/>
    <w:rsid w:val="00743C47"/>
    <w:rsid w:val="00744FEB"/>
    <w:rsid w:val="0074500E"/>
    <w:rsid w:val="00745330"/>
    <w:rsid w:val="00746702"/>
    <w:rsid w:val="0074739A"/>
    <w:rsid w:val="007501D6"/>
    <w:rsid w:val="0075060F"/>
    <w:rsid w:val="00750A13"/>
    <w:rsid w:val="0075141B"/>
    <w:rsid w:val="00753DFC"/>
    <w:rsid w:val="007552E6"/>
    <w:rsid w:val="0075667F"/>
    <w:rsid w:val="00761043"/>
    <w:rsid w:val="00762469"/>
    <w:rsid w:val="007624EB"/>
    <w:rsid w:val="00763493"/>
    <w:rsid w:val="007644F9"/>
    <w:rsid w:val="00764933"/>
    <w:rsid w:val="00765265"/>
    <w:rsid w:val="007662EA"/>
    <w:rsid w:val="00767752"/>
    <w:rsid w:val="00770729"/>
    <w:rsid w:val="007712EF"/>
    <w:rsid w:val="00771EA3"/>
    <w:rsid w:val="0077486A"/>
    <w:rsid w:val="00780265"/>
    <w:rsid w:val="007809CE"/>
    <w:rsid w:val="00781B10"/>
    <w:rsid w:val="0078228C"/>
    <w:rsid w:val="0078266C"/>
    <w:rsid w:val="007867E2"/>
    <w:rsid w:val="00786EF9"/>
    <w:rsid w:val="007907A8"/>
    <w:rsid w:val="00792936"/>
    <w:rsid w:val="00793747"/>
    <w:rsid w:val="00793B50"/>
    <w:rsid w:val="00797550"/>
    <w:rsid w:val="007A18AF"/>
    <w:rsid w:val="007A3445"/>
    <w:rsid w:val="007A48FB"/>
    <w:rsid w:val="007A5B11"/>
    <w:rsid w:val="007A6025"/>
    <w:rsid w:val="007A64BD"/>
    <w:rsid w:val="007A7A6A"/>
    <w:rsid w:val="007B068B"/>
    <w:rsid w:val="007B12E4"/>
    <w:rsid w:val="007B3B17"/>
    <w:rsid w:val="007B3DCC"/>
    <w:rsid w:val="007B423B"/>
    <w:rsid w:val="007B6127"/>
    <w:rsid w:val="007C0E6A"/>
    <w:rsid w:val="007C2549"/>
    <w:rsid w:val="007C300E"/>
    <w:rsid w:val="007C452F"/>
    <w:rsid w:val="007C4716"/>
    <w:rsid w:val="007C472F"/>
    <w:rsid w:val="007C6FCE"/>
    <w:rsid w:val="007C768E"/>
    <w:rsid w:val="007C78E7"/>
    <w:rsid w:val="007D099D"/>
    <w:rsid w:val="007D1E8B"/>
    <w:rsid w:val="007D2500"/>
    <w:rsid w:val="007D274D"/>
    <w:rsid w:val="007D4914"/>
    <w:rsid w:val="007D51CF"/>
    <w:rsid w:val="007D5563"/>
    <w:rsid w:val="007D7854"/>
    <w:rsid w:val="007D789B"/>
    <w:rsid w:val="007E1997"/>
    <w:rsid w:val="007E1C3C"/>
    <w:rsid w:val="007E2409"/>
    <w:rsid w:val="007E2458"/>
    <w:rsid w:val="007E4915"/>
    <w:rsid w:val="007E5941"/>
    <w:rsid w:val="007E6E8C"/>
    <w:rsid w:val="007F2E32"/>
    <w:rsid w:val="007F3AAC"/>
    <w:rsid w:val="007F3E83"/>
    <w:rsid w:val="007F6F16"/>
    <w:rsid w:val="0080005F"/>
    <w:rsid w:val="008005F4"/>
    <w:rsid w:val="00801A66"/>
    <w:rsid w:val="00801F35"/>
    <w:rsid w:val="008029FE"/>
    <w:rsid w:val="00803957"/>
    <w:rsid w:val="00803A96"/>
    <w:rsid w:val="008117D5"/>
    <w:rsid w:val="0081390C"/>
    <w:rsid w:val="0081598F"/>
    <w:rsid w:val="00815CB9"/>
    <w:rsid w:val="008164B4"/>
    <w:rsid w:val="00816791"/>
    <w:rsid w:val="00816831"/>
    <w:rsid w:val="00816A82"/>
    <w:rsid w:val="008202CA"/>
    <w:rsid w:val="00821651"/>
    <w:rsid w:val="00821BE1"/>
    <w:rsid w:val="00822477"/>
    <w:rsid w:val="00822613"/>
    <w:rsid w:val="00826904"/>
    <w:rsid w:val="0082770E"/>
    <w:rsid w:val="008277C4"/>
    <w:rsid w:val="00830412"/>
    <w:rsid w:val="00831127"/>
    <w:rsid w:val="008313B2"/>
    <w:rsid w:val="0083267E"/>
    <w:rsid w:val="00833887"/>
    <w:rsid w:val="0083614A"/>
    <w:rsid w:val="0083691D"/>
    <w:rsid w:val="00837D67"/>
    <w:rsid w:val="008431EA"/>
    <w:rsid w:val="00845C99"/>
    <w:rsid w:val="00845FE3"/>
    <w:rsid w:val="0084627C"/>
    <w:rsid w:val="00851412"/>
    <w:rsid w:val="00851958"/>
    <w:rsid w:val="0085254D"/>
    <w:rsid w:val="00852AD7"/>
    <w:rsid w:val="00853231"/>
    <w:rsid w:val="008534F6"/>
    <w:rsid w:val="00853A49"/>
    <w:rsid w:val="00854808"/>
    <w:rsid w:val="00854D07"/>
    <w:rsid w:val="00856513"/>
    <w:rsid w:val="00863193"/>
    <w:rsid w:val="008640C1"/>
    <w:rsid w:val="008655C1"/>
    <w:rsid w:val="00867951"/>
    <w:rsid w:val="00870830"/>
    <w:rsid w:val="008737EE"/>
    <w:rsid w:val="00873E15"/>
    <w:rsid w:val="0087460B"/>
    <w:rsid w:val="008747E8"/>
    <w:rsid w:val="008775BE"/>
    <w:rsid w:val="0088014C"/>
    <w:rsid w:val="00880462"/>
    <w:rsid w:val="00880AA4"/>
    <w:rsid w:val="00880F12"/>
    <w:rsid w:val="008819C6"/>
    <w:rsid w:val="008828A4"/>
    <w:rsid w:val="00882FA6"/>
    <w:rsid w:val="00883D43"/>
    <w:rsid w:val="00883E7A"/>
    <w:rsid w:val="00884748"/>
    <w:rsid w:val="00885ED5"/>
    <w:rsid w:val="008865A4"/>
    <w:rsid w:val="008867B5"/>
    <w:rsid w:val="00887230"/>
    <w:rsid w:val="008879B7"/>
    <w:rsid w:val="00890839"/>
    <w:rsid w:val="00890A75"/>
    <w:rsid w:val="00893868"/>
    <w:rsid w:val="008956B4"/>
    <w:rsid w:val="008970EE"/>
    <w:rsid w:val="008A0975"/>
    <w:rsid w:val="008A2A83"/>
    <w:rsid w:val="008A3275"/>
    <w:rsid w:val="008A46B3"/>
    <w:rsid w:val="008A4D2B"/>
    <w:rsid w:val="008A55DB"/>
    <w:rsid w:val="008A5BFF"/>
    <w:rsid w:val="008A7304"/>
    <w:rsid w:val="008A77D5"/>
    <w:rsid w:val="008A78F1"/>
    <w:rsid w:val="008B073B"/>
    <w:rsid w:val="008B0C55"/>
    <w:rsid w:val="008B0D77"/>
    <w:rsid w:val="008B1ACB"/>
    <w:rsid w:val="008B30A4"/>
    <w:rsid w:val="008B34C2"/>
    <w:rsid w:val="008B4717"/>
    <w:rsid w:val="008B4978"/>
    <w:rsid w:val="008B4C4D"/>
    <w:rsid w:val="008B745C"/>
    <w:rsid w:val="008B7677"/>
    <w:rsid w:val="008C13FD"/>
    <w:rsid w:val="008C1C38"/>
    <w:rsid w:val="008C1EEC"/>
    <w:rsid w:val="008C5E0E"/>
    <w:rsid w:val="008C7115"/>
    <w:rsid w:val="008D11DD"/>
    <w:rsid w:val="008D1B5C"/>
    <w:rsid w:val="008D2B13"/>
    <w:rsid w:val="008D365D"/>
    <w:rsid w:val="008D4456"/>
    <w:rsid w:val="008D4C03"/>
    <w:rsid w:val="008D4F9C"/>
    <w:rsid w:val="008D79EC"/>
    <w:rsid w:val="008D7BD5"/>
    <w:rsid w:val="008E02C0"/>
    <w:rsid w:val="008E04A6"/>
    <w:rsid w:val="008E15AC"/>
    <w:rsid w:val="008E23DF"/>
    <w:rsid w:val="008E4F45"/>
    <w:rsid w:val="008E5063"/>
    <w:rsid w:val="008E5775"/>
    <w:rsid w:val="008E5CB0"/>
    <w:rsid w:val="008E73E1"/>
    <w:rsid w:val="008E73EC"/>
    <w:rsid w:val="008F07D8"/>
    <w:rsid w:val="008F3874"/>
    <w:rsid w:val="008F3903"/>
    <w:rsid w:val="008F5016"/>
    <w:rsid w:val="008F53CF"/>
    <w:rsid w:val="008F5E72"/>
    <w:rsid w:val="008F6522"/>
    <w:rsid w:val="008F78A9"/>
    <w:rsid w:val="008F7E90"/>
    <w:rsid w:val="008F7FE8"/>
    <w:rsid w:val="00901897"/>
    <w:rsid w:val="00901996"/>
    <w:rsid w:val="0090242C"/>
    <w:rsid w:val="00903801"/>
    <w:rsid w:val="00904B91"/>
    <w:rsid w:val="009059E2"/>
    <w:rsid w:val="00906A67"/>
    <w:rsid w:val="00906EFE"/>
    <w:rsid w:val="009071B8"/>
    <w:rsid w:val="00907C01"/>
    <w:rsid w:val="00907D75"/>
    <w:rsid w:val="00910F0E"/>
    <w:rsid w:val="0091160D"/>
    <w:rsid w:val="00912C6A"/>
    <w:rsid w:val="00912F13"/>
    <w:rsid w:val="0091348B"/>
    <w:rsid w:val="009140E6"/>
    <w:rsid w:val="009156B1"/>
    <w:rsid w:val="00916749"/>
    <w:rsid w:val="009167C1"/>
    <w:rsid w:val="00917290"/>
    <w:rsid w:val="009176C4"/>
    <w:rsid w:val="00917AFA"/>
    <w:rsid w:val="00920028"/>
    <w:rsid w:val="00921160"/>
    <w:rsid w:val="0092177C"/>
    <w:rsid w:val="009235BD"/>
    <w:rsid w:val="00927477"/>
    <w:rsid w:val="009312C3"/>
    <w:rsid w:val="009313FB"/>
    <w:rsid w:val="00932C62"/>
    <w:rsid w:val="00934244"/>
    <w:rsid w:val="00934BA6"/>
    <w:rsid w:val="00935D6F"/>
    <w:rsid w:val="00935E05"/>
    <w:rsid w:val="00936F2E"/>
    <w:rsid w:val="0093742A"/>
    <w:rsid w:val="009375C4"/>
    <w:rsid w:val="00937D70"/>
    <w:rsid w:val="00940228"/>
    <w:rsid w:val="009417A5"/>
    <w:rsid w:val="00941C8D"/>
    <w:rsid w:val="00944582"/>
    <w:rsid w:val="00944C27"/>
    <w:rsid w:val="00944D1D"/>
    <w:rsid w:val="0094641C"/>
    <w:rsid w:val="009472F4"/>
    <w:rsid w:val="009477F2"/>
    <w:rsid w:val="0094799E"/>
    <w:rsid w:val="00950D4A"/>
    <w:rsid w:val="00951132"/>
    <w:rsid w:val="00951A4B"/>
    <w:rsid w:val="009524E7"/>
    <w:rsid w:val="0095283E"/>
    <w:rsid w:val="00954254"/>
    <w:rsid w:val="009542A2"/>
    <w:rsid w:val="00954D71"/>
    <w:rsid w:val="009558B1"/>
    <w:rsid w:val="0096018F"/>
    <w:rsid w:val="00961AE5"/>
    <w:rsid w:val="009634A5"/>
    <w:rsid w:val="00964FE2"/>
    <w:rsid w:val="009655A5"/>
    <w:rsid w:val="00966AC3"/>
    <w:rsid w:val="009670A6"/>
    <w:rsid w:val="00967514"/>
    <w:rsid w:val="00967A5C"/>
    <w:rsid w:val="009712CE"/>
    <w:rsid w:val="0097158D"/>
    <w:rsid w:val="009728A7"/>
    <w:rsid w:val="00974428"/>
    <w:rsid w:val="00980348"/>
    <w:rsid w:val="0098113D"/>
    <w:rsid w:val="009841E8"/>
    <w:rsid w:val="00984DA7"/>
    <w:rsid w:val="0098587B"/>
    <w:rsid w:val="00987BC1"/>
    <w:rsid w:val="009921C7"/>
    <w:rsid w:val="00992AED"/>
    <w:rsid w:val="0099302C"/>
    <w:rsid w:val="00993E86"/>
    <w:rsid w:val="00995356"/>
    <w:rsid w:val="0099717B"/>
    <w:rsid w:val="009A0685"/>
    <w:rsid w:val="009A1DC4"/>
    <w:rsid w:val="009A22CB"/>
    <w:rsid w:val="009A2572"/>
    <w:rsid w:val="009A26D7"/>
    <w:rsid w:val="009A2851"/>
    <w:rsid w:val="009A2C38"/>
    <w:rsid w:val="009A42F6"/>
    <w:rsid w:val="009A4D13"/>
    <w:rsid w:val="009A4EA9"/>
    <w:rsid w:val="009B0999"/>
    <w:rsid w:val="009B0D55"/>
    <w:rsid w:val="009B142E"/>
    <w:rsid w:val="009B218F"/>
    <w:rsid w:val="009B3B19"/>
    <w:rsid w:val="009B3ECD"/>
    <w:rsid w:val="009B4AC7"/>
    <w:rsid w:val="009B5854"/>
    <w:rsid w:val="009B6D79"/>
    <w:rsid w:val="009C05D7"/>
    <w:rsid w:val="009C1994"/>
    <w:rsid w:val="009C2E62"/>
    <w:rsid w:val="009C505C"/>
    <w:rsid w:val="009C6928"/>
    <w:rsid w:val="009D11E0"/>
    <w:rsid w:val="009D3A90"/>
    <w:rsid w:val="009D3FE6"/>
    <w:rsid w:val="009D415C"/>
    <w:rsid w:val="009D5121"/>
    <w:rsid w:val="009D54DD"/>
    <w:rsid w:val="009D59C9"/>
    <w:rsid w:val="009E19BA"/>
    <w:rsid w:val="009E2363"/>
    <w:rsid w:val="009E26E9"/>
    <w:rsid w:val="009E6155"/>
    <w:rsid w:val="009E6978"/>
    <w:rsid w:val="009E6993"/>
    <w:rsid w:val="009F0414"/>
    <w:rsid w:val="009F0E96"/>
    <w:rsid w:val="009F1950"/>
    <w:rsid w:val="009F1D82"/>
    <w:rsid w:val="009F2CD9"/>
    <w:rsid w:val="009F3086"/>
    <w:rsid w:val="009F3F54"/>
    <w:rsid w:val="009F6E31"/>
    <w:rsid w:val="00A00A6B"/>
    <w:rsid w:val="00A00A8A"/>
    <w:rsid w:val="00A00DE2"/>
    <w:rsid w:val="00A02021"/>
    <w:rsid w:val="00A032A1"/>
    <w:rsid w:val="00A04311"/>
    <w:rsid w:val="00A048EF"/>
    <w:rsid w:val="00A04B4A"/>
    <w:rsid w:val="00A04BAC"/>
    <w:rsid w:val="00A054D4"/>
    <w:rsid w:val="00A05BA2"/>
    <w:rsid w:val="00A05CC3"/>
    <w:rsid w:val="00A066D2"/>
    <w:rsid w:val="00A06CC9"/>
    <w:rsid w:val="00A07146"/>
    <w:rsid w:val="00A11A1A"/>
    <w:rsid w:val="00A11D64"/>
    <w:rsid w:val="00A121EE"/>
    <w:rsid w:val="00A12540"/>
    <w:rsid w:val="00A12B7E"/>
    <w:rsid w:val="00A13A12"/>
    <w:rsid w:val="00A13D44"/>
    <w:rsid w:val="00A1470D"/>
    <w:rsid w:val="00A15AE1"/>
    <w:rsid w:val="00A17774"/>
    <w:rsid w:val="00A177EB"/>
    <w:rsid w:val="00A218B2"/>
    <w:rsid w:val="00A21BA4"/>
    <w:rsid w:val="00A23437"/>
    <w:rsid w:val="00A23672"/>
    <w:rsid w:val="00A238E1"/>
    <w:rsid w:val="00A23B7F"/>
    <w:rsid w:val="00A23DC6"/>
    <w:rsid w:val="00A30916"/>
    <w:rsid w:val="00A32986"/>
    <w:rsid w:val="00A332DB"/>
    <w:rsid w:val="00A3413D"/>
    <w:rsid w:val="00A358FE"/>
    <w:rsid w:val="00A36E79"/>
    <w:rsid w:val="00A4095E"/>
    <w:rsid w:val="00A4302B"/>
    <w:rsid w:val="00A43E6F"/>
    <w:rsid w:val="00A45583"/>
    <w:rsid w:val="00A456D1"/>
    <w:rsid w:val="00A46E3F"/>
    <w:rsid w:val="00A4757D"/>
    <w:rsid w:val="00A477B6"/>
    <w:rsid w:val="00A50EB0"/>
    <w:rsid w:val="00A51C7C"/>
    <w:rsid w:val="00A52DB1"/>
    <w:rsid w:val="00A53BCA"/>
    <w:rsid w:val="00A540D8"/>
    <w:rsid w:val="00A54326"/>
    <w:rsid w:val="00A54D7A"/>
    <w:rsid w:val="00A56258"/>
    <w:rsid w:val="00A60F1A"/>
    <w:rsid w:val="00A6141D"/>
    <w:rsid w:val="00A61AAA"/>
    <w:rsid w:val="00A63678"/>
    <w:rsid w:val="00A63A81"/>
    <w:rsid w:val="00A64C66"/>
    <w:rsid w:val="00A661EF"/>
    <w:rsid w:val="00A6721F"/>
    <w:rsid w:val="00A701BC"/>
    <w:rsid w:val="00A70552"/>
    <w:rsid w:val="00A72180"/>
    <w:rsid w:val="00A73430"/>
    <w:rsid w:val="00A73C1C"/>
    <w:rsid w:val="00A75784"/>
    <w:rsid w:val="00A77F6B"/>
    <w:rsid w:val="00A80B53"/>
    <w:rsid w:val="00A80DCD"/>
    <w:rsid w:val="00A80EFD"/>
    <w:rsid w:val="00A8120B"/>
    <w:rsid w:val="00A81BB2"/>
    <w:rsid w:val="00A81C8F"/>
    <w:rsid w:val="00A82D62"/>
    <w:rsid w:val="00A84D08"/>
    <w:rsid w:val="00A85441"/>
    <w:rsid w:val="00A85A5E"/>
    <w:rsid w:val="00A85CB3"/>
    <w:rsid w:val="00A8771E"/>
    <w:rsid w:val="00A90179"/>
    <w:rsid w:val="00A90CD3"/>
    <w:rsid w:val="00A92734"/>
    <w:rsid w:val="00A933C0"/>
    <w:rsid w:val="00A94BFD"/>
    <w:rsid w:val="00A94D47"/>
    <w:rsid w:val="00A9613B"/>
    <w:rsid w:val="00A979B4"/>
    <w:rsid w:val="00A97C34"/>
    <w:rsid w:val="00AA0110"/>
    <w:rsid w:val="00AA0B0E"/>
    <w:rsid w:val="00AA48ED"/>
    <w:rsid w:val="00AA4C9F"/>
    <w:rsid w:val="00AA5210"/>
    <w:rsid w:val="00AA5C05"/>
    <w:rsid w:val="00AA6211"/>
    <w:rsid w:val="00AA6848"/>
    <w:rsid w:val="00AB0671"/>
    <w:rsid w:val="00AB1352"/>
    <w:rsid w:val="00AB17D2"/>
    <w:rsid w:val="00AB1C38"/>
    <w:rsid w:val="00AB4545"/>
    <w:rsid w:val="00AB4F03"/>
    <w:rsid w:val="00AB55EA"/>
    <w:rsid w:val="00AB6230"/>
    <w:rsid w:val="00AB74CF"/>
    <w:rsid w:val="00AB7DBE"/>
    <w:rsid w:val="00AC2871"/>
    <w:rsid w:val="00AC356F"/>
    <w:rsid w:val="00AC40F2"/>
    <w:rsid w:val="00AC75F5"/>
    <w:rsid w:val="00AC7805"/>
    <w:rsid w:val="00AD093D"/>
    <w:rsid w:val="00AD1320"/>
    <w:rsid w:val="00AD39F8"/>
    <w:rsid w:val="00AD4F56"/>
    <w:rsid w:val="00AD6472"/>
    <w:rsid w:val="00AD65CD"/>
    <w:rsid w:val="00AD7E35"/>
    <w:rsid w:val="00AE12F0"/>
    <w:rsid w:val="00AE16D1"/>
    <w:rsid w:val="00AE183E"/>
    <w:rsid w:val="00AE1AF1"/>
    <w:rsid w:val="00AE1C19"/>
    <w:rsid w:val="00AE1EC5"/>
    <w:rsid w:val="00AE260E"/>
    <w:rsid w:val="00AE3648"/>
    <w:rsid w:val="00AE3CCA"/>
    <w:rsid w:val="00AE3D9C"/>
    <w:rsid w:val="00AE49B6"/>
    <w:rsid w:val="00AE5389"/>
    <w:rsid w:val="00AE5566"/>
    <w:rsid w:val="00AE5D06"/>
    <w:rsid w:val="00AE61A7"/>
    <w:rsid w:val="00AE669A"/>
    <w:rsid w:val="00AE67A3"/>
    <w:rsid w:val="00AE6A22"/>
    <w:rsid w:val="00AE7457"/>
    <w:rsid w:val="00AE7FE6"/>
    <w:rsid w:val="00AF0D99"/>
    <w:rsid w:val="00AF1421"/>
    <w:rsid w:val="00AF4BDB"/>
    <w:rsid w:val="00AF5787"/>
    <w:rsid w:val="00B0054C"/>
    <w:rsid w:val="00B00A87"/>
    <w:rsid w:val="00B01DBD"/>
    <w:rsid w:val="00B02504"/>
    <w:rsid w:val="00B03127"/>
    <w:rsid w:val="00B03BA4"/>
    <w:rsid w:val="00B03DFC"/>
    <w:rsid w:val="00B055B4"/>
    <w:rsid w:val="00B0732C"/>
    <w:rsid w:val="00B07BB5"/>
    <w:rsid w:val="00B126CE"/>
    <w:rsid w:val="00B12ADA"/>
    <w:rsid w:val="00B13A41"/>
    <w:rsid w:val="00B14E1F"/>
    <w:rsid w:val="00B16B41"/>
    <w:rsid w:val="00B20293"/>
    <w:rsid w:val="00B206D5"/>
    <w:rsid w:val="00B2251E"/>
    <w:rsid w:val="00B237DB"/>
    <w:rsid w:val="00B23E82"/>
    <w:rsid w:val="00B24608"/>
    <w:rsid w:val="00B2591A"/>
    <w:rsid w:val="00B25AD8"/>
    <w:rsid w:val="00B2628A"/>
    <w:rsid w:val="00B265B9"/>
    <w:rsid w:val="00B279B6"/>
    <w:rsid w:val="00B30532"/>
    <w:rsid w:val="00B3152F"/>
    <w:rsid w:val="00B31B3E"/>
    <w:rsid w:val="00B32E96"/>
    <w:rsid w:val="00B332A2"/>
    <w:rsid w:val="00B34A41"/>
    <w:rsid w:val="00B36528"/>
    <w:rsid w:val="00B41E10"/>
    <w:rsid w:val="00B42008"/>
    <w:rsid w:val="00B42CA0"/>
    <w:rsid w:val="00B432CF"/>
    <w:rsid w:val="00B43969"/>
    <w:rsid w:val="00B44009"/>
    <w:rsid w:val="00B44E17"/>
    <w:rsid w:val="00B45590"/>
    <w:rsid w:val="00B50058"/>
    <w:rsid w:val="00B50A5A"/>
    <w:rsid w:val="00B512A0"/>
    <w:rsid w:val="00B52F61"/>
    <w:rsid w:val="00B545D7"/>
    <w:rsid w:val="00B556C8"/>
    <w:rsid w:val="00B55AEE"/>
    <w:rsid w:val="00B57EF5"/>
    <w:rsid w:val="00B60949"/>
    <w:rsid w:val="00B60F7A"/>
    <w:rsid w:val="00B61062"/>
    <w:rsid w:val="00B61381"/>
    <w:rsid w:val="00B6207F"/>
    <w:rsid w:val="00B62477"/>
    <w:rsid w:val="00B64D3C"/>
    <w:rsid w:val="00B67151"/>
    <w:rsid w:val="00B70FE4"/>
    <w:rsid w:val="00B722AD"/>
    <w:rsid w:val="00B73568"/>
    <w:rsid w:val="00B7393B"/>
    <w:rsid w:val="00B7406D"/>
    <w:rsid w:val="00B751A1"/>
    <w:rsid w:val="00B75BEC"/>
    <w:rsid w:val="00B75DC1"/>
    <w:rsid w:val="00B76EBC"/>
    <w:rsid w:val="00B7717F"/>
    <w:rsid w:val="00B773FB"/>
    <w:rsid w:val="00B77D57"/>
    <w:rsid w:val="00B80733"/>
    <w:rsid w:val="00B80C08"/>
    <w:rsid w:val="00B81131"/>
    <w:rsid w:val="00B832D7"/>
    <w:rsid w:val="00B851F4"/>
    <w:rsid w:val="00B8554D"/>
    <w:rsid w:val="00B85851"/>
    <w:rsid w:val="00B85CEC"/>
    <w:rsid w:val="00B87510"/>
    <w:rsid w:val="00B87713"/>
    <w:rsid w:val="00B87905"/>
    <w:rsid w:val="00B87F69"/>
    <w:rsid w:val="00B87FC5"/>
    <w:rsid w:val="00B915D8"/>
    <w:rsid w:val="00B91A3D"/>
    <w:rsid w:val="00B9223C"/>
    <w:rsid w:val="00B938A1"/>
    <w:rsid w:val="00B94600"/>
    <w:rsid w:val="00B9507C"/>
    <w:rsid w:val="00B95851"/>
    <w:rsid w:val="00B96941"/>
    <w:rsid w:val="00B97E6C"/>
    <w:rsid w:val="00BA14C7"/>
    <w:rsid w:val="00BA2501"/>
    <w:rsid w:val="00BA3321"/>
    <w:rsid w:val="00BA3DB6"/>
    <w:rsid w:val="00BA50E4"/>
    <w:rsid w:val="00BA6848"/>
    <w:rsid w:val="00BA68A3"/>
    <w:rsid w:val="00BB0613"/>
    <w:rsid w:val="00BB0905"/>
    <w:rsid w:val="00BB101C"/>
    <w:rsid w:val="00BB10B1"/>
    <w:rsid w:val="00BB1267"/>
    <w:rsid w:val="00BB2387"/>
    <w:rsid w:val="00BB2818"/>
    <w:rsid w:val="00BB28E6"/>
    <w:rsid w:val="00BB3EC7"/>
    <w:rsid w:val="00BB49D1"/>
    <w:rsid w:val="00BB671C"/>
    <w:rsid w:val="00BB68E2"/>
    <w:rsid w:val="00BB6BFD"/>
    <w:rsid w:val="00BB6EBB"/>
    <w:rsid w:val="00BB7833"/>
    <w:rsid w:val="00BC0F28"/>
    <w:rsid w:val="00BC14AC"/>
    <w:rsid w:val="00BC1BE0"/>
    <w:rsid w:val="00BC1F58"/>
    <w:rsid w:val="00BC2527"/>
    <w:rsid w:val="00BC2AF5"/>
    <w:rsid w:val="00BC519F"/>
    <w:rsid w:val="00BC5683"/>
    <w:rsid w:val="00BC5BA7"/>
    <w:rsid w:val="00BD1436"/>
    <w:rsid w:val="00BD33D9"/>
    <w:rsid w:val="00BD3EED"/>
    <w:rsid w:val="00BD527B"/>
    <w:rsid w:val="00BD545C"/>
    <w:rsid w:val="00BD5AB2"/>
    <w:rsid w:val="00BD5D3D"/>
    <w:rsid w:val="00BD6269"/>
    <w:rsid w:val="00BD7B75"/>
    <w:rsid w:val="00BE041D"/>
    <w:rsid w:val="00BE0CC8"/>
    <w:rsid w:val="00BE1A4F"/>
    <w:rsid w:val="00BE267B"/>
    <w:rsid w:val="00BE317A"/>
    <w:rsid w:val="00BE3E06"/>
    <w:rsid w:val="00BE4604"/>
    <w:rsid w:val="00BE4B12"/>
    <w:rsid w:val="00BE5049"/>
    <w:rsid w:val="00BE6A33"/>
    <w:rsid w:val="00BE6E3C"/>
    <w:rsid w:val="00BE7884"/>
    <w:rsid w:val="00BE7AA9"/>
    <w:rsid w:val="00BF00BF"/>
    <w:rsid w:val="00BF0D2D"/>
    <w:rsid w:val="00BF67C0"/>
    <w:rsid w:val="00C00660"/>
    <w:rsid w:val="00C00EDA"/>
    <w:rsid w:val="00C01305"/>
    <w:rsid w:val="00C029C4"/>
    <w:rsid w:val="00C02E16"/>
    <w:rsid w:val="00C0339D"/>
    <w:rsid w:val="00C05DE2"/>
    <w:rsid w:val="00C066F2"/>
    <w:rsid w:val="00C10076"/>
    <w:rsid w:val="00C10D35"/>
    <w:rsid w:val="00C118B9"/>
    <w:rsid w:val="00C1325A"/>
    <w:rsid w:val="00C13534"/>
    <w:rsid w:val="00C14CA1"/>
    <w:rsid w:val="00C154A2"/>
    <w:rsid w:val="00C158CD"/>
    <w:rsid w:val="00C1660E"/>
    <w:rsid w:val="00C169D1"/>
    <w:rsid w:val="00C17CC6"/>
    <w:rsid w:val="00C209D0"/>
    <w:rsid w:val="00C21604"/>
    <w:rsid w:val="00C21B4C"/>
    <w:rsid w:val="00C25C1E"/>
    <w:rsid w:val="00C26AE8"/>
    <w:rsid w:val="00C26D01"/>
    <w:rsid w:val="00C30842"/>
    <w:rsid w:val="00C30B73"/>
    <w:rsid w:val="00C317CB"/>
    <w:rsid w:val="00C31899"/>
    <w:rsid w:val="00C3242A"/>
    <w:rsid w:val="00C32A9D"/>
    <w:rsid w:val="00C337DF"/>
    <w:rsid w:val="00C3438C"/>
    <w:rsid w:val="00C353F2"/>
    <w:rsid w:val="00C36703"/>
    <w:rsid w:val="00C367A3"/>
    <w:rsid w:val="00C368A7"/>
    <w:rsid w:val="00C37071"/>
    <w:rsid w:val="00C44658"/>
    <w:rsid w:val="00C50A91"/>
    <w:rsid w:val="00C50CEE"/>
    <w:rsid w:val="00C51275"/>
    <w:rsid w:val="00C5294D"/>
    <w:rsid w:val="00C531C7"/>
    <w:rsid w:val="00C541B6"/>
    <w:rsid w:val="00C55299"/>
    <w:rsid w:val="00C553A3"/>
    <w:rsid w:val="00C5686B"/>
    <w:rsid w:val="00C5721D"/>
    <w:rsid w:val="00C6181B"/>
    <w:rsid w:val="00C625B8"/>
    <w:rsid w:val="00C635D1"/>
    <w:rsid w:val="00C643BF"/>
    <w:rsid w:val="00C6595A"/>
    <w:rsid w:val="00C664DE"/>
    <w:rsid w:val="00C70056"/>
    <w:rsid w:val="00C70FB0"/>
    <w:rsid w:val="00C733EF"/>
    <w:rsid w:val="00C73D46"/>
    <w:rsid w:val="00C74024"/>
    <w:rsid w:val="00C80009"/>
    <w:rsid w:val="00C80784"/>
    <w:rsid w:val="00C80F37"/>
    <w:rsid w:val="00C82EBD"/>
    <w:rsid w:val="00C83B15"/>
    <w:rsid w:val="00C843B5"/>
    <w:rsid w:val="00C86559"/>
    <w:rsid w:val="00C870B9"/>
    <w:rsid w:val="00C918E1"/>
    <w:rsid w:val="00C91BE1"/>
    <w:rsid w:val="00C925C8"/>
    <w:rsid w:val="00C935E1"/>
    <w:rsid w:val="00C9431C"/>
    <w:rsid w:val="00C9577C"/>
    <w:rsid w:val="00C95B16"/>
    <w:rsid w:val="00C9603E"/>
    <w:rsid w:val="00C96A0E"/>
    <w:rsid w:val="00C9747B"/>
    <w:rsid w:val="00C97C70"/>
    <w:rsid w:val="00CA0B36"/>
    <w:rsid w:val="00CA19F7"/>
    <w:rsid w:val="00CA1AB7"/>
    <w:rsid w:val="00CA2B78"/>
    <w:rsid w:val="00CA2DC8"/>
    <w:rsid w:val="00CA379C"/>
    <w:rsid w:val="00CA37CC"/>
    <w:rsid w:val="00CA44E7"/>
    <w:rsid w:val="00CA45D4"/>
    <w:rsid w:val="00CA4FF9"/>
    <w:rsid w:val="00CA5A0C"/>
    <w:rsid w:val="00CA755D"/>
    <w:rsid w:val="00CA7C4B"/>
    <w:rsid w:val="00CB0BFF"/>
    <w:rsid w:val="00CB1044"/>
    <w:rsid w:val="00CB11A6"/>
    <w:rsid w:val="00CB1944"/>
    <w:rsid w:val="00CB3E4F"/>
    <w:rsid w:val="00CB6CB2"/>
    <w:rsid w:val="00CB75D9"/>
    <w:rsid w:val="00CB7747"/>
    <w:rsid w:val="00CB7F84"/>
    <w:rsid w:val="00CC0000"/>
    <w:rsid w:val="00CC07A5"/>
    <w:rsid w:val="00CC1ADC"/>
    <w:rsid w:val="00CC262A"/>
    <w:rsid w:val="00CC5387"/>
    <w:rsid w:val="00CC792A"/>
    <w:rsid w:val="00CC7B29"/>
    <w:rsid w:val="00CC7CED"/>
    <w:rsid w:val="00CD141A"/>
    <w:rsid w:val="00CD1D7D"/>
    <w:rsid w:val="00CD31D5"/>
    <w:rsid w:val="00CD3F39"/>
    <w:rsid w:val="00CD4F5F"/>
    <w:rsid w:val="00CD6ACC"/>
    <w:rsid w:val="00CD78FB"/>
    <w:rsid w:val="00CE1E5F"/>
    <w:rsid w:val="00CE278C"/>
    <w:rsid w:val="00CE31D8"/>
    <w:rsid w:val="00CE3DE1"/>
    <w:rsid w:val="00CE4B7D"/>
    <w:rsid w:val="00CF034C"/>
    <w:rsid w:val="00CF095C"/>
    <w:rsid w:val="00CF1B55"/>
    <w:rsid w:val="00CF2DD3"/>
    <w:rsid w:val="00CF35A9"/>
    <w:rsid w:val="00CF3DBD"/>
    <w:rsid w:val="00CF4440"/>
    <w:rsid w:val="00CF6C1B"/>
    <w:rsid w:val="00CF791C"/>
    <w:rsid w:val="00CF7C89"/>
    <w:rsid w:val="00D00A11"/>
    <w:rsid w:val="00D020FB"/>
    <w:rsid w:val="00D02F73"/>
    <w:rsid w:val="00D037BE"/>
    <w:rsid w:val="00D0430E"/>
    <w:rsid w:val="00D0508A"/>
    <w:rsid w:val="00D06EFA"/>
    <w:rsid w:val="00D10D3A"/>
    <w:rsid w:val="00D10DF5"/>
    <w:rsid w:val="00D10FE5"/>
    <w:rsid w:val="00D11329"/>
    <w:rsid w:val="00D12B5F"/>
    <w:rsid w:val="00D13854"/>
    <w:rsid w:val="00D15609"/>
    <w:rsid w:val="00D15E4D"/>
    <w:rsid w:val="00D16C5A"/>
    <w:rsid w:val="00D21FDC"/>
    <w:rsid w:val="00D223FB"/>
    <w:rsid w:val="00D24639"/>
    <w:rsid w:val="00D24993"/>
    <w:rsid w:val="00D2521B"/>
    <w:rsid w:val="00D2564F"/>
    <w:rsid w:val="00D25A31"/>
    <w:rsid w:val="00D26B6B"/>
    <w:rsid w:val="00D2718C"/>
    <w:rsid w:val="00D2755F"/>
    <w:rsid w:val="00D3027D"/>
    <w:rsid w:val="00D30AA2"/>
    <w:rsid w:val="00D3242C"/>
    <w:rsid w:val="00D3376A"/>
    <w:rsid w:val="00D348A6"/>
    <w:rsid w:val="00D37BEB"/>
    <w:rsid w:val="00D37E39"/>
    <w:rsid w:val="00D37E5D"/>
    <w:rsid w:val="00D406F6"/>
    <w:rsid w:val="00D41219"/>
    <w:rsid w:val="00D431AF"/>
    <w:rsid w:val="00D451E7"/>
    <w:rsid w:val="00D45982"/>
    <w:rsid w:val="00D45EF1"/>
    <w:rsid w:val="00D46288"/>
    <w:rsid w:val="00D52A11"/>
    <w:rsid w:val="00D539D1"/>
    <w:rsid w:val="00D54AA6"/>
    <w:rsid w:val="00D5534F"/>
    <w:rsid w:val="00D5549A"/>
    <w:rsid w:val="00D554B2"/>
    <w:rsid w:val="00D56310"/>
    <w:rsid w:val="00D5674E"/>
    <w:rsid w:val="00D56F56"/>
    <w:rsid w:val="00D60A2D"/>
    <w:rsid w:val="00D6497F"/>
    <w:rsid w:val="00D64F5B"/>
    <w:rsid w:val="00D65191"/>
    <w:rsid w:val="00D663E2"/>
    <w:rsid w:val="00D6713A"/>
    <w:rsid w:val="00D67558"/>
    <w:rsid w:val="00D67737"/>
    <w:rsid w:val="00D6782B"/>
    <w:rsid w:val="00D67F6D"/>
    <w:rsid w:val="00D71186"/>
    <w:rsid w:val="00D71356"/>
    <w:rsid w:val="00D719B6"/>
    <w:rsid w:val="00D72016"/>
    <w:rsid w:val="00D72BAC"/>
    <w:rsid w:val="00D73067"/>
    <w:rsid w:val="00D74AD9"/>
    <w:rsid w:val="00D752CE"/>
    <w:rsid w:val="00D756CA"/>
    <w:rsid w:val="00D809F8"/>
    <w:rsid w:val="00D8171A"/>
    <w:rsid w:val="00D82AD5"/>
    <w:rsid w:val="00D84382"/>
    <w:rsid w:val="00D84FE6"/>
    <w:rsid w:val="00D85414"/>
    <w:rsid w:val="00D8555E"/>
    <w:rsid w:val="00D87346"/>
    <w:rsid w:val="00D90201"/>
    <w:rsid w:val="00D9127A"/>
    <w:rsid w:val="00D929FD"/>
    <w:rsid w:val="00D92BD1"/>
    <w:rsid w:val="00D9364B"/>
    <w:rsid w:val="00D9489E"/>
    <w:rsid w:val="00D961B5"/>
    <w:rsid w:val="00DA019C"/>
    <w:rsid w:val="00DA0F1D"/>
    <w:rsid w:val="00DA2671"/>
    <w:rsid w:val="00DA3AF2"/>
    <w:rsid w:val="00DA51AF"/>
    <w:rsid w:val="00DA56DA"/>
    <w:rsid w:val="00DA69B5"/>
    <w:rsid w:val="00DA7618"/>
    <w:rsid w:val="00DB0D95"/>
    <w:rsid w:val="00DB23AF"/>
    <w:rsid w:val="00DB2E59"/>
    <w:rsid w:val="00DB3441"/>
    <w:rsid w:val="00DB358F"/>
    <w:rsid w:val="00DB3A01"/>
    <w:rsid w:val="00DB4013"/>
    <w:rsid w:val="00DB62F3"/>
    <w:rsid w:val="00DB7066"/>
    <w:rsid w:val="00DB7100"/>
    <w:rsid w:val="00DB749B"/>
    <w:rsid w:val="00DC0A10"/>
    <w:rsid w:val="00DC1902"/>
    <w:rsid w:val="00DC2801"/>
    <w:rsid w:val="00DC2900"/>
    <w:rsid w:val="00DC2BF3"/>
    <w:rsid w:val="00DC2E39"/>
    <w:rsid w:val="00DC3D55"/>
    <w:rsid w:val="00DC44F1"/>
    <w:rsid w:val="00DC656B"/>
    <w:rsid w:val="00DC68B4"/>
    <w:rsid w:val="00DC6C90"/>
    <w:rsid w:val="00DC6EEC"/>
    <w:rsid w:val="00DC7FEB"/>
    <w:rsid w:val="00DD08A7"/>
    <w:rsid w:val="00DD125D"/>
    <w:rsid w:val="00DD12E1"/>
    <w:rsid w:val="00DD2D4B"/>
    <w:rsid w:val="00DD4B97"/>
    <w:rsid w:val="00DD4D9B"/>
    <w:rsid w:val="00DD4FDA"/>
    <w:rsid w:val="00DD5AE8"/>
    <w:rsid w:val="00DD7427"/>
    <w:rsid w:val="00DE4384"/>
    <w:rsid w:val="00DE568B"/>
    <w:rsid w:val="00DE5AAF"/>
    <w:rsid w:val="00DE5E2F"/>
    <w:rsid w:val="00DE6099"/>
    <w:rsid w:val="00DE6C27"/>
    <w:rsid w:val="00DE753D"/>
    <w:rsid w:val="00DF0844"/>
    <w:rsid w:val="00DF1273"/>
    <w:rsid w:val="00DF16F5"/>
    <w:rsid w:val="00DF1826"/>
    <w:rsid w:val="00DF1B76"/>
    <w:rsid w:val="00DF21A4"/>
    <w:rsid w:val="00DF4B10"/>
    <w:rsid w:val="00DF4F55"/>
    <w:rsid w:val="00DF55DB"/>
    <w:rsid w:val="00DF6D26"/>
    <w:rsid w:val="00DF7189"/>
    <w:rsid w:val="00E0061F"/>
    <w:rsid w:val="00E00DC9"/>
    <w:rsid w:val="00E01338"/>
    <w:rsid w:val="00E01F6F"/>
    <w:rsid w:val="00E0312D"/>
    <w:rsid w:val="00E03A6C"/>
    <w:rsid w:val="00E03B8B"/>
    <w:rsid w:val="00E04C1B"/>
    <w:rsid w:val="00E06D27"/>
    <w:rsid w:val="00E0720F"/>
    <w:rsid w:val="00E07BCE"/>
    <w:rsid w:val="00E10013"/>
    <w:rsid w:val="00E10512"/>
    <w:rsid w:val="00E10FAB"/>
    <w:rsid w:val="00E11678"/>
    <w:rsid w:val="00E11D29"/>
    <w:rsid w:val="00E124FE"/>
    <w:rsid w:val="00E12F33"/>
    <w:rsid w:val="00E13220"/>
    <w:rsid w:val="00E13317"/>
    <w:rsid w:val="00E138D4"/>
    <w:rsid w:val="00E13D92"/>
    <w:rsid w:val="00E22067"/>
    <w:rsid w:val="00E232A2"/>
    <w:rsid w:val="00E24C3C"/>
    <w:rsid w:val="00E24D67"/>
    <w:rsid w:val="00E25627"/>
    <w:rsid w:val="00E277B2"/>
    <w:rsid w:val="00E30AD1"/>
    <w:rsid w:val="00E32950"/>
    <w:rsid w:val="00E32DE4"/>
    <w:rsid w:val="00E3585D"/>
    <w:rsid w:val="00E358F4"/>
    <w:rsid w:val="00E37DEA"/>
    <w:rsid w:val="00E4115A"/>
    <w:rsid w:val="00E43E53"/>
    <w:rsid w:val="00E44054"/>
    <w:rsid w:val="00E44301"/>
    <w:rsid w:val="00E46451"/>
    <w:rsid w:val="00E46875"/>
    <w:rsid w:val="00E47495"/>
    <w:rsid w:val="00E53436"/>
    <w:rsid w:val="00E56684"/>
    <w:rsid w:val="00E603D3"/>
    <w:rsid w:val="00E60448"/>
    <w:rsid w:val="00E60872"/>
    <w:rsid w:val="00E60F6E"/>
    <w:rsid w:val="00E61394"/>
    <w:rsid w:val="00E62DCF"/>
    <w:rsid w:val="00E65116"/>
    <w:rsid w:val="00E6533B"/>
    <w:rsid w:val="00E65F39"/>
    <w:rsid w:val="00E66D75"/>
    <w:rsid w:val="00E7049B"/>
    <w:rsid w:val="00E7206A"/>
    <w:rsid w:val="00E72BBD"/>
    <w:rsid w:val="00E7305D"/>
    <w:rsid w:val="00E74177"/>
    <w:rsid w:val="00E74AD5"/>
    <w:rsid w:val="00E74BC0"/>
    <w:rsid w:val="00E77877"/>
    <w:rsid w:val="00E77904"/>
    <w:rsid w:val="00E7791D"/>
    <w:rsid w:val="00E80BF2"/>
    <w:rsid w:val="00E812BF"/>
    <w:rsid w:val="00E83078"/>
    <w:rsid w:val="00E83F78"/>
    <w:rsid w:val="00E853FC"/>
    <w:rsid w:val="00E8543B"/>
    <w:rsid w:val="00E86186"/>
    <w:rsid w:val="00E863FB"/>
    <w:rsid w:val="00E8641F"/>
    <w:rsid w:val="00E9086A"/>
    <w:rsid w:val="00E90BD7"/>
    <w:rsid w:val="00E921FD"/>
    <w:rsid w:val="00E94851"/>
    <w:rsid w:val="00E9651C"/>
    <w:rsid w:val="00E96601"/>
    <w:rsid w:val="00E96B3E"/>
    <w:rsid w:val="00E974E9"/>
    <w:rsid w:val="00EA0DD7"/>
    <w:rsid w:val="00EA2C68"/>
    <w:rsid w:val="00EA3898"/>
    <w:rsid w:val="00EA3B0A"/>
    <w:rsid w:val="00EA6EA0"/>
    <w:rsid w:val="00EA7093"/>
    <w:rsid w:val="00EA780C"/>
    <w:rsid w:val="00EB0A9F"/>
    <w:rsid w:val="00EB1BEB"/>
    <w:rsid w:val="00EB25D7"/>
    <w:rsid w:val="00EB292C"/>
    <w:rsid w:val="00EB4A81"/>
    <w:rsid w:val="00EB5362"/>
    <w:rsid w:val="00EB5490"/>
    <w:rsid w:val="00EB566F"/>
    <w:rsid w:val="00EB5C91"/>
    <w:rsid w:val="00EB61CA"/>
    <w:rsid w:val="00EB6435"/>
    <w:rsid w:val="00EB69D3"/>
    <w:rsid w:val="00EB6C69"/>
    <w:rsid w:val="00EB7420"/>
    <w:rsid w:val="00EB7957"/>
    <w:rsid w:val="00EC0994"/>
    <w:rsid w:val="00EC13F1"/>
    <w:rsid w:val="00EC357B"/>
    <w:rsid w:val="00EC38BB"/>
    <w:rsid w:val="00EC3B4A"/>
    <w:rsid w:val="00EC3F8A"/>
    <w:rsid w:val="00EC4189"/>
    <w:rsid w:val="00EC4A3C"/>
    <w:rsid w:val="00EC500B"/>
    <w:rsid w:val="00EC66BE"/>
    <w:rsid w:val="00EC7494"/>
    <w:rsid w:val="00ED0F3A"/>
    <w:rsid w:val="00ED4C08"/>
    <w:rsid w:val="00ED5B59"/>
    <w:rsid w:val="00ED5CF1"/>
    <w:rsid w:val="00ED77DA"/>
    <w:rsid w:val="00EE00CF"/>
    <w:rsid w:val="00EE0D94"/>
    <w:rsid w:val="00EE379D"/>
    <w:rsid w:val="00EE57E2"/>
    <w:rsid w:val="00EE614F"/>
    <w:rsid w:val="00EE6169"/>
    <w:rsid w:val="00EF02AA"/>
    <w:rsid w:val="00EF0796"/>
    <w:rsid w:val="00EF1200"/>
    <w:rsid w:val="00EF2847"/>
    <w:rsid w:val="00EF3624"/>
    <w:rsid w:val="00EF4CC8"/>
    <w:rsid w:val="00EF60A8"/>
    <w:rsid w:val="00EF695C"/>
    <w:rsid w:val="00EF71C3"/>
    <w:rsid w:val="00EF7B09"/>
    <w:rsid w:val="00F00905"/>
    <w:rsid w:val="00F01F6B"/>
    <w:rsid w:val="00F0295C"/>
    <w:rsid w:val="00F02BCE"/>
    <w:rsid w:val="00F033B2"/>
    <w:rsid w:val="00F04B0C"/>
    <w:rsid w:val="00F056C5"/>
    <w:rsid w:val="00F070BD"/>
    <w:rsid w:val="00F079CA"/>
    <w:rsid w:val="00F11236"/>
    <w:rsid w:val="00F144A4"/>
    <w:rsid w:val="00F162D6"/>
    <w:rsid w:val="00F165D6"/>
    <w:rsid w:val="00F16C6F"/>
    <w:rsid w:val="00F17B27"/>
    <w:rsid w:val="00F2056E"/>
    <w:rsid w:val="00F21DE8"/>
    <w:rsid w:val="00F22C40"/>
    <w:rsid w:val="00F23719"/>
    <w:rsid w:val="00F2411E"/>
    <w:rsid w:val="00F2482E"/>
    <w:rsid w:val="00F25335"/>
    <w:rsid w:val="00F25EEF"/>
    <w:rsid w:val="00F27C8E"/>
    <w:rsid w:val="00F30665"/>
    <w:rsid w:val="00F31036"/>
    <w:rsid w:val="00F31D66"/>
    <w:rsid w:val="00F32925"/>
    <w:rsid w:val="00F332C0"/>
    <w:rsid w:val="00F341A6"/>
    <w:rsid w:val="00F35ADF"/>
    <w:rsid w:val="00F363EC"/>
    <w:rsid w:val="00F3694D"/>
    <w:rsid w:val="00F40F42"/>
    <w:rsid w:val="00F40FB4"/>
    <w:rsid w:val="00F413AC"/>
    <w:rsid w:val="00F42F62"/>
    <w:rsid w:val="00F44019"/>
    <w:rsid w:val="00F455B0"/>
    <w:rsid w:val="00F46A04"/>
    <w:rsid w:val="00F46DA6"/>
    <w:rsid w:val="00F46E87"/>
    <w:rsid w:val="00F506F9"/>
    <w:rsid w:val="00F52B3C"/>
    <w:rsid w:val="00F53635"/>
    <w:rsid w:val="00F56910"/>
    <w:rsid w:val="00F573A7"/>
    <w:rsid w:val="00F574CC"/>
    <w:rsid w:val="00F60187"/>
    <w:rsid w:val="00F61C4C"/>
    <w:rsid w:val="00F62B6A"/>
    <w:rsid w:val="00F62F25"/>
    <w:rsid w:val="00F645CE"/>
    <w:rsid w:val="00F6498A"/>
    <w:rsid w:val="00F64D2A"/>
    <w:rsid w:val="00F6500C"/>
    <w:rsid w:val="00F65015"/>
    <w:rsid w:val="00F7172B"/>
    <w:rsid w:val="00F71A47"/>
    <w:rsid w:val="00F730B7"/>
    <w:rsid w:val="00F73567"/>
    <w:rsid w:val="00F75C34"/>
    <w:rsid w:val="00F7629B"/>
    <w:rsid w:val="00F8124F"/>
    <w:rsid w:val="00F81A23"/>
    <w:rsid w:val="00F81B02"/>
    <w:rsid w:val="00F81CE9"/>
    <w:rsid w:val="00F82096"/>
    <w:rsid w:val="00F82751"/>
    <w:rsid w:val="00F83A19"/>
    <w:rsid w:val="00F83AA8"/>
    <w:rsid w:val="00F862AE"/>
    <w:rsid w:val="00F90C97"/>
    <w:rsid w:val="00F91982"/>
    <w:rsid w:val="00F92CE4"/>
    <w:rsid w:val="00F94196"/>
    <w:rsid w:val="00F95219"/>
    <w:rsid w:val="00F96F92"/>
    <w:rsid w:val="00FA00DA"/>
    <w:rsid w:val="00FA035B"/>
    <w:rsid w:val="00FA0AE0"/>
    <w:rsid w:val="00FA148B"/>
    <w:rsid w:val="00FA17A3"/>
    <w:rsid w:val="00FA3511"/>
    <w:rsid w:val="00FA3546"/>
    <w:rsid w:val="00FA4FC5"/>
    <w:rsid w:val="00FA5091"/>
    <w:rsid w:val="00FA6A9A"/>
    <w:rsid w:val="00FB069B"/>
    <w:rsid w:val="00FB133A"/>
    <w:rsid w:val="00FB1368"/>
    <w:rsid w:val="00FB1436"/>
    <w:rsid w:val="00FB261C"/>
    <w:rsid w:val="00FB5B11"/>
    <w:rsid w:val="00FB6BF7"/>
    <w:rsid w:val="00FB73FE"/>
    <w:rsid w:val="00FB7A57"/>
    <w:rsid w:val="00FB7F2D"/>
    <w:rsid w:val="00FC066C"/>
    <w:rsid w:val="00FC13B0"/>
    <w:rsid w:val="00FC1707"/>
    <w:rsid w:val="00FC3835"/>
    <w:rsid w:val="00FC3EA2"/>
    <w:rsid w:val="00FC40D7"/>
    <w:rsid w:val="00FC5281"/>
    <w:rsid w:val="00FC5425"/>
    <w:rsid w:val="00FC59DF"/>
    <w:rsid w:val="00FC6239"/>
    <w:rsid w:val="00FC6D5B"/>
    <w:rsid w:val="00FD0DA5"/>
    <w:rsid w:val="00FD0F58"/>
    <w:rsid w:val="00FD1868"/>
    <w:rsid w:val="00FD2741"/>
    <w:rsid w:val="00FD2A3B"/>
    <w:rsid w:val="00FD3006"/>
    <w:rsid w:val="00FD4505"/>
    <w:rsid w:val="00FE0238"/>
    <w:rsid w:val="00FE03DE"/>
    <w:rsid w:val="00FE28D7"/>
    <w:rsid w:val="00FE5892"/>
    <w:rsid w:val="00FE725C"/>
    <w:rsid w:val="00FE7560"/>
    <w:rsid w:val="00FE77DE"/>
    <w:rsid w:val="00FF1314"/>
    <w:rsid w:val="00FF1903"/>
    <w:rsid w:val="00FF2319"/>
    <w:rsid w:val="00FF5B8F"/>
    <w:rsid w:val="00FF5CD4"/>
    <w:rsid w:val="00FF5F18"/>
    <w:rsid w:val="00FF5F6F"/>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E5410D"/>
  <w15:chartTrackingRefBased/>
  <w15:docId w15:val="{654C8D0C-4856-4A7C-B40E-B8488B98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6"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31"/>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8775BE"/>
    <w:rPr>
      <w:color w:val="0000FF"/>
      <w:u w:val="single"/>
    </w:rPr>
  </w:style>
  <w:style w:type="paragraph" w:styleId="Revision">
    <w:name w:val="Revision"/>
    <w:hidden/>
    <w:uiPriority w:val="99"/>
    <w:semiHidden/>
    <w:rsid w:val="00A23B7F"/>
    <w:pPr>
      <w:spacing w:line="240" w:lineRule="auto"/>
      <w:ind w:firstLine="0"/>
    </w:pPr>
  </w:style>
  <w:style w:type="paragraph" w:customStyle="1" w:styleId="bibitem">
    <w:name w:val="bibitem"/>
    <w:basedOn w:val="Normal"/>
    <w:uiPriority w:val="99"/>
    <w:rsid w:val="004F3890"/>
    <w:pPr>
      <w:widowControl w:val="0"/>
      <w:autoSpaceDE w:val="0"/>
      <w:autoSpaceDN w:val="0"/>
      <w:adjustRightInd w:val="0"/>
      <w:spacing w:line="240" w:lineRule="auto"/>
      <w:ind w:left="567" w:hanging="567"/>
    </w:pPr>
    <w:rPr>
      <w:rFonts w:ascii="Times New Roman" w:hAnsi="Times New Roman" w:cs="Times New Roman"/>
      <w:noProof/>
      <w:color w:val="auto"/>
      <w:sz w:val="20"/>
      <w:szCs w:val="20"/>
      <w:lang w:val="de-DE"/>
    </w:rPr>
  </w:style>
  <w:style w:type="character" w:customStyle="1" w:styleId="mo">
    <w:name w:val="mo"/>
    <w:basedOn w:val="DefaultParagraphFont"/>
    <w:rsid w:val="00F574CC"/>
  </w:style>
  <w:style w:type="character" w:customStyle="1" w:styleId="mjxassistivemathml">
    <w:name w:val="mjx_assistive_mathml"/>
    <w:basedOn w:val="DefaultParagraphFont"/>
    <w:rsid w:val="00F574CC"/>
  </w:style>
  <w:style w:type="character" w:customStyle="1" w:styleId="mixed-citation">
    <w:name w:val="mixed-citation"/>
    <w:basedOn w:val="DefaultParagraphFont"/>
    <w:rsid w:val="004B0FA0"/>
  </w:style>
  <w:style w:type="character" w:customStyle="1" w:styleId="ref-title">
    <w:name w:val="ref-title"/>
    <w:basedOn w:val="DefaultParagraphFont"/>
    <w:rsid w:val="004B0FA0"/>
  </w:style>
  <w:style w:type="character" w:customStyle="1" w:styleId="ref-journal">
    <w:name w:val="ref-journal"/>
    <w:basedOn w:val="DefaultParagraphFont"/>
    <w:rsid w:val="004B0FA0"/>
  </w:style>
  <w:style w:type="character" w:customStyle="1" w:styleId="ref-vol">
    <w:name w:val="ref-vol"/>
    <w:basedOn w:val="DefaultParagraphFont"/>
    <w:rsid w:val="004B0FA0"/>
  </w:style>
  <w:style w:type="character" w:styleId="HTMLCite">
    <w:name w:val="HTML Cite"/>
    <w:basedOn w:val="DefaultParagraphFont"/>
    <w:uiPriority w:val="99"/>
    <w:semiHidden/>
    <w:unhideWhenUsed/>
    <w:rsid w:val="004B0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99909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345565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bmcneurosci.biomedcentral.com/articles/10.1186/1471-2202-10-55"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bmcneurosci.biomedcentral.com/articles/10.1186/1471-2202-10-55"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osf.io/625d8/"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sf.io/625d8/" TargetMode="External"/><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sci\AppData\Roaming\Microsoft\Templates\APA%20style%20paper(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66802F070144AA9ED405C695A5D101"/>
        <w:category>
          <w:name w:val="General"/>
          <w:gallery w:val="placeholder"/>
        </w:category>
        <w:types>
          <w:type w:val="bbPlcHdr"/>
        </w:types>
        <w:behaviors>
          <w:behavior w:val="content"/>
        </w:behaviors>
        <w:guid w:val="{1EDAAFE4-7D3B-4BF1-814A-ED7B48988C6B}"/>
      </w:docPartPr>
      <w:docPartBody>
        <w:p w:rsidR="007F5DEB" w:rsidRDefault="004B7259">
          <w:pPr>
            <w:pStyle w:val="9866802F070144AA9ED405C695A5D101"/>
          </w:pPr>
          <w:r>
            <w:t>Author Name(s), First M. Last, Omit Titles and Degrees</w:t>
          </w:r>
        </w:p>
      </w:docPartBody>
    </w:docPart>
    <w:docPart>
      <w:docPartPr>
        <w:name w:val="5B3989CE85C44E7B80F231AEF5198B9C"/>
        <w:category>
          <w:name w:val="General"/>
          <w:gallery w:val="placeholder"/>
        </w:category>
        <w:types>
          <w:type w:val="bbPlcHdr"/>
        </w:types>
        <w:behaviors>
          <w:behavior w:val="content"/>
        </w:behaviors>
        <w:guid w:val="{A71AB365-75FC-4D6D-886B-9E1401050D67}"/>
      </w:docPartPr>
      <w:docPartBody>
        <w:p w:rsidR="007F5DEB" w:rsidRDefault="004B7259">
          <w:pPr>
            <w:pStyle w:val="5B3989CE85C44E7B80F231AEF5198B9C"/>
          </w:pPr>
          <w:r>
            <w:t>Institutional Affiliation(s)</w:t>
          </w:r>
        </w:p>
      </w:docPartBody>
    </w:docPart>
    <w:docPart>
      <w:docPartPr>
        <w:name w:val="7374A8105150465C9BE16BA458E7E842"/>
        <w:category>
          <w:name w:val="General"/>
          <w:gallery w:val="placeholder"/>
        </w:category>
        <w:types>
          <w:type w:val="bbPlcHdr"/>
        </w:types>
        <w:behaviors>
          <w:behavior w:val="content"/>
        </w:behaviors>
        <w:guid w:val="{89DB2559-3656-43DE-85CC-4725F07C4423}"/>
      </w:docPartPr>
      <w:docPartBody>
        <w:p w:rsidR="007F5DEB" w:rsidRDefault="004B7259">
          <w:pPr>
            <w:pStyle w:val="7374A8105150465C9BE16BA458E7E842"/>
          </w:pPr>
          <w:r>
            <w:t>Include any grant/funding information and a complete correspondence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59"/>
    <w:rsid w:val="000C4658"/>
    <w:rsid w:val="000F15C5"/>
    <w:rsid w:val="00193100"/>
    <w:rsid w:val="001B4DAF"/>
    <w:rsid w:val="002114C6"/>
    <w:rsid w:val="00211CFA"/>
    <w:rsid w:val="002F422A"/>
    <w:rsid w:val="00325EBC"/>
    <w:rsid w:val="003A5D7B"/>
    <w:rsid w:val="003F197B"/>
    <w:rsid w:val="00476303"/>
    <w:rsid w:val="004B7259"/>
    <w:rsid w:val="004D028B"/>
    <w:rsid w:val="005A1508"/>
    <w:rsid w:val="0062727C"/>
    <w:rsid w:val="006531CF"/>
    <w:rsid w:val="007C6991"/>
    <w:rsid w:val="007F5DEB"/>
    <w:rsid w:val="008147FB"/>
    <w:rsid w:val="009C7277"/>
    <w:rsid w:val="009E1CC8"/>
    <w:rsid w:val="00A02537"/>
    <w:rsid w:val="00A16AC4"/>
    <w:rsid w:val="00AD4761"/>
    <w:rsid w:val="00AF5B2D"/>
    <w:rsid w:val="00AF6DC2"/>
    <w:rsid w:val="00B15F56"/>
    <w:rsid w:val="00B21032"/>
    <w:rsid w:val="00B701C9"/>
    <w:rsid w:val="00BC3FB2"/>
    <w:rsid w:val="00C91B01"/>
    <w:rsid w:val="00C9576A"/>
    <w:rsid w:val="00D23BEB"/>
    <w:rsid w:val="00D310BA"/>
    <w:rsid w:val="00DD0F22"/>
    <w:rsid w:val="00E81151"/>
    <w:rsid w:val="00ED4587"/>
    <w:rsid w:val="00EE2DFD"/>
    <w:rsid w:val="00F10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91EBFDBF9E4C0FA019B56C1CC68771">
    <w:name w:val="CD91EBFDBF9E4C0FA019B56C1CC68771"/>
  </w:style>
  <w:style w:type="paragraph" w:customStyle="1" w:styleId="9866802F070144AA9ED405C695A5D101">
    <w:name w:val="9866802F070144AA9ED405C695A5D101"/>
  </w:style>
  <w:style w:type="paragraph" w:customStyle="1" w:styleId="5B3989CE85C44E7B80F231AEF5198B9C">
    <w:name w:val="5B3989CE85C44E7B80F231AEF5198B9C"/>
  </w:style>
  <w:style w:type="paragraph" w:customStyle="1" w:styleId="7374A8105150465C9BE16BA458E7E842">
    <w:name w:val="7374A8105150465C9BE16BA458E7E842"/>
  </w:style>
  <w:style w:type="character" w:styleId="Emphasis">
    <w:name w:val="Emphasis"/>
    <w:basedOn w:val="DefaultParagraphFont"/>
    <w:uiPriority w:val="4"/>
    <w:unhideWhenUsed/>
    <w:qFormat/>
    <w:rPr>
      <w:i/>
      <w:iCs/>
    </w:rPr>
  </w:style>
  <w:style w:type="paragraph" w:customStyle="1" w:styleId="0D21763707B94ABF82BAEEB6AD158BD4">
    <w:name w:val="0D21763707B94ABF82BAEEB6AD158BD4"/>
  </w:style>
  <w:style w:type="paragraph" w:customStyle="1" w:styleId="6E932D2222FB46C9803A69B534DCF1D5">
    <w:name w:val="6E932D2222FB46C9803A69B534DCF1D5"/>
  </w:style>
  <w:style w:type="paragraph" w:customStyle="1" w:styleId="DA0F523BB9294A448B1B97BA25B66BAD">
    <w:name w:val="DA0F523BB9294A448B1B97BA25B66BAD"/>
  </w:style>
  <w:style w:type="paragraph" w:customStyle="1" w:styleId="93329719D31D44CDA6C3288F30008477">
    <w:name w:val="93329719D31D44CDA6C3288F30008477"/>
  </w:style>
  <w:style w:type="paragraph" w:customStyle="1" w:styleId="022CAEF6F9DA471B915CE25498FCA525">
    <w:name w:val="022CAEF6F9DA471B915CE25498FCA525"/>
  </w:style>
  <w:style w:type="paragraph" w:customStyle="1" w:styleId="C2D75C4EFA82403D800D685EB799B0E1">
    <w:name w:val="C2D75C4EFA82403D800D685EB799B0E1"/>
  </w:style>
  <w:style w:type="character" w:styleId="FootnoteReference">
    <w:name w:val="footnote reference"/>
    <w:basedOn w:val="DefaultParagraphFont"/>
    <w:uiPriority w:val="99"/>
    <w:qFormat/>
    <w:rPr>
      <w:vertAlign w:val="superscript"/>
    </w:rPr>
  </w:style>
  <w:style w:type="paragraph" w:customStyle="1" w:styleId="D7016FC59B994479A840B2B86E6C17E8">
    <w:name w:val="D7016FC59B994479A840B2B86E6C17E8"/>
  </w:style>
  <w:style w:type="paragraph" w:customStyle="1" w:styleId="0BACBD60738349CE9012A45F3CB02A2E">
    <w:name w:val="0BACBD60738349CE9012A45F3CB02A2E"/>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779A66ACFEF44C338AE6F37F4565D62C">
    <w:name w:val="779A66ACFEF44C338AE6F37F4565D62C"/>
  </w:style>
  <w:style w:type="paragraph" w:customStyle="1" w:styleId="9EC7FFFC19C641B1818791A879B58838">
    <w:name w:val="9EC7FFFC19C641B1818791A879B58838"/>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506894ECB62E4E5C80C47EE6B2A768DF">
    <w:name w:val="506894ECB62E4E5C80C47EE6B2A768DF"/>
  </w:style>
  <w:style w:type="paragraph" w:customStyle="1" w:styleId="D4E72B29CF714B8C810ED9BC94FBEEC1">
    <w:name w:val="D4E72B29CF714B8C810ED9BC94FBEEC1"/>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5883CD88D28346F69FBD97BA6FB2114D">
    <w:name w:val="5883CD88D28346F69FBD97BA6FB2114D"/>
  </w:style>
  <w:style w:type="paragraph" w:customStyle="1" w:styleId="5C24F58A6EB548F0AF23400EB9197CB2">
    <w:name w:val="5C24F58A6EB548F0AF23400EB9197CB2"/>
  </w:style>
  <w:style w:type="paragraph" w:customStyle="1" w:styleId="4F120FCF476D4638ADF79482AB48FF46">
    <w:name w:val="4F120FCF476D4638ADF79482AB48FF46"/>
  </w:style>
  <w:style w:type="paragraph" w:customStyle="1" w:styleId="05A0315048FE4FA2820B026D2C46109A">
    <w:name w:val="05A0315048FE4FA2820B026D2C46109A"/>
  </w:style>
  <w:style w:type="paragraph" w:customStyle="1" w:styleId="D26E9358B333473F9B3303D84A0918FD">
    <w:name w:val="D26E9358B333473F9B3303D84A0918FD"/>
  </w:style>
  <w:style w:type="paragraph" w:customStyle="1" w:styleId="1566027BF070446382B7E24B0ADA9EB6">
    <w:name w:val="1566027BF070446382B7E24B0ADA9EB6"/>
  </w:style>
  <w:style w:type="paragraph" w:customStyle="1" w:styleId="5A518213E7404992A0143B8C916765E2">
    <w:name w:val="5A518213E7404992A0143B8C916765E2"/>
  </w:style>
  <w:style w:type="paragraph" w:customStyle="1" w:styleId="0BD74EDA94C24713B416FBC6A00406B1">
    <w:name w:val="0BD74EDA94C24713B416FBC6A00406B1"/>
  </w:style>
  <w:style w:type="paragraph" w:customStyle="1" w:styleId="929F06A3726E4B28BD3DDE2D5BE925B1">
    <w:name w:val="929F06A3726E4B28BD3DDE2D5BE925B1"/>
  </w:style>
  <w:style w:type="paragraph" w:customStyle="1" w:styleId="5DAB4E19C6364368B7EBAAAC2A599015">
    <w:name w:val="5DAB4E19C6364368B7EBAAAC2A599015"/>
  </w:style>
  <w:style w:type="paragraph" w:customStyle="1" w:styleId="B6D5DCCC457241C3863BF997393EC407">
    <w:name w:val="B6D5DCCC457241C3863BF997393EC407"/>
  </w:style>
  <w:style w:type="paragraph" w:customStyle="1" w:styleId="F9ED1DFF06FA446BA31DB2A6DB64762C">
    <w:name w:val="F9ED1DFF06FA446BA31DB2A6DB64762C"/>
  </w:style>
  <w:style w:type="paragraph" w:customStyle="1" w:styleId="87B31F70154046498A206D7F69A64ED0">
    <w:name w:val="87B31F70154046498A206D7F69A64ED0"/>
  </w:style>
  <w:style w:type="paragraph" w:customStyle="1" w:styleId="B289B6E1B5BC4355837A81B15F1D90EB">
    <w:name w:val="B289B6E1B5BC4355837A81B15F1D90EB"/>
  </w:style>
  <w:style w:type="paragraph" w:customStyle="1" w:styleId="5D447A7C4D1143DFBC4251897D72EA52">
    <w:name w:val="5D447A7C4D1143DFBC4251897D72EA52"/>
  </w:style>
  <w:style w:type="paragraph" w:customStyle="1" w:styleId="1D299607ABD9447DB00415BFA0DCCF49">
    <w:name w:val="1D299607ABD9447DB00415BFA0DCCF49"/>
  </w:style>
  <w:style w:type="paragraph" w:customStyle="1" w:styleId="1BB34C163F0D4418A21ECA102B4A3696">
    <w:name w:val="1BB34C163F0D4418A21ECA102B4A3696"/>
  </w:style>
  <w:style w:type="paragraph" w:customStyle="1" w:styleId="894591D5746B4E4094AB84B57B52D3CB">
    <w:name w:val="894591D5746B4E4094AB84B57B52D3CB"/>
  </w:style>
  <w:style w:type="paragraph" w:customStyle="1" w:styleId="C190A60C7C604B11911AC839462F9DA8">
    <w:name w:val="C190A60C7C604B11911AC839462F9DA8"/>
  </w:style>
  <w:style w:type="paragraph" w:customStyle="1" w:styleId="34783777D51C4A1D9AD3A13B9C137F0D">
    <w:name w:val="34783777D51C4A1D9AD3A13B9C137F0D"/>
  </w:style>
  <w:style w:type="paragraph" w:customStyle="1" w:styleId="149938F2076C49A88081DE951B571BE1">
    <w:name w:val="149938F2076C49A88081DE951B571BE1"/>
  </w:style>
  <w:style w:type="paragraph" w:customStyle="1" w:styleId="0D443B8FBE0247E7BB574C62F3A092B6">
    <w:name w:val="0D443B8FBE0247E7BB574C62F3A092B6"/>
  </w:style>
  <w:style w:type="paragraph" w:customStyle="1" w:styleId="5CC653B5DDD7407C89804DCCF730D212">
    <w:name w:val="5CC653B5DDD7407C89804DCCF730D212"/>
  </w:style>
  <w:style w:type="paragraph" w:customStyle="1" w:styleId="14A1FB6F53EE4B35AD9AAC07A55FFA6E">
    <w:name w:val="14A1FB6F53EE4B35AD9AAC07A55FFA6E"/>
  </w:style>
  <w:style w:type="paragraph" w:customStyle="1" w:styleId="E410F293171E40398F43E9827047E77F">
    <w:name w:val="E410F293171E40398F43E9827047E77F"/>
  </w:style>
  <w:style w:type="paragraph" w:customStyle="1" w:styleId="F8CD28E33BF24F7FB550DF10F5C70C37">
    <w:name w:val="F8CD28E33BF24F7FB550DF10F5C70C37"/>
  </w:style>
  <w:style w:type="paragraph" w:customStyle="1" w:styleId="F4E27F828974421E888822685BB42560">
    <w:name w:val="F4E27F828974421E888822685BB42560"/>
  </w:style>
  <w:style w:type="paragraph" w:customStyle="1" w:styleId="388EF07033E3450B99A3174989E703EA">
    <w:name w:val="388EF07033E3450B99A3174989E703EA"/>
  </w:style>
  <w:style w:type="paragraph" w:customStyle="1" w:styleId="E3277C80D68443408D5767E0D178CFA8">
    <w:name w:val="E3277C80D68443408D5767E0D178CFA8"/>
  </w:style>
  <w:style w:type="paragraph" w:customStyle="1" w:styleId="780D412FBD4D4FEC8AA51618A3B7D371">
    <w:name w:val="780D412FBD4D4FEC8AA51618A3B7D371"/>
  </w:style>
  <w:style w:type="paragraph" w:customStyle="1" w:styleId="5F24E2EBF6604961B51F7C4CF865F1F2">
    <w:name w:val="5F24E2EBF6604961B51F7C4CF865F1F2"/>
  </w:style>
  <w:style w:type="paragraph" w:customStyle="1" w:styleId="F86DF77A4D934AB98600C9BA8A32F682">
    <w:name w:val="F86DF77A4D934AB98600C9BA8A32F682"/>
  </w:style>
  <w:style w:type="paragraph" w:customStyle="1" w:styleId="885CF236E1BF483D9E4E26D6958F6BBF">
    <w:name w:val="885CF236E1BF483D9E4E26D6958F6BBF"/>
  </w:style>
  <w:style w:type="paragraph" w:customStyle="1" w:styleId="CAB5B2478F664FE790FC121BD6C02627">
    <w:name w:val="CAB5B2478F664FE790FC121BD6C02627"/>
  </w:style>
  <w:style w:type="paragraph" w:customStyle="1" w:styleId="676F1E5D815047178A2D94CC6A9C8073">
    <w:name w:val="676F1E5D815047178A2D94CC6A9C8073"/>
  </w:style>
  <w:style w:type="paragraph" w:customStyle="1" w:styleId="34444A780FDC48F5B45ABB2B501010E4">
    <w:name w:val="34444A780FDC48F5B45ABB2B501010E4"/>
  </w:style>
  <w:style w:type="paragraph" w:customStyle="1" w:styleId="C086E44D36CF44EBA3328CF96114311A">
    <w:name w:val="C086E44D36CF44EBA3328CF96114311A"/>
  </w:style>
  <w:style w:type="paragraph" w:customStyle="1" w:styleId="72B69782230B4E419B6A205E12BF157B">
    <w:name w:val="72B69782230B4E419B6A205E12BF157B"/>
  </w:style>
  <w:style w:type="paragraph" w:customStyle="1" w:styleId="B34C24ACC4D5449FBCC52218261D94F3">
    <w:name w:val="B34C24ACC4D5449FBCC52218261D94F3"/>
  </w:style>
  <w:style w:type="paragraph" w:customStyle="1" w:styleId="985D73B4FAD6470BAA505A2E8E836A16">
    <w:name w:val="985D73B4FAD6470BAA505A2E8E836A16"/>
  </w:style>
  <w:style w:type="paragraph" w:customStyle="1" w:styleId="A42ABC3673CD490A94E2E50ED1B7E0CF">
    <w:name w:val="A42ABC3673CD490A94E2E50ED1B7E0CF"/>
  </w:style>
  <w:style w:type="paragraph" w:customStyle="1" w:styleId="FCB5DE62E0494A949C03F920F23E2985">
    <w:name w:val="FCB5DE62E0494A949C03F920F23E2985"/>
  </w:style>
  <w:style w:type="paragraph" w:customStyle="1" w:styleId="2DE28612975D46AC9E73A9CE6380BD8D">
    <w:name w:val="2DE28612975D46AC9E73A9CE6380BD8D"/>
  </w:style>
  <w:style w:type="paragraph" w:customStyle="1" w:styleId="0235888E072C4DC3BE731546E0993560">
    <w:name w:val="0235888E072C4DC3BE731546E0993560"/>
  </w:style>
  <w:style w:type="character" w:styleId="PlaceholderText">
    <w:name w:val="Placeholder Text"/>
    <w:basedOn w:val="DefaultParagraphFont"/>
    <w:uiPriority w:val="99"/>
    <w:semiHidden/>
    <w:rsid w:val="000C4658"/>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w:rsidRDefault="00921160"&gt;&lt;w:r w:rsidRPr="00921160"&gt;&lt;w:t&gt;Adaptive Rewiring on Logistic Maps with Heterogeneous Parameters&lt;/w:t&gt;&lt;/w:r&gt;&lt;/w:p&gt;&lt;w:sectPr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0FE3DB7F9582E4589EB6EE11F53D497" ma:contentTypeVersion="11" ma:contentTypeDescription="Create a new document." ma:contentTypeScope="" ma:versionID="a8eee71a03a661226bb1b69150cc7522">
  <xsd:schema xmlns:xsd="http://www.w3.org/2001/XMLSchema" xmlns:xs="http://www.w3.org/2001/XMLSchema" xmlns:p="http://schemas.microsoft.com/office/2006/metadata/properties" xmlns:ns3="fb9a896c-a559-47ed-92af-7eebfb3245c5" xmlns:ns4="7616764c-e4ab-459e-9ec1-3eeda0498521" targetNamespace="http://schemas.microsoft.com/office/2006/metadata/properties" ma:root="true" ma:fieldsID="31a1136f847ce586cbfdf557c16e8832" ns3:_="" ns4:_="">
    <xsd:import namespace="fb9a896c-a559-47ed-92af-7eebfb3245c5"/>
    <xsd:import namespace="7616764c-e4ab-459e-9ec1-3eeda04985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a896c-a559-47ed-92af-7eebfb3245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764c-e4ab-459e-9ec1-3eeda049852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Wil07</b:Tag>
    <b:SourceType>JournalArticle</b:SourceType>
    <b:Guid>{3897BA29-6732-4F7C-A14A-670B741A7C58}</b:Guid>
    <b:Author>
      <b:Author>
        <b:NameList xmlns:msxsl="urn:schemas-microsoft-com:xslt" xmlns:b="http://schemas.openxmlformats.org/officeDocument/2006/bibliography">
          <b:Person>
            <b:Last>Willoughby</b:Last>
            <b:First>Michael</b:First>
            <b:Middle>T.</b:Middle>
          </b:Person>
          <b:Person>
            <b:Last>Sideris</b:Last>
            <b:First>John</b:First>
            <b:Middle/>
          </b:Person>
        </b:NameList>
      </b:Author>
    </b:Author>
    <b:Title>Idiographic Measurement Invariance</b:Title>
    <b:JournalName>Measurement: Interdisciplinary Research &amp; Perspective</b:JournalName>
    <b:City/>
    <b:Year>2007</b:Year>
    <b:Month/>
    <b:Day/>
    <b:Pages>254-258</b:Pages>
    <b:Publisher/>
    <b:Volume>5</b:Volume>
    <b:Issue>4</b:Issue>
    <b:ShortTitle/>
    <b:StandardNumber/>
    <b:Comments/>
    <b:Medium/>
    <b:YearAccessed>2019</b:YearAccessed>
    <b:MonthAccessed>12</b:MonthAccessed>
    <b:DayAccessed>10</b:DayAccessed>
    <b:URL>https://eric.ed.gov/?id=ej829214</b:URL>
    <b:DOI/>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48CACB9-EDE1-41CB-B480-D9C912C7CB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A74C19-6B07-4417-9879-498C5DECF0A0}">
  <ds:schemaRefs>
    <ds:schemaRef ds:uri="http://schemas.microsoft.com/sharepoint/v3/contenttype/forms"/>
  </ds:schemaRefs>
</ds:datastoreItem>
</file>

<file path=customXml/itemProps4.xml><?xml version="1.0" encoding="utf-8"?>
<ds:datastoreItem xmlns:ds="http://schemas.openxmlformats.org/officeDocument/2006/customXml" ds:itemID="{D1011F45-6707-4421-AA06-8B95AE28B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a896c-a559-47ed-92af-7eebfb3245c5"/>
    <ds:schemaRef ds:uri="7616764c-e4ab-459e-9ec1-3eeda0498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FED503E-682C-4B8C-A02B-4E35661B9133}">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APA style paper(3).dotx</Template>
  <TotalTime>1249</TotalTime>
  <Pages>41</Pages>
  <Words>22209</Words>
  <Characters>122151</Characters>
  <Application>Microsoft Office Word</Application>
  <DocSecurity>0</DocSecurity>
  <Lines>1017</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MohammadHossein Haqiqatkhah</dc:creator>
  <cp:keywords/>
  <dc:description/>
  <cp:lastModifiedBy>MohammadHossein Manuel Haqiqatkhah</cp:lastModifiedBy>
  <cp:revision>302</cp:revision>
  <cp:lastPrinted>2020-01-05T06:03:00Z</cp:lastPrinted>
  <dcterms:created xsi:type="dcterms:W3CDTF">2020-01-06T15:22:00Z</dcterms:created>
  <dcterms:modified xsi:type="dcterms:W3CDTF">2020-01-08T10:44:00Z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id="8VDOGaVD"/&gt;&lt;style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0x010100B0FE3DB7F9582E4589EB6EE11F53D497</vt:lpwstr>
  </property>
</Properties>
</file>