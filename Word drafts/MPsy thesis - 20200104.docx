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0E6F" w14:textId="77777777" w:rsidR="004D6B86" w:rsidRDefault="00921160">
      <w:pPr>
        <w:pStyle w:val="Title"/>
      </w:pPr>
      <w:commentRangeStart w:id="0"/>
      <w:r w:rsidRPr="00921160">
        <w:t>Adaptive</w:t>
      </w:r>
      <w:commentRangeEnd w:id="0"/>
      <w:r w:rsidR="009472F4">
        <w:rPr>
          <w:rStyle w:val="CommentReference"/>
          <w:rFonts w:asciiTheme="minorHAnsi" w:eastAsiaTheme="minorEastAsia" w:hAnsiTheme="minorHAnsi" w:cstheme="minorBidi"/>
        </w:rPr>
        <w:commentReference w:id="0"/>
      </w:r>
      <w:r w:rsidRPr="00921160">
        <w:t xml:space="preserve"> Rewiring on Logistic Maps with Heterogeneous Parameters</w:t>
      </w:r>
    </w:p>
    <w:p w14:paraId="409F7D2F" w14:textId="77777777" w:rsidR="004D6B86" w:rsidRDefault="000878E8">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41924B24" w14:textId="77777777" w:rsidR="004D6B86" w:rsidRDefault="000878E8">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24598077"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18A22DA6" w14:textId="77777777" w:rsidR="004D6B86" w:rsidRPr="00A4757D" w:rsidRDefault="00A4757D">
          <w:r>
            <w:t>Include any grant/funding information and a complete correspondence address.</w:t>
          </w:r>
        </w:p>
      </w:sdtContent>
    </w:sdt>
    <w:p w14:paraId="20BDF9AC" w14:textId="77777777" w:rsidR="004D6B86" w:rsidRDefault="00345333">
      <w:pPr>
        <w:pStyle w:val="SectionTitle"/>
      </w:pPr>
      <w:r>
        <w:lastRenderedPageBreak/>
        <w:t>Abstract</w:t>
      </w:r>
    </w:p>
    <w:sdt>
      <w:sdtPr>
        <w:alias w:val="Enter abstract content:"/>
        <w:tag w:val="Enter abstract content:"/>
        <w:id w:val="1605225004"/>
        <w:placeholder>
          <w:docPart w:val="0D21763707B94ABF82BAEEB6AD158BD4"/>
        </w:placeholder>
        <w:temporary/>
        <w:showingPlcHdr/>
        <w15:appearance w15:val="hidden"/>
      </w:sdtPr>
      <w:sdtContent>
        <w:p w14:paraId="331FF016" w14:textId="77777777" w:rsidR="004D6B86" w:rsidRPr="004D4F8C" w:rsidRDefault="004D4F8C">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14:paraId="6B4A4319" w14:textId="77777777" w:rsidR="004D6B86" w:rsidRDefault="00345333">
      <w:r>
        <w:rPr>
          <w:rStyle w:val="Emphasis"/>
        </w:rPr>
        <w:t>Keywords</w:t>
      </w:r>
      <w:r w:rsidR="004D4F8C">
        <w:t xml:space="preserve">: </w:t>
      </w:r>
      <w:sdt>
        <w:sdtPr>
          <w:alias w:val="Enter keyword(s):"/>
          <w:tag w:val="Enter keyword(s):"/>
          <w:id w:val="1402711190"/>
          <w:placeholder>
            <w:docPart w:val="6E932D2222FB46C9803A69B534DCF1D5"/>
          </w:placeholder>
          <w:temporary/>
          <w:showingPlcHdr/>
          <w15:appearance w15:val="hidden"/>
        </w:sdtPr>
        <w:sdtContent>
          <w:r w:rsidR="004D4F8C" w:rsidRPr="00921160">
            <w:t>Add keywords here. To replace this (or any) tip text with your own, just select it and then start typing. Don’t include space to the right or left of the characters in your selection.</w:t>
          </w:r>
        </w:sdtContent>
      </w:sdt>
    </w:p>
    <w:p w14:paraId="1AFCFE63" w14:textId="77777777" w:rsidR="006D7EE9" w:rsidRDefault="00921160" w:rsidP="006D7EE9">
      <w:pPr>
        <w:pStyle w:val="SectionTitle"/>
      </w:pPr>
      <w:r w:rsidRPr="00921160">
        <w:lastRenderedPageBreak/>
        <w:t>Adaptive Rewiring on Logistic Maps with Heterogeneous Parameters</w:t>
      </w:r>
    </w:p>
    <w:p w14:paraId="76B7C971" w14:textId="77777777" w:rsidR="00921160" w:rsidRDefault="00822477" w:rsidP="00822477">
      <w:pPr>
        <w:pStyle w:val="Heading1"/>
      </w:pPr>
      <w:r>
        <w:t>Introduction</w:t>
      </w:r>
      <w:r w:rsidR="006D7EE9">
        <w:t xml:space="preserve"> </w:t>
      </w:r>
    </w:p>
    <w:p w14:paraId="03B7FE13" w14:textId="625AD74A" w:rsidR="004F3890" w:rsidRPr="00B15503" w:rsidRDefault="00BA2501" w:rsidP="00B2251E">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 xml:space="preserve">through structural plasticity </w:t>
      </w:r>
      <w:r w:rsidR="009655A5">
        <w:rPr>
          <w:lang w:bidi="fa-IR"/>
        </w:rPr>
        <w:t>(Butz, Wörgötter, &amp; van Ooye</w:t>
      </w:r>
      <w:r w:rsidR="000174C6">
        <w:rPr>
          <w:lang w:bidi="fa-IR"/>
        </w:rPr>
        <w:t>n</w:t>
      </w:r>
      <w:r w:rsidR="004F3890" w:rsidRPr="00B15503">
        <w:rPr>
          <w:lang w:bidi="fa-IR"/>
        </w:rPr>
        <w:t xml:space="preserve">, 2009).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DE5E2F" w:rsidRPr="00B2251E">
        <w:rPr>
          <w:lang w:bidi="fa-IR"/>
        </w:rPr>
        <w:fldChar w:fldCharType="begin"/>
      </w:r>
      <w:r w:rsidR="00DE5E2F" w:rsidRPr="00B2251E">
        <w:rPr>
          <w:lang w:bidi="fa-IR"/>
        </w:rPr>
        <w:instrText xml:space="preserve"> ADDIN ZOTERO_ITEM CSL_CITATION {"citationID":"NPZ4AgKh","properties":{"formattedCitation":"\\super 10,15\\nosupersub{}","plainCitation":"10,15","noteIndex":0},"citationItems":[{"id":139,"uris":["http://zotero.org/users/3736923/items/M59BEJLC"],"uri":["http://zotero.org/users/3736923/items/M59BEJLC"],"itemData":{"id":139,"type":"article-journal","container-title":"BMC Neuroscience","DOI":"10.1186/1471-2202-10-55","ISSN":"1471-2202","issue":"1","language":"en","source":"CrossRef","title":"Symbiotic relationship between brain structure and dynamics","URL":"https://bmcneurosci.biomedcentral.com/articles/10.1186/1471-2202-10-55","volume":"10","author":[{"family":"Rubinov","given":"Mikail"},{"family":"Sporns","given":"Olaf"},{"family":"Leeuwen","given":"Cees","non-dropping-particle":"van"},{"family":"Breakspear","given":"Michael"}],"accessed":{"date-parts":[["2019",7,15]]},"issued":{"date-parts":[["2009",12]]}},"label":"page"},{"id":37,"uris":["http://zotero.org/users/3736923/items/NZZAGW3M"],"uri":["http://zotero.org/users/3736923/items/NZZAGW3M"],"itemData":{"id":37,"type":"article-journal","container-title":"Nature Reviews Neuroscience","issue":"1","page":"17","source":"Google Scholar","title":"Communication dynamics in complex brain networks","volume":"19","author":[{"family":"Avena-Koenigsberger","given":"Andrea"},{"family":"Misic","given":"Bratislav"},{"family":"Sporns","given":"Olaf"}],"issued":{"date-parts":[["2018"]]}},"label":"page"}],"schema":"https://github.com/citation-style-language/schema/raw/master/csl-citation.json"} </w:instrText>
      </w:r>
      <w:r w:rsidR="00DE5E2F" w:rsidRPr="00B2251E">
        <w:rPr>
          <w:lang w:bidi="fa-IR"/>
        </w:rPr>
        <w:fldChar w:fldCharType="separate"/>
      </w:r>
      <w:r w:rsidR="009655A5" w:rsidRPr="00B2251E">
        <w:rPr>
          <w:lang w:bidi="fa-IR"/>
        </w:rPr>
        <w:t xml:space="preserve">Avena-Koenigsberger, Misic, &amp; Sporns, </w:t>
      </w:r>
      <w:r w:rsidR="00DE5E2F" w:rsidRPr="00B2251E">
        <w:rPr>
          <w:lang w:bidi="fa-IR"/>
        </w:rPr>
        <w:fldChar w:fldCharType="end"/>
      </w:r>
      <w:r w:rsidR="009655A5" w:rsidRPr="00B2251E">
        <w:rPr>
          <w:lang w:bidi="fa-IR"/>
        </w:rPr>
        <w:t xml:space="preserve">2018; </w:t>
      </w:r>
      <w:r w:rsidR="009655A5">
        <w:rPr>
          <w:lang w:bidi="fa-IR"/>
        </w:rPr>
        <w:t>Rubinov, Sporns, van Leeuwen, &amp; Breakspear, 2009).</w:t>
      </w:r>
      <w:r w:rsidR="009655A5" w:rsidRPr="00B2251E">
        <w:rPr>
          <w:lang w:bidi="fa-IR"/>
        </w:rPr>
        <w:t xml:space="preserve"> </w:t>
      </w:r>
      <w:r w:rsidR="004F3890" w:rsidRPr="00B15503">
        <w:rPr>
          <w:lang w:bidi="fa-IR"/>
        </w:rPr>
        <w:t xml:space="preserve">This </w:t>
      </w:r>
      <w:r w:rsidR="009655A5">
        <w:rPr>
          <w:lang w:bidi="fa-IR"/>
        </w:rPr>
        <w:t xml:space="preserve">common </w:t>
      </w:r>
      <w:r w:rsidR="004F3890" w:rsidRPr="00B15503">
        <w:rPr>
          <w:lang w:bidi="fa-IR"/>
        </w:rPr>
        <w:t xml:space="preserve">principle has become known as </w:t>
      </w:r>
      <w:r w:rsidR="004F3890" w:rsidRPr="00BE5049">
        <w:rPr>
          <w:i/>
          <w:lang w:bidi="fa-IR"/>
        </w:rPr>
        <w:t>adaptive rewiring</w:t>
      </w:r>
      <w:r w:rsidR="004F3890" w:rsidRPr="00B15503">
        <w:rPr>
          <w:lang w:bidi="fa-IR"/>
        </w:rPr>
        <w:t xml:space="preserve"> (</w:t>
      </w:r>
      <w:r w:rsidR="004F3890">
        <w:rPr>
          <w:lang w:bidi="fa-IR"/>
        </w:rPr>
        <w:t>Gong &amp; van Leeuwen, 2003, 2004;</w:t>
      </w:r>
      <w:r w:rsidR="004F3890" w:rsidRPr="00B15503">
        <w:rPr>
          <w:lang w:bidi="fa-IR"/>
        </w:rPr>
        <w:t xml:space="preserve"> Papadopoulos, Kim, Kurths, &amp; Bassett, 2017).</w:t>
      </w:r>
      <w:r w:rsidR="004F3890" w:rsidRPr="00B15503">
        <w:t xml:space="preserve"> </w:t>
      </w:r>
      <w:r w:rsidR="004B0FA0">
        <w:t xml:space="preserve">Adaptive rewiring implements the Hebbian principle of  “what fires together, wires together” </w:t>
      </w:r>
      <w:commentRangeStart w:id="1"/>
      <w:r w:rsidR="00BC2527">
        <w:t>at</w:t>
      </w:r>
      <w:commentRangeEnd w:id="1"/>
      <w:r w:rsidR="004B0FA0">
        <w:rPr>
          <w:rStyle w:val="CommentReference"/>
        </w:rPr>
        <w:commentReference w:id="1"/>
      </w:r>
      <w:r w:rsidR="004B0FA0">
        <w:t xml:space="preserve"> </w:t>
      </w:r>
      <w:r w:rsidR="00BC2527">
        <w:t xml:space="preserve">the level of network </w:t>
      </w:r>
      <w:r w:rsidR="004B0FA0">
        <w:t>dynamics</w:t>
      </w:r>
      <w:r w:rsidR="00BC2527">
        <w:t>.</w:t>
      </w:r>
      <w:r w:rsidR="004B0FA0">
        <w:t xml:space="preserve"> </w:t>
      </w:r>
    </w:p>
    <w:p w14:paraId="449AC27E" w14:textId="7643FA1C" w:rsidR="00151023" w:rsidRDefault="009655A5" w:rsidP="0054723E">
      <w:r>
        <w:rPr>
          <w:lang w:bidi="fa-IR"/>
        </w:rPr>
        <w:t xml:space="preserve">Adaptive rewiring can be modeled in abstract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 </w:t>
      </w:r>
      <w:r w:rsidR="00BC2527">
        <w:t>(</w:t>
      </w:r>
      <w:commentRangeStart w:id="2"/>
      <w:r w:rsidR="00BC2527">
        <w:t>Bi &amp; Poo, 2001)</w:t>
      </w:r>
      <w:commentRangeEnd w:id="2"/>
      <w:r w:rsidR="00BC2527">
        <w:rPr>
          <w:rStyle w:val="CommentReference"/>
        </w:rPr>
        <w:commentReference w:id="2"/>
      </w:r>
      <w:r w:rsidR="00BC2527">
        <w:t xml:space="preserve"> or </w:t>
      </w:r>
      <w:r>
        <w:rPr>
          <w:lang w:bidi="fa-IR"/>
        </w:rPr>
        <w:t>neural mass</w:t>
      </w:r>
      <w:r w:rsidR="00BC2527">
        <w:rPr>
          <w:lang w:bidi="fa-IR"/>
        </w:rPr>
        <w:t>es</w:t>
      </w:r>
      <w:r>
        <w:rPr>
          <w:lang w:bidi="fa-IR"/>
        </w:rPr>
        <w:t xml:space="preserve"> </w:t>
      </w:r>
      <w:r w:rsidR="00AB55EA">
        <w:rPr>
          <w:lang w:bidi="fa-IR"/>
        </w:rPr>
        <w:t>(</w:t>
      </w:r>
      <w:r w:rsidR="00AB55EA">
        <w:t>Breakspear, Terry, &amp; Friston, 2003</w:t>
      </w:r>
      <w:r w:rsidR="00AB55EA">
        <w:rPr>
          <w:lang w:bidi="fa-IR"/>
        </w:rPr>
        <w:t xml:space="preserve">). </w:t>
      </w:r>
      <w:r w:rsidR="003A7A80">
        <w:rPr>
          <w:lang w:bidi="fa-IR"/>
        </w:rPr>
        <w:t xml:space="preserve">In the latter case, the activity is described as a chaotic oscillator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 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0174C6">
        <w:rPr>
          <w:lang w:bidi="fa-IR"/>
        </w:rPr>
        <w:t>Fig. 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 xml:space="preserve">Logistic maps are known to exhibit universal dynamical properties (van Strien, 1987). </w:t>
      </w:r>
    </w:p>
    <w:p w14:paraId="09C4A738" w14:textId="02D4B7BE" w:rsidR="00AB55EA" w:rsidRDefault="00151023" w:rsidP="00BE5049">
      <w:pPr>
        <w:rPr>
          <w:lang w:bidi="fa-IR"/>
        </w:rPr>
      </w:pPr>
      <w:r>
        <w:t xml:space="preserve"> </w:t>
      </w:r>
      <w:r w:rsidR="00AB55EA">
        <w:rPr>
          <w:lang w:bidi="fa-IR"/>
        </w:rPr>
        <w:t>The logistic map is of the form shown in Equation 1.</w:t>
      </w:r>
    </w:p>
    <w:p w14:paraId="584FB482" w14:textId="439CB538"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04CCCB0B" w14:textId="2E45747B" w:rsidR="004D6B86" w:rsidRDefault="00151023" w:rsidP="0054723E">
      <w:pPr>
        <w:ind w:firstLine="0"/>
        <w:rPr>
          <w:lang w:bidi="fa-IR"/>
        </w:rPr>
      </w:pPr>
      <w:r>
        <w:rPr>
          <w:lang w:bidi="fa-IR"/>
        </w:rPr>
        <w:t xml:space="preserve">in which </w:t>
      </w:r>
      <w:r w:rsidRPr="00BE5049">
        <w:rPr>
          <w:i/>
          <w:lang w:bidi="fa-IR"/>
        </w:rPr>
        <w:t>x</w:t>
      </w:r>
      <w:r>
        <w:rPr>
          <w:lang w:bidi="fa-IR"/>
        </w:rPr>
        <w:t xml:space="preserve"> is a continuous variable in the range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commentRangeStart w:id="3"/>
      <w:commentRangeStart w:id="4"/>
      <w:r w:rsidRPr="00BE5049">
        <w:rPr>
          <w:i/>
          <w:lang w:bidi="fa-IR"/>
        </w:rPr>
        <w:t>turbulence</w:t>
      </w:r>
      <w:commentRangeEnd w:id="3"/>
      <w:r w:rsidRPr="00BE5049">
        <w:rPr>
          <w:rStyle w:val="CommentReference"/>
          <w:i/>
        </w:rPr>
        <w:commentReference w:id="3"/>
      </w:r>
      <w:commentRangeEnd w:id="4"/>
      <w:r w:rsidRPr="00BE5049">
        <w:rPr>
          <w:rStyle w:val="CommentReference"/>
          <w:i/>
        </w:rPr>
        <w:commentReference w:id="4"/>
      </w:r>
      <w:r w:rsidRPr="00BE5049">
        <w:rPr>
          <w:i/>
          <w:lang w:bidi="fa-IR"/>
        </w:rPr>
        <w:t xml:space="preserve"> parameter</w:t>
      </w:r>
      <w:r>
        <w:rPr>
          <w:lang w:bidi="fa-IR"/>
        </w:rPr>
        <w:t xml:space="preserve">. </w:t>
      </w:r>
      <w:r w:rsidR="00AB55EA">
        <w:rPr>
          <w:lang w:bidi="fa-IR"/>
        </w:rPr>
        <w:t xml:space="preserve">For certain regimes of </w:t>
      </w:r>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these regimes, logistic maps produce </w:t>
      </w:r>
      <w:commentRangeStart w:id="5"/>
      <w:r w:rsidR="00AB55EA">
        <w:rPr>
          <w:lang w:bidi="fa-IR"/>
        </w:rPr>
        <w:t>deterministic</w:t>
      </w:r>
      <w:commentRangeEnd w:id="5"/>
      <w:r w:rsidR="00E61394">
        <w:rPr>
          <w:rStyle w:val="CommentReference"/>
        </w:rPr>
        <w:commentReference w:id="5"/>
      </w:r>
      <w:ins w:id="6" w:author="MohammadHossein Manuel Haqiqatkhah" w:date="2020-01-05T21:46:00Z">
        <w:r w:rsidR="0054723E">
          <w:rPr>
            <w:lang w:bidi="fa-IR"/>
          </w:rPr>
          <w:t xml:space="preserve"> </w:t>
        </w:r>
        <w:commentRangeStart w:id="7"/>
        <w:r w:rsidR="0054723E">
          <w:rPr>
            <w:lang w:bidi="fa-IR"/>
          </w:rPr>
          <w:t>chaotic</w:t>
        </w:r>
      </w:ins>
      <w:commentRangeEnd w:id="7"/>
      <w:ins w:id="8" w:author="MohammadHossein Manuel Haqiqatkhah" w:date="2020-01-05T21:47:00Z">
        <w:r w:rsidR="0054723E">
          <w:rPr>
            <w:rStyle w:val="CommentReference"/>
          </w:rPr>
          <w:commentReference w:id="7"/>
        </w:r>
      </w:ins>
      <w:r w:rsidR="00AB55EA">
        <w:rPr>
          <w:lang w:bidi="fa-IR"/>
        </w:rPr>
        <w:t xml:space="preserve"> 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 S1)</w:t>
      </w:r>
      <w:r w:rsidR="00AB55EA">
        <w:rPr>
          <w:lang w:bidi="fa-IR"/>
        </w:rPr>
        <w:t xml:space="preserve">. </w:t>
      </w:r>
    </w:p>
    <w:p w14:paraId="3F9617CC" w14:textId="488BEB03" w:rsidR="00057054" w:rsidRDefault="00057054" w:rsidP="00CB7747">
      <w:pPr>
        <w:rPr>
          <w:lang w:bidi="fa-IR"/>
        </w:rPr>
      </w:pPr>
      <w:r>
        <w:rPr>
          <w:lang w:bidi="fa-IR"/>
        </w:rPr>
        <w:lastRenderedPageBreak/>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Pr>
          <w:lang w:bidi="fa-IR"/>
        </w:rPr>
        <w:t>(</w:t>
      </w:r>
      <w:commentRangeStart w:id="9"/>
      <w:r>
        <w:rPr>
          <w:lang w:bidi="fa-IR"/>
        </w:rPr>
        <w:t>Kaneko, 1992).</w:t>
      </w:r>
      <w:r w:rsidRPr="00151A09">
        <w:t xml:space="preserve"> </w:t>
      </w:r>
      <w:commentRangeEnd w:id="9"/>
      <w:r>
        <w:rPr>
          <w:rStyle w:val="CommentReference"/>
        </w:rPr>
        <w:commentReference w:id="9"/>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 S1C regains a noisy appearance more in line with Fig.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p>
    <w:p w14:paraId="7C1BCCCA" w14:textId="3227BD96" w:rsidR="00057054" w:rsidRPr="00C6181B" w:rsidRDefault="00057054" w:rsidP="00CB7747">
      <w:pPr>
        <w:rPr>
          <w:lang w:bidi="fa-IR"/>
        </w:rPr>
      </w:pPr>
      <w:commentRangeStart w:id="10"/>
      <w:r>
        <w:rPr>
          <w:lang w:bidi="fa-IR"/>
        </w:rPr>
        <w:t>EQ</w:t>
      </w:r>
      <w:r w:rsidR="004668C4">
        <w:rPr>
          <w:lang w:bidi="fa-IR"/>
        </w:rPr>
        <w:t xml:space="preserve"> </w:t>
      </w:r>
      <w:r>
        <w:rPr>
          <w:lang w:bidi="fa-IR"/>
        </w:rPr>
        <w:t xml:space="preserve">2 </w:t>
      </w:r>
      <w:r>
        <w:rPr>
          <w:lang w:bidi="fa-IR"/>
        </w:rPr>
        <w:tab/>
      </w:r>
      <w:commentRangeEnd w:id="10"/>
      <w:r w:rsidR="00FE03DE">
        <w:rPr>
          <w:rStyle w:val="CommentReference"/>
        </w:rPr>
        <w:commentReference w:id="10"/>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w:p>
    <w:p w14:paraId="518C5FDC" w14:textId="42EA1FE5" w:rsidR="00057054" w:rsidRDefault="008B4C4D" w:rsidP="00CB7747">
      <w:pPr>
        <w:rPr>
          <w:lang w:bidi="fa-IR"/>
        </w:rPr>
      </w:pPr>
      <w:r>
        <w:rPr>
          <w:lang w:bidi="fa-IR"/>
        </w:rPr>
        <w:t>T</w:t>
      </w:r>
      <w:r w:rsidR="00057054">
        <w:rPr>
          <w:lang w:bidi="fa-IR"/>
        </w:rPr>
        <w:t>he right-hand side of Equation 2</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X_t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rPr>
                <w:rFonts w:ascii="Cambria Math" w:hAnsi="Cambria Math"/>
                <w:i/>
                <w:lang w:bidi="fa-IR"/>
              </w:rPr>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by </w:t>
      </w:r>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see Hellrigel</w:t>
      </w:r>
      <w:r w:rsidR="00140C89">
        <w:rPr>
          <w:lang w:bidi="fa-IR"/>
        </w:rPr>
        <w:t xml:space="preserve">, Jarman, </w:t>
      </w:r>
      <w:r w:rsidR="00E86186">
        <w:rPr>
          <w:lang w:bidi="fa-IR"/>
        </w:rPr>
        <w:t xml:space="preserve">and </w:t>
      </w:r>
      <w:r w:rsidR="00140C89">
        <w:rPr>
          <w:lang w:bidi="fa-IR"/>
        </w:rPr>
        <w:t>van Leeuwen (2019).</w:t>
      </w:r>
    </w:p>
    <w:p w14:paraId="11466C24" w14:textId="686982E6" w:rsidR="0004168D" w:rsidRDefault="00140C89" w:rsidP="00B91A3D">
      <w:pPr>
        <w:rPr>
          <w:lang w:val="sv-SE"/>
        </w:rPr>
      </w:pPr>
      <w:r>
        <w:rPr>
          <w:lang w:bidi="fa-IR"/>
        </w:rPr>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w:t>
      </w:r>
      <w:r>
        <w:rPr>
          <w:lang w:bidi="fa-IR"/>
        </w:rPr>
        <w:lastRenderedPageBreak/>
        <w:t>as the absolute value of the difference in the value of their activity.</w:t>
      </w:r>
      <w:r w:rsidR="00AB1352">
        <w:rPr>
          <w:lang w:bidi="fa-IR"/>
        </w:rPr>
        <w:t xml:space="preserve"> Note that </w:t>
      </w:r>
      <w:r w:rsidR="0004168D">
        <w:rPr>
          <w:lang w:bidi="fa-IR"/>
        </w:rPr>
        <w:t xml:space="preserve">although rewiring steps are local, </w:t>
      </w:r>
      <w:r w:rsidR="00AB1352">
        <w:rPr>
          <w:lang w:bidi="fa-IR"/>
        </w:rPr>
        <w:t>for</w:t>
      </w:r>
      <w:r w:rsidR="0004168D">
        <w:rPr>
          <w:lang w:bidi="fa-IR"/>
        </w:rPr>
        <w:t xml:space="preserve"> </w:t>
      </w:r>
      <w:r w:rsidR="00AB1352">
        <w:rPr>
          <w:lang w:bidi="fa-IR"/>
        </w:rPr>
        <w:t xml:space="preserve">simplicity, </w:t>
      </w:r>
      <w:commentRangeStart w:id="11"/>
      <w:commentRangeStart w:id="12"/>
      <w:commentRangeStart w:id="13"/>
      <w:r w:rsidR="00AB1352">
        <w:rPr>
          <w:lang w:bidi="fa-IR"/>
        </w:rPr>
        <w:t xml:space="preserve">nonlocal information is used for finding the most dissimilar unconnected nodes. </w:t>
      </w:r>
      <w:commentRangeEnd w:id="11"/>
      <w:r w:rsidR="007624EB">
        <w:rPr>
          <w:rStyle w:val="CommentReference"/>
        </w:rPr>
        <w:commentReference w:id="11"/>
      </w:r>
      <w:commentRangeEnd w:id="12"/>
      <w:r w:rsidR="00D037BE">
        <w:rPr>
          <w:rStyle w:val="CommentReference"/>
        </w:rPr>
        <w:commentReference w:id="12"/>
      </w:r>
      <w:commentRangeEnd w:id="13"/>
      <w:r w:rsidR="001616A1">
        <w:rPr>
          <w:rStyle w:val="CommentReference"/>
        </w:rPr>
        <w:commentReference w:id="13"/>
      </w:r>
      <w:r w:rsidR="00AB1352">
        <w:rPr>
          <w:lang w:bidi="fa-IR"/>
        </w:rPr>
        <w:t xml:space="preserve">For algorithms using local, or rather, regional information for this purpose, see </w:t>
      </w:r>
      <w:r w:rsidR="00AB1352" w:rsidRPr="00AB1352">
        <w:t>Jarman</w:t>
      </w:r>
      <w:r w:rsidR="00B91A3D">
        <w:t xml:space="preserve"> et al.</w:t>
      </w:r>
      <w:r w:rsidR="00AB1352">
        <w:t xml:space="preserve"> </w:t>
      </w:r>
      <w:r w:rsidR="000C247C">
        <w:t>(</w:t>
      </w:r>
      <w:r w:rsidR="00AB1352">
        <w:t>2017</w:t>
      </w:r>
      <w:r w:rsidR="000C247C">
        <w:t>)</w:t>
      </w:r>
      <w:r w:rsidR="00AB1352">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B91A3D">
        <w:rPr>
          <w:lang w:val="sv-SE"/>
        </w:rPr>
        <w:t>(</w:t>
      </w:r>
      <w:r w:rsidR="0004168D">
        <w:rPr>
          <w:lang w:val="sv-SE"/>
        </w:rPr>
        <w:t>2014).</w:t>
      </w:r>
    </w:p>
    <w:p w14:paraId="44EF1EDE" w14:textId="1BDA7B1A" w:rsidR="00617703" w:rsidRDefault="0004168D" w:rsidP="00FE03DE">
      <w:pPr>
        <w:rPr>
          <w:lang w:val="sv-SE"/>
        </w:rPr>
      </w:pPr>
      <w:r>
        <w:rPr>
          <w:lang w:val="sv-SE"/>
        </w:rPr>
        <w:t>According to the adaptive rewiring principle, network structure evolves over time from random to complex architectures, showing the characteristics of small world, modularity, and the rich club effect (</w:t>
      </w:r>
      <w:r w:rsidR="00AE1AF1">
        <w:rPr>
          <w:lang w:val="sv-SE"/>
        </w:rPr>
        <w:t xml:space="preserve">Hellrigel et al., 2019; </w:t>
      </w:r>
      <w:r>
        <w:rPr>
          <w:lang w:val="sv-SE"/>
        </w:rPr>
        <w:t>Gong &amp; van Leeuwen, 2003; 2004; Rubinov et al., 2009)</w:t>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mall worldness (</w:t>
      </w:r>
      <w:commentRangeStart w:id="14"/>
      <w:commentRangeStart w:id="15"/>
      <w:r w:rsidR="00AE1AF1">
        <w:rPr>
          <w:lang w:val="sv-SE"/>
        </w:rPr>
        <w:t>Sporns</w:t>
      </w:r>
      <w:commentRangeEnd w:id="14"/>
      <w:commentRangeEnd w:id="15"/>
      <w:r w:rsidR="005663FB">
        <w:rPr>
          <w:lang w:val="sv-SE"/>
        </w:rPr>
        <w:t xml:space="preserve"> &amp; Zwi, 2004</w:t>
      </w:r>
      <w:r w:rsidR="007624EB">
        <w:rPr>
          <w:rStyle w:val="CommentReference"/>
        </w:rPr>
        <w:commentReference w:id="14"/>
      </w:r>
      <w:r w:rsidR="005663FB">
        <w:rPr>
          <w:rStyle w:val="CommentReference"/>
        </w:rPr>
        <w:commentReference w:id="15"/>
      </w:r>
      <w:r w:rsidR="00AE1AF1">
        <w:rPr>
          <w:lang w:val="sv-SE"/>
        </w:rPr>
        <w:t>), modularity (</w:t>
      </w:r>
      <w:r w:rsidR="002A65DC" w:rsidRPr="002A65DC">
        <w:rPr>
          <w:lang w:val="sv-SE"/>
        </w:rPr>
        <w:t xml:space="preserve">Meunier, Lambiotte, &amp; Bullmore, </w:t>
      </w:r>
      <w:r w:rsidR="002A65DC">
        <w:rPr>
          <w:lang w:val="sv-SE"/>
        </w:rPr>
        <w:t>2010</w:t>
      </w:r>
      <w:r w:rsidR="005663FB">
        <w:rPr>
          <w:rStyle w:val="CommentReference"/>
        </w:rPr>
        <w:commentReference w:id="16"/>
      </w:r>
      <w:r w:rsidR="00AE1AF1">
        <w:rPr>
          <w:lang w:val="sv-SE"/>
        </w:rPr>
        <w:t>) and the rich club effect (van de Heuvel &amp; Sporns</w:t>
      </w:r>
      <w:r w:rsidR="000C247C">
        <w:rPr>
          <w:lang w:val="sv-SE"/>
        </w:rPr>
        <w:t>, 2011</w:t>
      </w:r>
      <w:r w:rsidR="00AE1AF1">
        <w:rPr>
          <w:lang w:val="sv-SE"/>
        </w:rPr>
        <w:t>)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247FFAAD" w14:textId="5A89C917" w:rsidR="00617703" w:rsidRDefault="00617703" w:rsidP="007624EB">
      <w:pPr>
        <w:rPr>
          <w:lang w:val="sv-SE"/>
        </w:rPr>
      </w:pPr>
      <w:commentRangeStart w:id="17"/>
      <w:r>
        <w:rPr>
          <w:lang w:val="sv-SE"/>
        </w:rPr>
        <w:t xml:space="preserve">All </w:t>
      </w:r>
      <w:r w:rsidR="00BB10B1">
        <w:rPr>
          <w:lang w:val="sv-SE"/>
        </w:rPr>
        <w:t xml:space="preserve">model studies </w:t>
      </w:r>
      <w:r>
        <w:rPr>
          <w:lang w:val="sv-SE"/>
        </w:rPr>
        <w:t>of adaptive rewiring mentioned so far</w:t>
      </w:r>
      <w:commentRangeEnd w:id="17"/>
      <w:r w:rsidR="007624EB">
        <w:rPr>
          <w:rStyle w:val="CommentReference"/>
        </w:rPr>
        <w:commentReference w:id="17"/>
      </w:r>
      <w:r>
        <w:rPr>
          <w:lang w:val="sv-SE"/>
        </w:rPr>
        <w:t xml:space="preserve">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 xml:space="preserve">. </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(van Leeuwen, Steyvers, &amp; Nooter, 1997),</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w:t>
      </w:r>
      <w:r w:rsidR="00A04BAC">
        <w:rPr>
          <w:lang w:val="sv-SE"/>
        </w:rPr>
        <w:t xml:space="preserve"> </w:t>
      </w:r>
      <w:r w:rsidR="009B142E">
        <w:rPr>
          <w:lang w:val="sv-SE"/>
        </w:rPr>
        <w:t xml:space="preserve">Presence of  sensory input </w:t>
      </w:r>
      <w:r w:rsidR="00BB10B1">
        <w:rPr>
          <w:lang w:val="sv-SE"/>
        </w:rPr>
        <w:t xml:space="preserve">brought </w:t>
      </w:r>
      <w:r w:rsidR="009B142E">
        <w:rPr>
          <w:lang w:val="sv-SE"/>
        </w:rPr>
        <w:t xml:space="preserve">these parameters </w:t>
      </w:r>
      <w:r w:rsidR="00A04BAC">
        <w:rPr>
          <w:lang w:val="sv-SE"/>
        </w:rPr>
        <w:t xml:space="preserve"> </w:t>
      </w:r>
      <w:r w:rsidR="009B142E">
        <w:rPr>
          <w:lang w:val="sv-SE"/>
        </w:rPr>
        <w:t xml:space="preserve">down </w:t>
      </w:r>
      <w:r w:rsidR="00A04BAC">
        <w:rPr>
          <w:lang w:val="sv-SE"/>
        </w:rPr>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 </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(van Leeuwen &amp; Raffone, 2001)</w:t>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w:t>
      </w:r>
      <w:r w:rsidR="002E791F">
        <w:rPr>
          <w:lang w:val="sv-SE"/>
        </w:rPr>
        <w:lastRenderedPageBreak/>
        <w:t xml:space="preserve">too, established synchronization biases, leading to spontaneous pattern rehearsals and subsequent </w:t>
      </w:r>
      <w:r w:rsidR="0001237E">
        <w:rPr>
          <w:lang w:val="sv-SE"/>
        </w:rPr>
        <w:t>relearning</w:t>
      </w:r>
      <w:r w:rsidR="002E791F">
        <w:rPr>
          <w:lang w:val="sv-SE"/>
        </w:rPr>
        <w:t xml:space="preserve"> of dynamic memory traces.</w:t>
      </w:r>
    </w:p>
    <w:p w14:paraId="5CC07206" w14:textId="5CC353C8"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5DE32C57" w14:textId="0030D3C0" w:rsidR="00057054" w:rsidRPr="00E7305D" w:rsidRDefault="00B62477" w:rsidP="00B62477">
      <w:commentRangeStart w:id="18"/>
      <w:r>
        <w:rPr>
          <w:lang w:val="sv-SE"/>
        </w:rPr>
        <w:t>(</w:t>
      </w:r>
      <w:r>
        <w:rPr>
          <w:color w:val="FF0000"/>
          <w:lang w:val="sv-SE"/>
        </w:rPr>
        <w:t>Transitioning sentences/paragraph to portray the layout of the paper?</w:t>
      </w:r>
      <w:r>
        <w:rPr>
          <w:lang w:val="sv-SE"/>
        </w:rPr>
        <w:t>)</w:t>
      </w:r>
      <w:commentRangeEnd w:id="18"/>
      <w:r w:rsidR="0001237E">
        <w:rPr>
          <w:rStyle w:val="CommentReference"/>
        </w:rPr>
        <w:commentReference w:id="18"/>
      </w:r>
      <w:r w:rsidR="009472F4">
        <w:rPr>
          <w:lang w:val="sv-SE"/>
        </w:rPr>
        <w:t xml:space="preserve"> In what follows, the method section describes </w:t>
      </w:r>
      <w:r w:rsidR="0047436F">
        <w:rPr>
          <w:lang w:val="sv-SE"/>
        </w:rPr>
        <w:t xml:space="preserve">details of </w:t>
      </w:r>
      <w:r w:rsidR="009472F4">
        <w:rPr>
          <w:lang w:val="sv-SE"/>
        </w:rPr>
        <w:t xml:space="preserve">the composition and </w:t>
      </w:r>
      <w:r w:rsidR="009472F4">
        <w:t xml:space="preserve">initialization of the models; the rewiring algorithm; </w:t>
      </w:r>
      <w:r w:rsidR="00264631">
        <w:t xml:space="preserve">and </w:t>
      </w:r>
      <w:r w:rsidR="009472F4">
        <w:t>the qualitative and quantitative measures of network structures used to describe</w:t>
      </w:r>
      <w:ins w:id="19" w:author="MohammadHossein Manuel Haqiqatkhah" w:date="2020-01-05T23:57:00Z">
        <w:r w:rsidR="00E138D4">
          <w:t>, characterize,</w:t>
        </w:r>
      </w:ins>
      <w:r w:rsidR="009472F4">
        <w:t xml:space="preserve"> and compare models.</w:t>
      </w:r>
      <w:r w:rsidR="0047436F">
        <w:t xml:space="preserve"> In t</w:t>
      </w:r>
      <w:r w:rsidR="009472F4">
        <w:t>he results sectio</w:t>
      </w:r>
      <w:r w:rsidR="0047436F">
        <w:t xml:space="preserve">n, we describe our findings, mainly that ….. </w:t>
      </w:r>
      <w:r w:rsidR="009472F4">
        <w:t xml:space="preserve"> A discussion ends the paper.</w:t>
      </w:r>
    </w:p>
    <w:p w14:paraId="6F28EF7A" w14:textId="77777777" w:rsidR="001924E9" w:rsidRDefault="00921160" w:rsidP="001924E9">
      <w:pPr>
        <w:pStyle w:val="Heading1"/>
      </w:pPr>
      <w:r>
        <w:t>Method</w:t>
      </w:r>
    </w:p>
    <w:p w14:paraId="10780E6A" w14:textId="5F0AB2CA" w:rsidR="001D12AF" w:rsidRDefault="00B332A2" w:rsidP="00B2251E">
      <w:pPr>
        <w:pStyle w:val="Heading3"/>
        <w:ind w:firstLine="0"/>
        <w:rPr>
          <w:lang w:bidi="fa-IR"/>
        </w:rPr>
      </w:pPr>
      <w:r>
        <w:rPr>
          <w:lang w:bidi="fa-IR"/>
        </w:rPr>
        <w:t>D</w:t>
      </w:r>
      <w:r w:rsidR="002D037E">
        <w:rPr>
          <w:lang w:bidi="fa-IR"/>
        </w:rPr>
        <w:t>escription of networks</w:t>
      </w:r>
    </w:p>
    <w:p w14:paraId="68CDABFB" w14:textId="0FF14BCF" w:rsidR="006B1E2C" w:rsidRDefault="00AB55EA" w:rsidP="003970A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{0,1}</w:t>
      </w:r>
      <w:r w:rsidR="002D037E">
        <w:t>.</w:t>
      </w:r>
      <w:del w:id="20" w:author="MohammadHossein Manuel Haqiqatkhah" w:date="2020-01-06T00:05:00Z">
        <w:r w:rsidR="002D037E" w:rsidDel="00264631">
          <w:delText xml:space="preserve"> </w:delText>
        </w:r>
      </w:del>
      <w:ins w:id="21" w:author="MohammadHossein Manuel Haqiqatkhah" w:date="2020-01-06T00:16:00Z">
        <w:r w:rsidR="00CB7747">
          <w:t>This set is called adjacency list</w:t>
        </w:r>
      </w:ins>
      <w:ins w:id="22" w:author="MohammadHossein Manuel Haqiqatkhah" w:date="2020-01-06T00:22:00Z">
        <w:r w:rsidR="003970AE">
          <w:t>,</w:t>
        </w:r>
      </w:ins>
      <w:ins w:id="23" w:author="MohammadHossein Manuel Haqiqatkhah" w:date="2020-01-06T00:17:00Z">
        <w:r w:rsidR="00CB7747">
          <w:t xml:space="preserve"> wher</w:t>
        </w:r>
      </w:ins>
      <w:ins w:id="24" w:author="MohammadHossein Manuel Haqiqatkhah" w:date="2020-01-06T00:21:00Z">
        <w:r w:rsidR="003970AE">
          <w:t>e</w:t>
        </w:r>
      </w:ins>
      <w:ins w:id="25" w:author="MohammadHossein Manuel Haqiqatkhah" w:date="2020-01-06T00:17:00Z">
        <w:r w:rsidR="00CB7747">
          <w:t>in, c</w:t>
        </w:r>
      </w:ins>
      <w:ins w:id="26" w:author="MohammadHossein Manuel Haqiqatkhah" w:date="2020-01-06T00:16:00Z">
        <w:r w:rsidR="00CB7747">
          <w:t>onventionally, zero valued elements are omitted.</w:t>
        </w:r>
        <w:r w:rsidR="00CB7747" w:rsidRPr="00583A98" w:rsidDel="00264631">
          <w:rPr>
            <w:i/>
          </w:rPr>
          <w:t xml:space="preserve"> </w:t>
        </w:r>
      </w:ins>
      <w:commentRangeStart w:id="27"/>
      <w:r w:rsidR="0066593C">
        <w:t xml:space="preserve">. </w:t>
      </w:r>
      <w:r w:rsidR="003D2074">
        <w:t xml:space="preserve">We assume no self-connection, i.e. </w:t>
      </w:r>
      <w:r w:rsidR="003D2074" w:rsidRPr="00B2251E">
        <w:rPr>
          <w:i/>
        </w:rPr>
        <w:t>e</w:t>
      </w:r>
      <w:r w:rsidR="003D2074" w:rsidRPr="00B2251E">
        <w:rPr>
          <w:i/>
          <w:vertAlign w:val="subscript"/>
        </w:rPr>
        <w:t>i</w:t>
      </w:r>
      <w:r w:rsidR="003D2074" w:rsidRPr="003D2074">
        <w:rPr>
          <w:i/>
          <w:vertAlign w:val="subscript"/>
        </w:rPr>
        <w:t>i</w:t>
      </w:r>
      <w:r w:rsidR="003D2074" w:rsidRPr="003D2074">
        <w:t xml:space="preserve"> </w:t>
      </w:r>
      <w:r w:rsidR="003D2074">
        <w:t>= 0.</w:t>
      </w:r>
      <w:commentRangeEnd w:id="27"/>
      <w:r w:rsidR="00264631">
        <w:rPr>
          <w:rStyle w:val="CommentReference"/>
        </w:rPr>
        <w:commentReference w:id="27"/>
      </w:r>
      <w:r w:rsidR="003D2074">
        <w:t xml:space="preserve"> </w:t>
      </w:r>
      <w:r w:rsidR="005F6795">
        <w:t xml:space="preserve">The set of edges and 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commentRangeStart w:id="28"/>
      <w:r w:rsidR="00151023">
        <w:rPr>
          <w:i/>
        </w:rPr>
        <w:t xml:space="preserve">M </w:t>
      </w:r>
      <w:commentRangeEnd w:id="28"/>
      <w:r w:rsidR="00151023">
        <w:rPr>
          <w:rStyle w:val="CommentReference"/>
        </w:rPr>
        <w:commentReference w:id="28"/>
      </w:r>
      <w:r w:rsidR="009634A5">
        <w:t xml:space="preserve">of </w:t>
      </w:r>
      <w:r w:rsidR="009634A5" w:rsidRPr="00C30B73">
        <w:rPr>
          <w:i/>
        </w:rPr>
        <w:t>G</w:t>
      </w:r>
      <w:r w:rsidR="002D037E">
        <w:t xml:space="preserve"> is a square matrix of the size |V| </w:t>
      </w:r>
      <w:r w:rsidR="009634A5">
        <w:t>with elements</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p>
    <w:p w14:paraId="354BB438" w14:textId="77777777" w:rsidR="002D037E" w:rsidDel="008B4C4D" w:rsidRDefault="002D037E" w:rsidP="00B62477">
      <w:pPr>
        <w:rPr>
          <w:del w:id="29" w:author="Cees van Leeuwen" w:date="2020-01-04T17:33:00Z"/>
        </w:rPr>
      </w:pPr>
    </w:p>
    <w:p w14:paraId="344DA1BC" w14:textId="77777777" w:rsidR="00987BC1" w:rsidRPr="002D037E" w:rsidRDefault="00987BC1" w:rsidP="00C30B73">
      <w:pPr>
        <w:ind w:firstLine="0"/>
        <w:rPr>
          <w:lang w:bidi="fa-IR"/>
        </w:rPr>
      </w:pPr>
      <w:commentRangeStart w:id="30"/>
      <w:commentRangeStart w:id="31"/>
      <w:r w:rsidRPr="00C30B73">
        <w:rPr>
          <w:b/>
        </w:rPr>
        <w:lastRenderedPageBreak/>
        <w:t>Dynamics on the graph</w:t>
      </w:r>
      <w:commentRangeEnd w:id="30"/>
      <w:r w:rsidR="00D84382">
        <w:rPr>
          <w:rStyle w:val="CommentReference"/>
        </w:rPr>
        <w:commentReference w:id="30"/>
      </w:r>
      <w:commentRangeEnd w:id="31"/>
      <w:r w:rsidR="002D4317">
        <w:rPr>
          <w:rStyle w:val="CommentReference"/>
        </w:rPr>
        <w:commentReference w:id="31"/>
      </w:r>
    </w:p>
    <w:p w14:paraId="21427786" w14:textId="502871E0" w:rsidR="00151A09" w:rsidRDefault="00987BC1" w:rsidP="00BE5049">
      <w:r>
        <w:rPr>
          <w:lang w:bidi="fa-IR"/>
        </w:rPr>
        <w:t xml:space="preserve">To each </w:t>
      </w:r>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r w:rsidR="00CF7C89">
        <w:t>turbulence</w:t>
      </w:r>
      <w:r w:rsidR="0066593C">
        <w:rPr>
          <w:lang w:bidi="fa-IR"/>
        </w:rPr>
        <w:t xml:space="preserve"> </w:t>
      </w:r>
      <m:oMath>
        <m:r>
          <m:rPr>
            <m:sty m:val="p"/>
          </m:rPr>
          <w:rPr>
            <w:rFonts w:ascii="Cambria Math" w:hAnsi="Cambria Math"/>
            <w:lang w:bidi="fa-IR"/>
          </w:rPr>
          <m:t xml:space="preserve">α </m:t>
        </m:r>
      </m:oMath>
      <w:r w:rsidR="0066593C">
        <w:rPr>
          <w:lang w:bidi="fa-IR"/>
        </w:rPr>
        <w:t xml:space="preserve"> </w:t>
      </w:r>
      <w:r w:rsidR="006C1BD0">
        <w:t xml:space="preserve">remain fixed in our models. </w:t>
      </w:r>
      <w:r w:rsidR="00151A09">
        <w:t xml:space="preserve"> </w:t>
      </w:r>
      <w:r w:rsidR="006C1BD0">
        <w:t>Models</w:t>
      </w:r>
      <w:r w:rsidR="002D4317">
        <w:t xml:space="preserve"> with identical parameter sets </w:t>
      </w:r>
      <w:r w:rsidR="006C1BD0">
        <w:t>are called 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commentRangeStart w:id="32"/>
      <w:r w:rsidR="009472F4">
        <w:rPr>
          <w:lang w:bidi="fa-IR"/>
        </w:rPr>
        <w:t>Each network was ran for 20 million iterations.</w:t>
      </w:r>
      <w:commentRangeEnd w:id="32"/>
      <w:r w:rsidR="009472F4">
        <w:rPr>
          <w:rStyle w:val="CommentReference"/>
        </w:rPr>
        <w:commentReference w:id="32"/>
      </w:r>
      <w:r w:rsidR="00151A09">
        <w:t xml:space="preserve"> All the simulations and analyses are conducted in R programming language version 3.5.0 </w:t>
      </w:r>
      <w:r w:rsidR="00151A09">
        <w:fldChar w:fldCharType="begin"/>
      </w:r>
      <w:r w:rsidR="0073231E">
        <w:instrText xml:space="preserve"> ADDIN ZOTERO_ITEM CSL_CITATION {"citationID":"OxwbfURu","properties":{"formattedCitation":"(R Core Team, 2018)","plainCitation":"(R Core Team, 2018)","noteIndex":0},"citationItems":[{"id":167,"uris":["http://zotero.org/users/5652293/items/AD3XLS6X"],"uri":["http://zotero.org/users/5652293/items/AD3XLS6X"],"itemData":{"id":167,"type":"book","event-place":"Vienna, Austria","note":"V 3.5.2","publisher":"R Foundation for Statistical Computing","publisher-place":"Vienna, Austria","title":"R: A Language and Environment for Statistical Computing","URL":"https://www.R-project.org","author":[{"literal":"R Core Team"}],"issued":{"date-parts":[["2018"]]}}}],"schema":"https://github.com/citation-style-language/schema/raw/master/csl-citation.json"} </w:instrText>
      </w:r>
      <w:r w:rsidR="00151A09">
        <w:fldChar w:fldCharType="separate"/>
      </w:r>
      <w:r w:rsidR="00151A09" w:rsidRPr="00873E15">
        <w:rPr>
          <w:rFonts w:ascii="Times New Roman" w:hAnsi="Times New Roman" w:cs="Times New Roman"/>
        </w:rPr>
        <w:t>(R Core Team, 2018)</w:t>
      </w:r>
      <w:r w:rsidR="00151A09">
        <w:fldChar w:fldCharType="end"/>
      </w:r>
      <w:r w:rsidR="00151A09">
        <w:t>.</w:t>
      </w:r>
      <w:r w:rsidR="00AF1421">
        <w:t xml:space="preserve"> </w:t>
      </w:r>
    </w:p>
    <w:p w14:paraId="0DF01B70" w14:textId="1EA755EF" w:rsidR="00151A09" w:rsidRPr="00E72BBD" w:rsidRDefault="0040399E" w:rsidP="00DB7066">
      <w:pPr>
        <w:pStyle w:val="Heading3"/>
        <w:ind w:firstLine="0"/>
      </w:pPr>
      <w:r>
        <w:t xml:space="preserve">Parameter setting and </w:t>
      </w:r>
      <w:r w:rsidR="006B1E2C">
        <w:t>Initialization</w:t>
      </w:r>
    </w:p>
    <w:p w14:paraId="4F593D4D" w14:textId="15FDC458" w:rsidR="0040399E" w:rsidRDefault="008B4C4D" w:rsidP="00BE5049">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BE5049">
        <w:rPr>
          <w:lang w:bidi="fa-IR"/>
        </w:rPr>
        <w:t>"1"</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commentRangeStart w:id="33"/>
      <w:r w:rsidR="00B332A2">
        <w:rPr>
          <w:lang w:bidi="fa-IR"/>
        </w:rPr>
        <w:t xml:space="preserve">Each </w:t>
      </w:r>
      <w:commentRangeStart w:id="34"/>
      <w:r w:rsidR="00B332A2">
        <w:rPr>
          <w:lang w:bidi="fa-IR"/>
        </w:rPr>
        <w:t xml:space="preserve">node in the network </w:t>
      </w:r>
      <w:commentRangeEnd w:id="34"/>
      <w:r w:rsidR="0040399E">
        <w:rPr>
          <w:rStyle w:val="CommentReference"/>
        </w:rPr>
        <w:commentReference w:id="34"/>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xml:space="preserve">, i.e., </w:t>
      </w:r>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d>
          <m:dPr>
            <m:grow m:val="0"/>
            <m:ctrlPr>
              <w:rPr>
                <w:rFonts w:ascii="Cambria Math" w:hAnsi="Cambria Math"/>
                <w:i/>
                <w:lang w:bidi="fa-IR"/>
              </w:rPr>
            </m:ctrlPr>
          </m:dPr>
          <m:e>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e>
        </m:d>
        <m:r>
          <w:rPr>
            <w:rFonts w:ascii="Cambria Math" w:hAnsi="Cambria Math"/>
            <w:lang w:bidi="fa-IR"/>
          </w:rPr>
          <m:t xml:space="preserve"> Unif(0,1)</m:t>
        </m:r>
      </m:oMath>
      <w:r w:rsidR="006B1E2C">
        <w:rPr>
          <w:lang w:bidi="fa-IR"/>
        </w:rPr>
        <w:t>.</w:t>
      </w:r>
      <w:commentRangeEnd w:id="33"/>
      <w:r w:rsidR="00DB7066">
        <w:rPr>
          <w:rStyle w:val="CommentReference"/>
        </w:rPr>
        <w:commentReference w:id="33"/>
      </w:r>
      <w:r w:rsidR="00DB7066">
        <w:rPr>
          <w:lang w:bidi="fa-IR"/>
        </w:rPr>
        <w:t xml:space="preserve"> </w:t>
      </w:r>
      <w:r>
        <w:rPr>
          <w:lang w:bidi="fa-IR"/>
        </w:rPr>
        <w:t>The 10 model instantiations within each family were ran with different initializations, which were identical b</w:t>
      </w:r>
      <w:r w:rsidR="00DB7066">
        <w:rPr>
          <w:lang w:bidi="fa-IR"/>
        </w:rPr>
        <w:t xml:space="preserve">etween families to allow matched comparison. </w:t>
      </w:r>
    </w:p>
    <w:p w14:paraId="2D9193DB" w14:textId="77777777" w:rsidR="0040399E" w:rsidRDefault="0040399E" w:rsidP="0040399E">
      <w:pPr>
        <w:rPr>
          <w:lang w:bidi="fa-IR"/>
        </w:rPr>
      </w:pPr>
      <w:r>
        <w:rPr>
          <w:lang w:bidi="fa-IR"/>
        </w:rPr>
        <w:t xml:space="preserve">Previous research </w:t>
      </w:r>
      <w:commentRangeStart w:id="35"/>
      <w:r>
        <w:rPr>
          <w:lang w:bidi="fa-IR"/>
        </w:rPr>
        <w:t>(</w:t>
      </w:r>
      <w:r w:rsidRPr="0070553D">
        <w:rPr>
          <w:color w:val="FF0000"/>
          <w:lang w:bidi="fa-IR"/>
        </w:rPr>
        <w:t>citation</w:t>
      </w:r>
      <w:r>
        <w:rPr>
          <w:lang w:bidi="fa-IR"/>
        </w:rPr>
        <w:t>)</w:t>
      </w:r>
      <w:commentRangeEnd w:id="35"/>
      <w:r w:rsidR="004B2ED6">
        <w:rPr>
          <w:rStyle w:val="CommentReference"/>
        </w:rPr>
        <w:commentReference w:id="35"/>
      </w:r>
      <w:r>
        <w:rPr>
          <w:lang w:bidi="fa-IR"/>
        </w:rPr>
        <w:t xml:space="preserve"> has used coupled logistic maps with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 Here the midpoints of the ranges are assumed the baseline values for the parameters. Nodes with lower and higher 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are called under- and over-turbulent and under- and over-coupled, respectively.</w:t>
      </w:r>
    </w:p>
    <w:p w14:paraId="2F1C8DE9" w14:textId="0979AC20" w:rsidR="00447442" w:rsidRDefault="0040399E" w:rsidP="00B87F69">
      <w:r>
        <w:rPr>
          <w:lang w:bidi="fa-IR"/>
        </w:rPr>
        <w:t xml:space="preserve">The nodes were assigned to two </w:t>
      </w:r>
      <w:del w:id="36" w:author="MohammadHossein Manuel Haqiqatkhah" w:date="2020-01-06T01:17:00Z">
        <w:r w:rsidDel="00DF7189">
          <w:rPr>
            <w:lang w:bidi="fa-IR"/>
          </w:rPr>
          <w:delText>partitions</w:delText>
        </w:r>
      </w:del>
      <w:ins w:id="37" w:author="MohammadHossein Manuel Haqiqatkhah" w:date="2020-01-06T01:17:00Z">
        <w:r w:rsidR="00DF7189">
          <w:rPr>
            <w:lang w:bidi="fa-IR"/>
          </w:rPr>
          <w:t>subsets</w:t>
        </w:r>
      </w:ins>
      <w:r>
        <w:rPr>
          <w:lang w:bidi="fa-IR"/>
        </w:rPr>
        <w:t>: minority (the first 50 nodes) and majority (the remaining 250 nodes).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Pr>
          <w:lang w:bidi="fa-IR"/>
        </w:rPr>
        <w:t xml:space="preserve">) five different combinations of parameters were assigned to the minorities, each combination called a "family":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over-</w:t>
      </w:r>
      <w:r w:rsidRPr="00CF7C89">
        <w:rPr>
          <w:lang w:bidi="fa-IR"/>
        </w:rPr>
        <w:t xml:space="preserve"> </w:t>
      </w:r>
      <w:r>
        <w:rPr>
          <w:lang w:bidi="fa-IR"/>
        </w:rPr>
        <w:t xml:space="preserve">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Pr>
          <w:lang w:bidi="fa-IR"/>
        </w:rPr>
        <w:t xml:space="preserve">), and over-coupled minority </w:t>
      </w:r>
      <w:r>
        <w:rPr>
          <w:lang w:bidi="fa-IR"/>
        </w:rPr>
        <w:lastRenderedPageBreak/>
        <w:t xml:space="preserve">(OC;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Pr="00F95219">
        <w:rPr>
          <w:lang w:bidi="fa-IR"/>
        </w:rPr>
        <w:t xml:space="preserve">). As shown in Figure S2, the logistic maps show </w:t>
      </w:r>
      <w:del w:id="38" w:author="MohammadHossein Manuel Haqiqatkhah" w:date="2020-01-06T01:00:00Z">
        <w:r w:rsidRPr="00F95219" w:rsidDel="00F95219">
          <w:rPr>
            <w:lang w:bidi="fa-IR"/>
          </w:rPr>
          <w:delText xml:space="preserve">stochastic </w:delText>
        </w:r>
      </w:del>
      <w:ins w:id="39" w:author="MohammadHossein Manuel Haqiqatkhah" w:date="2020-01-06T01:00:00Z">
        <w:r w:rsidR="00F95219">
          <w:rPr>
            <w:lang w:bidi="fa-IR"/>
          </w:rPr>
          <w:t>chaotic</w:t>
        </w:r>
        <w:r w:rsidR="00F95219" w:rsidRPr="00F95219">
          <w:rPr>
            <w:lang w:bidi="fa-IR"/>
          </w:rPr>
          <w:t xml:space="preserve"> </w:t>
        </w:r>
      </w:ins>
      <w:r w:rsidRPr="00F95219">
        <w:rPr>
          <w:lang w:bidi="fa-IR"/>
        </w:rPr>
        <w:t xml:space="preserve">behavior for the three levels chosen for </w:t>
      </w:r>
      <w:r w:rsidR="00F95219">
        <w:rPr>
          <w:lang w:bidi="fa-IR"/>
        </w:rPr>
        <w:t xml:space="preserve">turbulence </w:t>
      </w:r>
      <w:r w:rsidRPr="00F95219">
        <w:rPr>
          <w:lang w:bidi="fa-IR"/>
        </w:rPr>
        <w:t>parameter</w:t>
      </w:r>
      <w:ins w:id="40" w:author="MohammadHossein Manuel Haqiqatkhah" w:date="2020-01-06T01:02:00Z">
        <w:r w:rsidR="00F95219">
          <w:rPr>
            <w:lang w:bidi="fa-IR"/>
          </w:rPr>
          <w:t xml:space="preserve">, as such higher values of </w:t>
        </w:r>
        <m:oMath>
          <m:r>
            <m:rPr>
              <m:sty m:val="p"/>
            </m:rPr>
            <w:rPr>
              <w:rFonts w:ascii="Cambria Math" w:hAnsi="Cambria Math"/>
              <w:lang w:bidi="fa-IR"/>
            </w:rPr>
            <m:t>α</m:t>
          </m:r>
        </m:oMath>
        <w:r w:rsidR="00F95219">
          <w:rPr>
            <w:lang w:bidi="fa-IR"/>
          </w:rPr>
          <w:t xml:space="preserve"> </w:t>
        </w:r>
      </w:ins>
      <w:ins w:id="41" w:author="MohammadHossein Manuel Haqiqatkhah" w:date="2020-01-06T01:03:00Z">
        <w:r w:rsidR="00F95219">
          <w:rPr>
            <w:lang w:bidi="fa-IR"/>
          </w:rPr>
          <w:t>yield more chaotic activity</w:t>
        </w:r>
      </w:ins>
      <w:r w:rsidRPr="00F95219">
        <w:rPr>
          <w:lang w:bidi="fa-IR"/>
        </w:rPr>
        <w:t>.</w:t>
      </w:r>
      <w:ins w:id="42" w:author="MohammadHossein Manuel Haqiqatkhah" w:date="2020-01-06T01:14:00Z">
        <w:r w:rsidR="004A0B34">
          <w:rPr>
            <w:lang w:bidi="fa-IR"/>
          </w:rPr>
          <w:t xml:space="preserve"> </w:t>
        </w:r>
      </w:ins>
      <w:ins w:id="43" w:author="MohammadHossein Manuel Haqiqatkhah" w:date="2020-01-06T01:16:00Z">
        <w:r w:rsidR="00DF7189">
          <w:rPr>
            <w:lang w:bidi="fa-IR"/>
          </w:rPr>
          <w:t xml:space="preserve">The </w:t>
        </w:r>
      </w:ins>
      <w:ins w:id="44" w:author="MohammadHossein Manuel Haqiqatkhah" w:date="2020-01-06T01:18:00Z">
        <w:r w:rsidR="00DF7189">
          <w:rPr>
            <w:lang w:bidi="fa-IR"/>
          </w:rPr>
          <w:t xml:space="preserve">nodes within each subset and the </w:t>
        </w:r>
      </w:ins>
      <w:ins w:id="45" w:author="MohammadHossein Manuel Haqiqatkhah" w:date="2020-01-06T01:16:00Z">
        <w:r w:rsidR="00DF7189">
          <w:rPr>
            <w:lang w:bidi="fa-IR"/>
          </w:rPr>
          <w:t xml:space="preserve">edges </w:t>
        </w:r>
      </w:ins>
      <w:ins w:id="46" w:author="MohammadHossein Manuel Haqiqatkhah" w:date="2020-01-06T01:18:00Z">
        <w:r w:rsidR="00DF7189">
          <w:rPr>
            <w:lang w:bidi="fa-IR"/>
          </w:rPr>
          <w:t>between them form subgraphs</w:t>
        </w:r>
      </w:ins>
      <w:ins w:id="47" w:author="MohammadHossein Manuel Haqiqatkhah" w:date="2020-01-06T01:19:00Z">
        <w:r w:rsidR="00DF7189" w:rsidRPr="00DF7189">
          <w:rPr>
            <w:lang w:bidi="fa-IR"/>
          </w:rPr>
          <w:t xml:space="preserve"> </w:t>
        </w:r>
        <w:r w:rsidR="00DF7189">
          <w:rPr>
            <w:lang w:bidi="fa-IR"/>
          </w:rPr>
          <w:t>within G</w:t>
        </w:r>
      </w:ins>
      <w:ins w:id="48" w:author="MohammadHossein Manuel Haqiqatkhah" w:date="2020-01-06T01:18:00Z">
        <w:r w:rsidR="00DF7189">
          <w:rPr>
            <w:lang w:bidi="fa-IR"/>
          </w:rPr>
          <w:t>,</w:t>
        </w:r>
      </w:ins>
      <w:ins w:id="49" w:author="MohammadHossein Manuel Haqiqatkhah" w:date="2020-01-06T01:19:00Z">
        <w:r w:rsidR="00DF7189">
          <w:rPr>
            <w:lang w:bidi="fa-IR"/>
          </w:rPr>
          <w:t xml:space="preserve"> henceforth</w:t>
        </w:r>
      </w:ins>
      <w:ins w:id="50" w:author="MohammadHossein Manuel Haqiqatkhah" w:date="2020-01-06T01:18:00Z">
        <w:r w:rsidR="00DF7189">
          <w:rPr>
            <w:lang w:bidi="fa-IR"/>
          </w:rPr>
          <w:t xml:space="preserve"> called</w:t>
        </w:r>
      </w:ins>
      <w:ins w:id="51" w:author="MohammadHossein Manuel Haqiqatkhah" w:date="2020-01-06T02:55:00Z">
        <w:r w:rsidR="00B87F69">
          <w:rPr>
            <w:lang w:bidi="fa-IR"/>
          </w:rPr>
          <w:t xml:space="preserve"> minority an</w:t>
        </w:r>
      </w:ins>
      <w:ins w:id="52" w:author="MohammadHossein Manuel Haqiqatkhah" w:date="2020-01-06T02:56:00Z">
        <w:r w:rsidR="00B87F69">
          <w:rPr>
            <w:lang w:bidi="fa-IR"/>
          </w:rPr>
          <w:t xml:space="preserve">d </w:t>
        </w:r>
      </w:ins>
      <w:ins w:id="53" w:author="MohammadHossein Manuel Haqiqatkhah" w:date="2020-01-06T02:55:00Z">
        <w:r w:rsidR="00B87F69">
          <w:rPr>
            <w:lang w:bidi="fa-IR"/>
          </w:rPr>
          <w:t>majority</w:t>
        </w:r>
      </w:ins>
      <w:ins w:id="54" w:author="MohammadHossein Manuel Haqiqatkhah" w:date="2020-01-06T01:18:00Z">
        <w:r w:rsidR="00DF7189">
          <w:rPr>
            <w:lang w:bidi="fa-IR"/>
          </w:rPr>
          <w:t xml:space="preserve"> partition</w:t>
        </w:r>
      </w:ins>
      <w:ins w:id="55" w:author="MohammadHossein Manuel Haqiqatkhah" w:date="2020-01-06T01:19:00Z">
        <w:r w:rsidR="00DF7189">
          <w:rPr>
            <w:lang w:bidi="fa-IR"/>
          </w:rPr>
          <w:t xml:space="preserve">s. </w:t>
        </w:r>
      </w:ins>
      <w:ins w:id="56" w:author="MohammadHossein Manuel Haqiqatkhah" w:date="2020-01-06T01:20:00Z">
        <w:r w:rsidR="00DF7189">
          <w:rPr>
            <w:lang w:bidi="fa-IR"/>
          </w:rPr>
          <w:t xml:space="preserve">A third subgraph is assumed as </w:t>
        </w:r>
      </w:ins>
      <w:ins w:id="57" w:author="MohammadHossein Manuel Haqiqatkhah" w:date="2020-01-06T01:21:00Z">
        <w:r w:rsidR="00DF7189">
          <w:rPr>
            <w:lang w:bidi="fa-IR"/>
          </w:rPr>
          <w:t>interpartition, which</w:t>
        </w:r>
      </w:ins>
      <w:ins w:id="58" w:author="MohammadHossein Manuel Haqiqatkhah" w:date="2020-01-06T01:20:00Z">
        <w:r w:rsidR="00DF7189">
          <w:rPr>
            <w:lang w:bidi="fa-IR"/>
          </w:rPr>
          <w:t xml:space="preserve"> comprises of all nodes but </w:t>
        </w:r>
      </w:ins>
      <w:ins w:id="59" w:author="MohammadHossein Manuel Haqiqatkhah" w:date="2020-01-06T01:21:00Z">
        <w:r w:rsidR="00DF7189">
          <w:rPr>
            <w:lang w:bidi="fa-IR"/>
          </w:rPr>
          <w:t>with only the edges connecting minority nodes to the majority nodes</w:t>
        </w:r>
      </w:ins>
      <w:ins w:id="60" w:author="MohammadHossein Manuel Haqiqatkhah" w:date="2020-01-06T01:22:00Z">
        <w:r w:rsidR="00DF7189">
          <w:rPr>
            <w:lang w:bidi="fa-IR"/>
          </w:rPr>
          <w:t>.</w:t>
        </w:r>
      </w:ins>
      <w:r w:rsidR="00F95219">
        <w:rPr>
          <w:lang w:bidi="fa-IR"/>
        </w:rPr>
        <w:t xml:space="preserve"> </w:t>
      </w:r>
      <w:r w:rsidR="0056752B" w:rsidRPr="00F95219">
        <w:rPr>
          <w:lang w:bidi="fa-IR"/>
        </w:rPr>
        <w:t>In the Results section, we identify model instantiations by the two capitals indicating their family, together with a serial number [1-10], e.g. BL7, OT10.</w:t>
      </w:r>
    </w:p>
    <w:p w14:paraId="757CEEB8"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54DF0932"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w:t>
      </w:r>
      <w:commentRangeStart w:id="61"/>
      <w:commentRangeStart w:id="62"/>
      <w:r w:rsidR="00AF1421">
        <w:rPr>
          <w:lang w:bidi="fa-IR"/>
        </w:rPr>
        <w:t xml:space="preserve">attempts </w:t>
      </w:r>
      <w:r w:rsidR="00E10FAB">
        <w:rPr>
          <w:lang w:bidi="fa-IR"/>
        </w:rPr>
        <w:t xml:space="preserve">are </w:t>
      </w:r>
      <w:r w:rsidR="00AF1421">
        <w:rPr>
          <w:lang w:bidi="fa-IR"/>
        </w:rPr>
        <w:t>performed</w:t>
      </w:r>
      <w:commentRangeEnd w:id="61"/>
      <w:r w:rsidR="00A94BFD">
        <w:rPr>
          <w:rStyle w:val="CommentReference"/>
        </w:rPr>
        <w:commentReference w:id="61"/>
      </w:r>
      <w:commentRangeEnd w:id="62"/>
      <w:r w:rsidR="0040399E">
        <w:rPr>
          <w:rStyle w:val="CommentReference"/>
        </w:rPr>
        <w:commentReference w:id="62"/>
      </w:r>
      <w:r w:rsidR="00AF1421">
        <w:rPr>
          <w:lang w:bidi="fa-IR"/>
        </w:rPr>
        <w:t xml:space="preserve">. </w:t>
      </w:r>
      <w:r w:rsidR="005C3718">
        <w:rPr>
          <w:lang w:bidi="fa-IR"/>
        </w:rPr>
        <w:t>At each rewiring attempt</w:t>
      </w:r>
      <w:r w:rsidR="004A30DC">
        <w:rPr>
          <w:lang w:bidi="fa-IR"/>
        </w:rPr>
        <w:t>,</w:t>
      </w:r>
      <w:r w:rsidR="008005F4">
        <w:rPr>
          <w:lang w:bidi="fa-IR"/>
        </w:rPr>
        <w:t xml:space="preserve"> at time t,</w:t>
      </w:r>
      <w:r w:rsidR="004A30DC">
        <w:rPr>
          <w:lang w:bidi="fa-IR"/>
        </w:rPr>
        <w:t xml:space="preserve"> a node </w:t>
      </w:r>
      <w:r w:rsidR="0004611E">
        <w:rPr>
          <w:lang w:bidi="fa-IR"/>
        </w:rPr>
        <w:t xml:space="preserve">i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as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0B70A2DA" w14:textId="77777777" w:rsidR="007B068B" w:rsidRDefault="001D104E" w:rsidP="003F40F8">
      <w:pPr>
        <w:rPr>
          <w:lang w:bidi="fa-IR"/>
        </w:rPr>
      </w:pPr>
      <w:r>
        <w:rPr>
          <w:lang w:bidi="fa-IR"/>
        </w:rPr>
        <w:t xml:space="preserve">The most dissimilar </w:t>
      </w:r>
      <w:r w:rsidR="005375ED">
        <w:rPr>
          <w:lang w:bidi="fa-IR"/>
        </w:rPr>
        <w:t xml:space="preserve">neighbor and the most similar non-neighbor of </w:t>
      </w:r>
      <w:r w:rsidR="00A8120B">
        <w:rPr>
          <w:lang w:bidi="fa-IR"/>
        </w:rPr>
        <w:t>node i</w:t>
      </w:r>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and </w:t>
      </w:r>
      <m:oMath>
        <m:r>
          <w:rPr>
            <w:rFonts w:ascii="Cambria Math" w:hAnsi="Cambria Math"/>
            <w:lang w:bidi="fa-IR"/>
          </w:rPr>
          <m:t>σ</m:t>
        </m:r>
      </m:oMath>
      <w:r w:rsidR="00526A33">
        <w:rPr>
          <w:lang w:bidi="fa-IR"/>
        </w:rPr>
        <w:t xml:space="preserve">, respectively, </w:t>
      </w:r>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7B2436F2"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375CD322" w14:textId="77777777" w:rsidR="003A7EDE" w:rsidRDefault="0071311E" w:rsidP="0068222F">
      <w:pPr>
        <w:rPr>
          <w:lang w:bidi="fa-IR"/>
        </w:rPr>
      </w:pPr>
      <w:r>
        <w:rPr>
          <w:lang w:bidi="fa-IR"/>
        </w:rPr>
        <w:t xml:space="preserve">The matrix multiplication of M and (1-M) </w:t>
      </w:r>
      <w:r w:rsidR="001C59A5">
        <w:rPr>
          <w:lang w:bidi="fa-IR"/>
        </w:rPr>
        <w:t xml:space="preserve">with </w:t>
      </w:r>
      <m:oMath>
        <m:r>
          <w:rPr>
            <w:rFonts w:ascii="Cambria Math" w:hAnsi="Cambria Math"/>
            <w:lang w:bidi="fa-IR"/>
          </w:rPr>
          <m:t>δ and σ</m:t>
        </m:r>
      </m:oMath>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7F1C8482" w14:textId="77777777" w:rsidR="003E11B8" w:rsidRPr="00A8120B" w:rsidRDefault="000878E8"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0414622C" w14:textId="77777777" w:rsidR="00A8120B" w:rsidRPr="003A7EDE" w:rsidRDefault="00A8120B" w:rsidP="003E11B8">
      <w:pPr>
        <w:rPr>
          <w:lang w:bidi="fa-IR"/>
        </w:rPr>
      </w:pPr>
    </w:p>
    <w:p w14:paraId="4F6D522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2FF4F477" w14:textId="612E6B5A"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"anatomical connectivity")</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"functional connectivity"</w:t>
      </w:r>
      <w:r w:rsidR="0047436F">
        <w:rPr>
          <w:rFonts w:cs="Times New Roman"/>
          <w:lang w:bidi="fa-IR"/>
        </w:rPr>
        <w:t xml:space="preserve"> at </w:t>
      </w:r>
      <w:r w:rsidR="0047436F" w:rsidRPr="004A0B34">
        <w:rPr>
          <w:rFonts w:cs="Times New Roman"/>
          <w:i/>
          <w:lang w:bidi="fa-IR"/>
        </w:rPr>
        <w:t>t</w:t>
      </w:r>
      <w:ins w:id="63" w:author="MohammadHossein Manuel Haqiqatkhah" w:date="2020-01-06T02:43:00Z">
        <w:r w:rsidR="004B6ADF">
          <w:rPr>
            <w:rFonts w:cs="Times New Roman"/>
            <w:iCs/>
            <w:lang w:bidi="fa-IR"/>
          </w:rPr>
          <w:t xml:space="preserve">, </w:t>
        </w:r>
      </w:ins>
      <w:ins w:id="64" w:author="MohammadHossein Manuel Haqiqatkhah" w:date="2020-01-06T02:45:00Z">
        <w:r w:rsidR="004B6ADF">
          <w:rPr>
            <w:rFonts w:cs="Times New Roman"/>
            <w:iCs/>
            <w:lang w:bidi="fa-IR"/>
          </w:rPr>
          <w:t xml:space="preserve">(with adjacency matrix </w:t>
        </w:r>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ins>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0A0C203D"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r>
        <w:rPr>
          <w:lang w:bidi="fa-IR"/>
        </w:rPr>
        <w:t>.</w:t>
      </w:r>
    </w:p>
    <w:p w14:paraId="0E3D78D7" w14:textId="0A0CF8DD" w:rsidR="00851958" w:rsidRDefault="0047436F" w:rsidP="001204C5">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8956B4">
        <w:rPr>
          <w:lang w:bidi="fa-IR"/>
        </w:rPr>
        <w:t>T</w:t>
      </w:r>
      <w:r w:rsidR="00B0054C">
        <w:rPr>
          <w:lang w:bidi="fa-IR"/>
        </w:rPr>
        <w:t>he adjacency matri</w:t>
      </w:r>
      <w:r w:rsidR="00AA4C9F">
        <w:rPr>
          <w:lang w:bidi="fa-IR"/>
        </w:rPr>
        <w:t>ces</w:t>
      </w:r>
      <w:r w:rsidR="00B0054C">
        <w:rPr>
          <w:lang w:bidi="fa-IR"/>
        </w:rPr>
        <w:t xml:space="preserve"> </w:t>
      </w:r>
      <w:r w:rsidR="00AA4C9F">
        <w:rPr>
          <w:lang w:bidi="fa-IR"/>
        </w:rPr>
        <w:t xml:space="preserve">are </w:t>
      </w:r>
      <w:r w:rsidR="00A00A8A">
        <w:rPr>
          <w:lang w:bidi="fa-IR"/>
        </w:rPr>
        <w:t xml:space="preserve">serialized </w:t>
      </w:r>
      <w:r w:rsidR="00B0054C">
        <w:rPr>
          <w:lang w:bidi="fa-IR"/>
        </w:rPr>
        <w:t xml:space="preserve">using </w:t>
      </w:r>
      <w:r w:rsidR="00B0054C" w:rsidRPr="0070553D">
        <w:rPr>
          <w:color w:val="FF0000"/>
          <w:lang w:bidi="fa-IR"/>
        </w:rPr>
        <w:t xml:space="preserve">… </w:t>
      </w:r>
      <w:r w:rsidR="00B0054C">
        <w:rPr>
          <w:lang w:bidi="fa-IR"/>
        </w:rPr>
        <w:t>algorithm</w:t>
      </w:r>
      <w:r w:rsidR="002D7D98">
        <w:rPr>
          <w:lang w:bidi="fa-IR"/>
        </w:rPr>
        <w:t xml:space="preserve">, </w:t>
      </w:r>
      <w:r w:rsidR="00EF7B09">
        <w:rPr>
          <w:lang w:bidi="fa-IR"/>
        </w:rPr>
        <w:t xml:space="preserve">implemented in </w:t>
      </w:r>
      <w:r w:rsidR="002D7D98">
        <w:rPr>
          <w:lang w:bidi="fa-IR"/>
        </w:rPr>
        <w:t xml:space="preserve">the package </w:t>
      </w:r>
      <w:r w:rsidR="00740A4A">
        <w:rPr>
          <w:lang w:bidi="fa-IR"/>
        </w:rPr>
        <w:t xml:space="preserve">`seriation` </w:t>
      </w:r>
      <w:r w:rsidR="001204C5">
        <w:t>(Hahsler et al., 2008)</w:t>
      </w:r>
      <w:r w:rsidR="002D7D98">
        <w:rPr>
          <w:lang w:bidi="fa-IR"/>
        </w:rPr>
        <w:t xml:space="preserve">, </w:t>
      </w:r>
      <w:r w:rsidR="00A00A8A">
        <w:rPr>
          <w:lang w:bidi="fa-IR"/>
        </w:rPr>
        <w:t xml:space="preserve">which orders the rows and columns of the matrix to maximize </w:t>
      </w:r>
      <w:del w:id="65" w:author="MohammadHossein Manuel Haqiqatkhah" w:date="2020-01-06T01:26:00Z">
        <w:r w:rsidR="0025317C" w:rsidDel="008956B4">
          <w:rPr>
            <w:lang w:bidi="fa-IR"/>
          </w:rPr>
          <w:delText xml:space="preserve">visibility </w:delText>
        </w:r>
      </w:del>
      <w:ins w:id="66" w:author="MohammadHossein Manuel Haqiqatkhah" w:date="2020-01-06T01:26:00Z">
        <w:r w:rsidR="008956B4">
          <w:rPr>
            <w:lang w:bidi="fa-IR"/>
          </w:rPr>
          <w:t xml:space="preserve">visual identifiability </w:t>
        </w:r>
      </w:ins>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 (</w:t>
      </w:r>
      <w:commentRangeStart w:id="67"/>
      <w:r w:rsidR="00A00A8A" w:rsidRPr="0070553D">
        <w:rPr>
          <w:color w:val="FF0000"/>
          <w:lang w:bidi="fa-IR"/>
        </w:rPr>
        <w:t>better/more precise phrasing?</w:t>
      </w:r>
      <w:commentRangeEnd w:id="67"/>
      <w:r w:rsidR="008956B4">
        <w:rPr>
          <w:rStyle w:val="CommentReference"/>
        </w:rPr>
        <w:commentReference w:id="67"/>
      </w:r>
      <w:r w:rsidR="00A00A8A">
        <w:rPr>
          <w:lang w:bidi="fa-IR"/>
        </w:rPr>
        <w:t>)</w:t>
      </w:r>
      <w:r w:rsidR="00740A4A">
        <w:rPr>
          <w:lang w:bidi="fa-IR"/>
        </w:rPr>
        <w:t>.</w:t>
      </w:r>
      <w:r w:rsidR="00AA4C9F">
        <w:rPr>
          <w:lang w:bidi="fa-IR"/>
        </w:rPr>
        <w:t xml:space="preserve"> </w:t>
      </w:r>
    </w:p>
    <w:p w14:paraId="675177D1"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3B6E711B" w14:textId="1E182A1C" w:rsidR="00BD5D3D" w:rsidRDefault="00BD5D3D" w:rsidP="000563B3">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73231E">
        <w:rPr>
          <w:lang w:bidi="fa-IR"/>
        </w:rPr>
        <w:instrText xml:space="preserve"> ADDIN ZOTERO_ITEM CSL_CITATION {"citationID":"ZcKqZHmM","properties":{"formattedCitation":"(Costa, Rodrigues, Travieso, &amp; Villas Boas, 2007)","plainCitation":"(Costa, Rodrigues, Travieso, &amp; Villas Boas, 2007)","noteIndex":0},"citationItems":[{"id":1479,"uris":["http://zotero.org/users/5652293/items/9Z4HTT9T"],"uri":["http://zotero.org/users/5652293/items/9Z4HTT9T"],"itemData":{"id":1479,"type":"article-journal","container-title":"Advances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67040D" w:rsidRPr="0050485A">
        <w:rPr>
          <w:rFonts w:ascii="Times New Roman" w:hAnsi="Times New Roman" w:cs="Times New Roman"/>
        </w:rPr>
        <w:t>(Costa, Rodrigues, Travieso, &amp; Villas Boas,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(viz.,</w:t>
      </w:r>
      <w:r w:rsidR="00393624">
        <w:rPr>
          <w:lang w:bidi="fa-IR"/>
        </w:rPr>
        <w:t>minority and majority partition</w:t>
      </w:r>
      <w:r w:rsidR="000563B3">
        <w:rPr>
          <w:lang w:bidi="fa-IR"/>
        </w:rPr>
        <w:t xml:space="preserve"> and the interpartition subgraph</w:t>
      </w:r>
      <w:r w:rsidR="00393624">
        <w:rPr>
          <w:lang w:bidi="fa-IR"/>
        </w:rPr>
        <w:t>)</w:t>
      </w:r>
      <w:r w:rsidR="000563B3">
        <w:rPr>
          <w:lang w:bidi="fa-IR"/>
        </w:rPr>
        <w:t>.</w:t>
      </w:r>
      <w:r w:rsidR="00DD4D9B">
        <w:rPr>
          <w:lang w:bidi="fa-IR"/>
        </w:rPr>
        <w:t xml:space="preserve"> </w:t>
      </w:r>
      <w:r w:rsidR="007D274D">
        <w:rPr>
          <w:lang w:bidi="fa-IR"/>
        </w:rPr>
        <w:t>Unless mentioned otherwise, the `</w:t>
      </w:r>
      <w:commentRangeStart w:id="68"/>
      <w:r w:rsidR="007D274D">
        <w:rPr>
          <w:lang w:bidi="fa-IR"/>
        </w:rPr>
        <w:t>igraph` package</w:t>
      </w:r>
      <w:r w:rsidR="00A17774">
        <w:rPr>
          <w:lang w:bidi="fa-IR"/>
        </w:rPr>
        <w:t xml:space="preserve"> (</w:t>
      </w:r>
      <w:r w:rsidR="00A17774" w:rsidRPr="0070553D">
        <w:rPr>
          <w:color w:val="FF0000"/>
          <w:lang w:bidi="fa-IR"/>
        </w:rPr>
        <w:t>citation</w:t>
      </w:r>
      <w:r w:rsidR="00A17774">
        <w:rPr>
          <w:lang w:bidi="fa-IR"/>
        </w:rPr>
        <w:t>)</w:t>
      </w:r>
      <w:r w:rsidR="007D274D">
        <w:rPr>
          <w:lang w:bidi="fa-IR"/>
        </w:rPr>
        <w:t xml:space="preserve"> </w:t>
      </w:r>
      <w:commentRangeEnd w:id="68"/>
      <w:r w:rsidR="007D274D">
        <w:rPr>
          <w:rStyle w:val="CommentReference"/>
        </w:rPr>
        <w:commentReference w:id="68"/>
      </w:r>
      <w:r w:rsidR="007D274D">
        <w:rPr>
          <w:lang w:bidi="fa-IR"/>
        </w:rPr>
        <w:t xml:space="preserve">is used for calculating the measures. </w:t>
      </w:r>
      <w:del w:id="69" w:author="Cees van Leeuwen" w:date="2020-01-04T18:39:00Z">
        <w:r w:rsidR="00CA755D" w:rsidDel="00DD4D9B">
          <w:rPr>
            <w:lang w:bidi="fa-IR"/>
          </w:rPr>
          <w:delText xml:space="preserve"> </w:delText>
        </w:r>
      </w:del>
    </w:p>
    <w:p w14:paraId="16F5ED08" w14:textId="77777777" w:rsidR="00580913" w:rsidRDefault="00574992" w:rsidP="00580913">
      <w:pPr>
        <w:pStyle w:val="Heading4"/>
        <w:rPr>
          <w:lang w:bidi="fa-IR"/>
        </w:rPr>
      </w:pPr>
      <w:r>
        <w:rPr>
          <w:lang w:bidi="fa-IR"/>
        </w:rPr>
        <w:lastRenderedPageBreak/>
        <w:t>Clustering coefficient</w:t>
      </w:r>
      <w:r w:rsidR="00580913">
        <w:rPr>
          <w:lang w:bidi="fa-IR"/>
        </w:rPr>
        <w:t>.</w:t>
      </w:r>
    </w:p>
    <w:p w14:paraId="739305AC" w14:textId="2D919A40" w:rsidR="00B45590" w:rsidRDefault="00BC1F58" w:rsidP="000245D9">
      <w:pPr>
        <w:rPr>
          <w:lang w:bidi="fa-IR"/>
        </w:rPr>
      </w:pPr>
      <w:r>
        <w:rPr>
          <w:lang w:bidi="fa-IR"/>
        </w:rPr>
        <w:t xml:space="preserve">This measure </w:t>
      </w:r>
      <w:ins w:id="70" w:author="MohammadHossein Manuel Haqiqatkhah" w:date="2020-01-06T01:37:00Z">
        <w:r w:rsidR="000563B3">
          <w:rPr>
            <w:lang w:bidi="fa-IR"/>
          </w:rPr>
          <w:t xml:space="preserve">can be defined either locally or globally </w:t>
        </w:r>
      </w:ins>
      <w:ins w:id="71" w:author="MohammadHossein Manuel Haqiqatkhah" w:date="2020-01-06T01:42:00Z">
        <w:r w:rsidR="000245D9">
          <w:rPr>
            <w:lang w:bidi="fa-IR"/>
          </w:rPr>
          <w:t>and</w:t>
        </w:r>
      </w:ins>
      <w:ins w:id="72" w:author="MohammadHossein Manuel Haqiqatkhah" w:date="2020-01-06T01:37:00Z">
        <w:r w:rsidR="000563B3">
          <w:rPr>
            <w:lang w:bidi="fa-IR"/>
          </w:rPr>
          <w:t xml:space="preserve"> </w:t>
        </w:r>
      </w:ins>
      <w:r>
        <w:rPr>
          <w:lang w:bidi="fa-IR"/>
        </w:rPr>
        <w:t xml:space="preserve">gives an indication </w:t>
      </w:r>
      <w:ins w:id="73" w:author="MohammadHossein Manuel Haqiqatkhah" w:date="2020-01-06T01:36:00Z">
        <w:r w:rsidR="000563B3">
          <w:rPr>
            <w:lang w:bidi="fa-IR"/>
          </w:rPr>
          <w:t>for</w:t>
        </w:r>
      </w:ins>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ins w:id="74" w:author="MohammadHossein Manuel Haqiqatkhah" w:date="2020-01-06T01:42:00Z">
        <w:r w:rsidR="000245D9">
          <w:rPr>
            <w:lang w:bidi="fa-IR"/>
          </w:rPr>
          <w:t xml:space="preserve">i.e., </w:t>
        </w:r>
      </w:ins>
      <w:r w:rsidR="002B51CD">
        <w:rPr>
          <w:lang w:bidi="fa-IR"/>
        </w:rPr>
        <w:t xml:space="preserve">paths of length 2) or </w:t>
      </w:r>
      <w:r w:rsidR="009B0D55">
        <w:rPr>
          <w:lang w:bidi="fa-IR"/>
        </w:rPr>
        <w:t>closed (</w:t>
      </w:r>
      <w:ins w:id="75" w:author="MohammadHossein Manuel Haqiqatkhah" w:date="2020-01-06T01:42:00Z">
        <w:r w:rsidR="000245D9">
          <w:rPr>
            <w:lang w:bidi="fa-IR"/>
          </w:rPr>
          <w:t xml:space="preserve">i.e., </w:t>
        </w:r>
      </w:ins>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del w:id="76" w:author="MohammadHossein Manuel Haqiqatkhah" w:date="2020-01-06T01:43:00Z">
        <w:r w:rsidR="00FD2A3B" w:rsidDel="000245D9">
          <w:rPr>
            <w:lang w:bidi="fa-IR"/>
          </w:rPr>
          <w:delText>i</w:delText>
        </w:r>
        <w:r w:rsidR="001F7C27" w:rsidDel="000245D9">
          <w:rPr>
            <w:lang w:bidi="fa-IR"/>
          </w:rPr>
          <w:delText>t can be shown</w:delText>
        </w:r>
      </w:del>
      <w:ins w:id="77" w:author="MohammadHossein Manuel Haqiqatkhah" w:date="2020-01-06T01:43:00Z">
        <w:r w:rsidR="000245D9">
          <w:rPr>
            <w:lang w:bidi="fa-IR"/>
          </w:rPr>
          <w:t>one can show</w:t>
        </w:r>
      </w:ins>
      <w:r w:rsidR="00FD2A3B">
        <w:rPr>
          <w:lang w:bidi="fa-IR"/>
        </w:rPr>
        <w:t xml:space="preserve"> that </w:t>
      </w:r>
      <w:r w:rsidR="00A46E3F">
        <w:rPr>
          <w:lang w:bidi="fa-IR"/>
        </w:rPr>
        <w:t xml:space="preserve">the global clustering coefficient </w:t>
      </w:r>
      <w:r w:rsidR="00951A4B">
        <w:rPr>
          <w:lang w:bidi="fa-IR"/>
        </w:rPr>
        <w:t xml:space="preserve">can be calculated formally </w:t>
      </w:r>
      <w:r w:rsidR="00A6141D">
        <w:rPr>
          <w:lang w:bidi="fa-IR"/>
        </w:rPr>
        <w:t xml:space="preserve">from the adjacency matrix </w:t>
      </w:r>
      <w:r w:rsidR="004E12D8">
        <w:rPr>
          <w:lang w:bidi="fa-IR"/>
        </w:rPr>
        <w:t>as shown in E</w:t>
      </w:r>
      <w:r w:rsidR="004F1321">
        <w:rPr>
          <w:lang w:bidi="fa-IR"/>
        </w:rPr>
        <w:t xml:space="preserve">quation </w:t>
      </w:r>
      <w:r w:rsidR="004E12D8">
        <w:rPr>
          <w:lang w:bidi="fa-IR"/>
        </w:rPr>
        <w:t>3</w:t>
      </w:r>
      <w:r w:rsidR="00D223FB">
        <w:rPr>
          <w:lang w:bidi="fa-IR"/>
        </w:rPr>
        <w:t>.</w:t>
      </w:r>
    </w:p>
    <w:p w14:paraId="6A4D9968" w14:textId="07EA37CD" w:rsidR="00951A4B" w:rsidRPr="00B45590" w:rsidRDefault="00AC40F2" w:rsidP="00B45590">
      <w:pPr>
        <w:rPr>
          <w:lang w:bidi="fa-IR"/>
        </w:rPr>
      </w:pPr>
      <w:r>
        <w:rPr>
          <w:lang w:bidi="fa-IR"/>
        </w:rPr>
        <w:t xml:space="preserve">EQ 3 </w:t>
      </w:r>
      <w:r>
        <w:rPr>
          <w:lang w:bidi="fa-IR"/>
        </w:rPr>
        <w:tab/>
      </w:r>
      <w:r>
        <w:rPr>
          <w:lang w:bidi="fa-IR"/>
        </w:rPr>
        <w:tab/>
      </w:r>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-trace</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w:p>
    <w:p w14:paraId="0EC0EF48" w14:textId="77777777" w:rsidR="00487AEB" w:rsidRDefault="004A5DE1" w:rsidP="000152BB">
      <w:pPr>
        <w:pStyle w:val="Heading4"/>
        <w:rPr>
          <w:lang w:bidi="fa-IR"/>
        </w:rPr>
      </w:pPr>
      <w:commentRangeStart w:id="78"/>
      <w:r>
        <w:rPr>
          <w:lang w:bidi="fa-IR"/>
        </w:rPr>
        <w:t>Average path length</w:t>
      </w:r>
      <w:r w:rsidR="00580913">
        <w:rPr>
          <w:lang w:bidi="fa-IR"/>
        </w:rPr>
        <w:t>.</w:t>
      </w:r>
      <w:commentRangeEnd w:id="78"/>
      <w:r w:rsidR="000563B3">
        <w:rPr>
          <w:rStyle w:val="CommentReference"/>
          <w:rFonts w:asciiTheme="minorHAnsi" w:eastAsiaTheme="minorEastAsia" w:hAnsiTheme="minorHAnsi" w:cstheme="minorBidi"/>
          <w:b w:val="0"/>
          <w:bCs w:val="0"/>
          <w:i w:val="0"/>
          <w:iCs w:val="0"/>
        </w:rPr>
        <w:commentReference w:id="78"/>
      </w:r>
    </w:p>
    <w:p w14:paraId="1AA85488" w14:textId="77777777" w:rsidR="00B9507C" w:rsidRPr="000152BB" w:rsidRDefault="008B7677" w:rsidP="004C1BAF">
      <w:pPr>
        <w:rPr>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 xml:space="preserve">all pairs of nodes. </w:t>
      </w:r>
      <w:r w:rsidR="00276E12">
        <w:rPr>
          <w:lang w:bidi="fa-IR"/>
        </w:rPr>
        <w:t>This measure</w:t>
      </w:r>
      <w:r w:rsidR="00B9507C">
        <w:rPr>
          <w:lang w:bidi="fa-IR"/>
        </w:rPr>
        <w:t>, calculated using</w:t>
      </w:r>
      <w:ins w:id="79" w:author="Cees van Leeuwen" w:date="2020-01-04T18:53:00Z">
        <w:r w:rsidR="0056752B">
          <w:rPr>
            <w:lang w:bidi="fa-IR"/>
          </w:rPr>
          <w:t xml:space="preserve"> the</w:t>
        </w:r>
      </w:ins>
      <w:r w:rsidR="00B9507C">
        <w:rPr>
          <w:lang w:bidi="fa-IR"/>
        </w:rPr>
        <w:t xml:space="preserve"> `</w:t>
      </w:r>
      <w:commentRangeStart w:id="80"/>
      <w:r w:rsidR="00B9507C">
        <w:rPr>
          <w:lang w:bidi="fa-IR"/>
        </w:rPr>
        <w:t xml:space="preserve">igraph` </w:t>
      </w:r>
      <w:commentRangeEnd w:id="80"/>
      <w:r w:rsidR="0056752B">
        <w:rPr>
          <w:rStyle w:val="CommentReference"/>
        </w:rPr>
        <w:commentReference w:id="80"/>
      </w:r>
      <w:r w:rsidR="00B9507C">
        <w:rPr>
          <w:lang w:bidi="fa-IR"/>
        </w:rPr>
        <w:t>package,</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46BFA1CC" w14:textId="77777777" w:rsidR="00493D35" w:rsidRDefault="00493D35" w:rsidP="00191689">
      <w:pPr>
        <w:pStyle w:val="Heading4"/>
        <w:tabs>
          <w:tab w:val="left" w:pos="3249"/>
        </w:tabs>
        <w:rPr>
          <w:lang w:bidi="fa-IR"/>
        </w:rPr>
      </w:pPr>
      <w:commentRangeStart w:id="81"/>
      <w:r>
        <w:rPr>
          <w:lang w:bidi="fa-IR"/>
        </w:rPr>
        <w:t>Small-worldness</w:t>
      </w:r>
      <w:r w:rsidR="00580913">
        <w:rPr>
          <w:lang w:bidi="fa-IR"/>
        </w:rPr>
        <w:t>.</w:t>
      </w:r>
      <w:commentRangeEnd w:id="81"/>
      <w:r w:rsidR="000878E8">
        <w:rPr>
          <w:rStyle w:val="CommentReference"/>
          <w:rFonts w:asciiTheme="minorHAnsi" w:eastAsiaTheme="minorEastAsia" w:hAnsiTheme="minorHAnsi" w:cstheme="minorBidi"/>
          <w:b w:val="0"/>
          <w:bCs w:val="0"/>
          <w:i w:val="0"/>
          <w:iCs w:val="0"/>
        </w:rPr>
        <w:commentReference w:id="81"/>
      </w:r>
    </w:p>
    <w:p w14:paraId="40AEF862" w14:textId="704E3302" w:rsidR="00324F0C" w:rsidRPr="00324F0C" w:rsidRDefault="00AC2871" w:rsidP="009B4AC7">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small world </w:t>
      </w:r>
      <w:commentRangeStart w:id="82"/>
      <w:r w:rsidR="00935E05">
        <w:rPr>
          <w:lang w:bidi="fa-IR"/>
        </w:rPr>
        <w:t>(</w:t>
      </w:r>
      <w:r w:rsidR="00935E05" w:rsidRPr="00935E05">
        <w:rPr>
          <w:color w:val="FF0000"/>
          <w:lang w:bidi="fa-IR"/>
        </w:rPr>
        <w:t>citation</w:t>
      </w:r>
      <w:r w:rsidR="00935E05">
        <w:rPr>
          <w:lang w:bidi="fa-IR"/>
        </w:rPr>
        <w:t>)</w:t>
      </w:r>
      <w:commentRangeEnd w:id="82"/>
      <w:r w:rsidR="000245D9">
        <w:rPr>
          <w:rStyle w:val="CommentReference"/>
        </w:rPr>
        <w:commentReference w:id="82"/>
      </w:r>
      <w:r w:rsidR="00935E05">
        <w:rPr>
          <w:lang w:bidi="fa-IR"/>
        </w:rPr>
        <w:t xml:space="preserve">. It is </w:t>
      </w:r>
      <w:r w:rsidR="00B44009">
        <w:rPr>
          <w:lang w:bidi="fa-IR"/>
        </w:rPr>
        <w:t>defined as the multiplication of normalized clustering coefficient and efficiency of the network</w:t>
      </w:r>
      <w:r w:rsidR="000F1623">
        <w:rPr>
          <w:lang w:bidi="fa-IR"/>
        </w:rPr>
        <w:t xml:space="preserve">, </w:t>
      </w:r>
      <w:commentRangeStart w:id="83"/>
      <w:r w:rsidR="000F1623">
        <w:rPr>
          <w:lang w:bidi="fa-IR"/>
        </w:rPr>
        <w:t>i.e</w:t>
      </w:r>
      <w:commentRangeEnd w:id="83"/>
      <w:r w:rsidR="000878E8">
        <w:rPr>
          <w:rStyle w:val="CommentReference"/>
        </w:rPr>
        <w:commentReference w:id="83"/>
      </w:r>
      <w:commentRangeStart w:id="84"/>
      <w:r w:rsidR="000F1623">
        <w:rPr>
          <w:lang w:bidi="fa-IR"/>
        </w:rPr>
        <w:t>.</w:t>
      </w:r>
      <m:oMath>
        <m:r>
          <w:rPr>
            <w:rFonts w:ascii="Cambria Math" w:hAnsi="Cambria Math"/>
            <w:lang w:bidi="fa-IR"/>
          </w:rPr>
          <m:t xml:space="preserve"> </m:t>
        </m:r>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w:r w:rsidR="00863193">
        <w:rPr>
          <w:lang w:bidi="fa-IR"/>
        </w:rPr>
        <w:t>.</w:t>
      </w:r>
      <w:commentRangeEnd w:id="84"/>
      <w:ins w:id="85" w:author="MohammadHossein Manuel Haqiqatkhah" w:date="2020-01-06T01:55:00Z">
        <w:r w:rsidR="00292D21">
          <w:rPr>
            <w:lang w:bidi="fa-IR"/>
          </w:rPr>
          <w:t xml:space="preserve"> </w:t>
        </w:r>
      </w:ins>
      <w:ins w:id="86" w:author="MohammadHossein Manuel Haqiqatkhah" w:date="2020-01-06T01:53:00Z">
        <w:r w:rsidR="004D023C">
          <w:rPr>
            <w:rStyle w:val="CommentReference"/>
          </w:rPr>
          <w:commentReference w:id="84"/>
        </w:r>
      </w:ins>
      <w:ins w:id="87" w:author="MohammadHossein Manuel Haqiqatkhah" w:date="2020-01-06T01:44:00Z">
        <w:r w:rsidR="00292D21">
          <w:rPr>
            <w:lang w:bidi="fa-IR"/>
          </w:rPr>
          <w:t xml:space="preserve">Efficiency of </w:t>
        </w:r>
      </w:ins>
      <w:ins w:id="88" w:author="MohammadHossein Manuel Haqiqatkhah" w:date="2020-01-06T01:56:00Z">
        <w:r w:rsidR="00292D21">
          <w:rPr>
            <w:lang w:bidi="fa-IR"/>
          </w:rPr>
          <w:t xml:space="preserve">a </w:t>
        </w:r>
      </w:ins>
      <w:ins w:id="89" w:author="MohammadHossein Manuel Haqiqatkhah" w:date="2020-01-06T01:44:00Z">
        <w:r w:rsidR="000245D9">
          <w:rPr>
            <w:lang w:bidi="fa-IR"/>
          </w:rPr>
          <w:t xml:space="preserve">network </w:t>
        </w:r>
      </w:ins>
      <w:ins w:id="90" w:author="MohammadHossein Manuel Haqiqatkhah" w:date="2020-01-06T01:54:00Z">
        <w:r w:rsidR="004D023C">
          <w:rPr>
            <w:lang w:bidi="fa-IR"/>
          </w:rPr>
          <w:t>quantifies the efficiency of informat</w:t>
        </w:r>
        <w:r w:rsidR="00292D21">
          <w:rPr>
            <w:lang w:bidi="fa-IR"/>
          </w:rPr>
          <w:t>ion exchange within the network</w:t>
        </w:r>
      </w:ins>
      <w:ins w:id="91" w:author="MohammadHossein Manuel Haqiqatkhah" w:date="2020-01-06T01:56:00Z">
        <w:r w:rsidR="00292D21">
          <w:rPr>
            <w:lang w:bidi="fa-IR"/>
          </w:rPr>
          <w:t xml:space="preserve">. It </w:t>
        </w:r>
      </w:ins>
      <w:ins w:id="92" w:author="MohammadHossein Manuel Haqiqatkhah" w:date="2020-01-06T01:54:00Z">
        <w:r w:rsidR="004D023C">
          <w:rPr>
            <w:lang w:bidi="fa-IR"/>
          </w:rPr>
          <w:t>is defined as sum of inverses of the distances between nodes</w:t>
        </w:r>
      </w:ins>
      <w:ins w:id="93" w:author="MohammadHossein Manuel Haqiqatkhah" w:date="2020-01-06T01:56:00Z">
        <w:r w:rsidR="00292D21">
          <w:rPr>
            <w:lang w:bidi="fa-IR"/>
          </w:rPr>
          <w:t xml:space="preserve">, normalized by network size. More formally, </w:t>
        </w:r>
      </w:ins>
      <w:ins w:id="94" w:author="MohammadHossein Manuel Haqiqatkhah" w:date="2020-01-06T01:57:00Z">
        <w:r w:rsidR="00292D21">
          <w:rPr>
            <w:lang w:bidi="fa-IR"/>
          </w:rPr>
          <w:t xml:space="preserve">for a network with N edges, efficiency is calculated as </w:t>
        </w:r>
      </w:ins>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w:ins w:id="95" w:author="MohammadHossein Manuel Haqiqatkhah" w:date="2020-01-06T01:57:00Z">
        <w:r w:rsidR="004D70EB">
          <w:t>.</w:t>
        </w:r>
      </w:ins>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ins w:id="96" w:author="MohammadHossein Manuel Haqiqatkhah" w:date="2020-01-06T01:59:00Z">
        <w:r w:rsidR="004D70EB">
          <w:rPr>
            <w:lang w:bidi="fa-IR"/>
          </w:rPr>
          <w:t xml:space="preserve">in the denominator of </w:t>
        </w:r>
      </w:ins>
      <m:oMath>
        <m:sSub>
          <m:sSubPr>
            <m:ctrlPr>
              <w:ins w:id="97" w:author="MohammadHossein Manuel Haqiqatkhah" w:date="2020-01-06T02:00:00Z">
                <w:rPr>
                  <w:rFonts w:ascii="Cambria Math" w:hAnsi="Cambria Math"/>
                  <w:lang w:bidi="fa-IR"/>
                </w:rPr>
              </w:ins>
            </m:ctrlPr>
          </m:sSubPr>
          <m:e>
            <m:r>
              <w:ins w:id="98" w:author="MohammadHossein Manuel Haqiqatkhah" w:date="2020-01-06T02:00:00Z">
                <m:rPr>
                  <m:sty m:val="p"/>
                </m:rPr>
                <w:rPr>
                  <w:rFonts w:ascii="Cambria Math" w:hAnsi="Cambria Math"/>
                  <w:lang w:bidi="fa-IR"/>
                </w:rPr>
                <m:t>SW</m:t>
              </w:ins>
            </m:r>
          </m:e>
          <m:sub>
            <m:r>
              <w:ins w:id="99" w:author="MohammadHossein Manuel Haqiqatkhah" w:date="2020-01-06T02:00:00Z">
                <w:rPr>
                  <w:rFonts w:ascii="Cambria Math" w:hAnsi="Cambria Math"/>
                  <w:lang w:bidi="fa-IR"/>
                </w:rPr>
                <m:t>norm</m:t>
              </w:ins>
            </m:r>
          </m:sub>
        </m:sSub>
      </m:oMath>
      <w:ins w:id="100" w:author="MohammadHossein Manuel Haqiqatkhah" w:date="2020-01-06T02:00:00Z">
        <w:r w:rsidR="004D70EB">
          <w:rPr>
            <w:lang w:bidi="fa-IR"/>
          </w:rPr>
          <w:t xml:space="preserve"> </w:t>
        </w:r>
      </w:ins>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networks of the same size and density</w:t>
      </w:r>
      <w:r w:rsidR="00FC3EA2">
        <w:rPr>
          <w:lang w:bidi="fa-IR"/>
        </w:rPr>
        <w:t>,</w:t>
      </w:r>
      <w:r w:rsidR="000B1D1F">
        <w:rPr>
          <w:lang w:bidi="fa-IR"/>
        </w:rPr>
        <w:t xml:space="preserve"> </w:t>
      </w:r>
      <w:r w:rsidR="001B5EE0">
        <w:rPr>
          <w:lang w:bidi="fa-IR"/>
        </w:rPr>
        <w:lastRenderedPageBreak/>
        <w:t xml:space="preserve">for </w:t>
      </w:r>
      <w:r w:rsidR="009A2851">
        <w:rPr>
          <w:lang w:bidi="fa-IR"/>
        </w:rPr>
        <w:t>computational reasons</w:t>
      </w:r>
      <w:r w:rsidR="004B2B98">
        <w:rPr>
          <w:lang w:bidi="fa-IR"/>
        </w:rPr>
        <w:t>, a non-normalized version of small-worldness coefficient</w:t>
      </w:r>
      <w:r w:rsidR="00F02BCE">
        <w:rPr>
          <w:lang w:bidi="fa-IR"/>
        </w:rPr>
        <w:t xml:space="preserve"> (i.e., </w:t>
      </w:r>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137BA950" w14:textId="77777777" w:rsidR="0056752B" w:rsidRDefault="0056752B" w:rsidP="0056752B">
      <w:pPr>
        <w:pStyle w:val="Heading4"/>
        <w:rPr>
          <w:lang w:bidi="fa-IR"/>
        </w:rPr>
      </w:pPr>
      <w:commentRangeStart w:id="101"/>
      <w:r>
        <w:rPr>
          <w:lang w:bidi="fa-IR"/>
        </w:rPr>
        <w:t>Modularity</w:t>
      </w:r>
      <w:commentRangeEnd w:id="101"/>
      <w:r w:rsidR="00221DBF">
        <w:rPr>
          <w:rStyle w:val="CommentReference"/>
          <w:rFonts w:asciiTheme="minorHAnsi" w:eastAsiaTheme="minorEastAsia" w:hAnsiTheme="minorHAnsi" w:cstheme="minorBidi"/>
          <w:b w:val="0"/>
          <w:bCs w:val="0"/>
          <w:i w:val="0"/>
          <w:iCs w:val="0"/>
        </w:rPr>
        <w:commentReference w:id="101"/>
      </w:r>
      <w:r>
        <w:rPr>
          <w:lang w:bidi="fa-IR"/>
        </w:rPr>
        <w:t>.</w:t>
      </w:r>
    </w:p>
    <w:p w14:paraId="0A1B1026" w14:textId="51445C2B" w:rsidR="0056752B" w:rsidRPr="00DA019C" w:rsidRDefault="0056752B" w:rsidP="00221DBF">
      <w:pPr>
        <w:rPr>
          <w:lang w:bidi="fa-IR"/>
        </w:rPr>
      </w:pPr>
      <w:r>
        <w:rPr>
          <w:lang w:bidi="fa-IR"/>
        </w:rPr>
        <w:t xml:space="preserve">Modularity of a graph, as proposed by </w:t>
      </w:r>
      <w:r>
        <w:rPr>
          <w:lang w:bidi="fa-IR"/>
        </w:rPr>
        <w:fldChar w:fldCharType="begin"/>
      </w:r>
      <w:r>
        <w:rPr>
          <w:lang w:bidi="fa-IR"/>
        </w:rPr>
        <w:instrText xml:space="preserve"> ADDIN ZOTERO_ITEM CSL_CITATION {"citationID":"xKruUf6i","properties":{"formattedCitation":"(2006)","plainCitation":"(2006)","dontUpdate":true,"noteIndex":0},"citationItems":[{"id":1011,"uris":["http://zotero.org/users/5652293/items/5CZTX9NH"],"uri":["http://zotero.org/users/5652293/items/5CZTX9NH"],"itemData":{"id":1011,"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Pr="00A06CC9">
        <w:rPr>
          <w:rFonts w:ascii="Times New Roman" w:hAnsi="Times New Roman" w:cs="Times New Roman"/>
        </w:rPr>
        <w:t>Newman</w:t>
      </w:r>
      <w:r w:rsidRPr="007662EA">
        <w:rPr>
          <w:rFonts w:ascii="Times New Roman" w:hAnsi="Times New Roman" w:cs="Times New Roman"/>
        </w:rPr>
        <w:t xml:space="preserve"> (2006)</w:t>
      </w:r>
      <w:r>
        <w:rPr>
          <w:lang w:bidi="fa-IR"/>
        </w:rPr>
        <w:fldChar w:fldCharType="end"/>
      </w:r>
      <w:r>
        <w:rPr>
          <w:lang w:bidi="fa-IR"/>
        </w:rPr>
        <w:t xml:space="preserve"> and denoted by Q, is a measure of how (and to what degree), for a certain labeling of nodes, the nodes tend to form communities with the nodes of the same label and tend to not connect to other nodes of the graph. This measure requires a priori labeling of nodes that defines the communities to which they are believed to belong. Algorithmic discovery of modules enables the measures of modularity is maximized </w:t>
      </w:r>
      <w:r>
        <w:rPr>
          <w:lang w:bidi="fa-IR"/>
        </w:rPr>
        <w:fldChar w:fldCharType="begin"/>
      </w:r>
      <w:r>
        <w:rPr>
          <w:lang w:bidi="fa-IR"/>
        </w:rPr>
        <w:instrText xml:space="preserve"> ADDIN ZOTERO_ITEM CSL_CITATION {"citationID":"n5VJPOgp","properties":{"formattedCitation":"(for a review of the proposed methods, cf. Zhang, Ma, Zhang, Sun, &amp; Yan, 2018)","plainCitation":"(for a review of the proposed methods, cf. Zhang, Ma, Zhang, Sun, &amp; Yan, 2018)","noteIndex":0},"citationItems":[{"id":1014,"uris":["http://zotero.org/users/5652293/items/JT9HGZT4"],"uri":["http://zotero.org/users/5652293/items/JT9HGZT4"],"itemData":{"id":1014,"type":"article-journal","container-title":"Journal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of the proposed methods, cf."}],"schema":"https://github.com/citation-style-language/schema/raw/master/csl-citation.json"} </w:instrText>
      </w:r>
      <w:r>
        <w:rPr>
          <w:lang w:bidi="fa-IR"/>
        </w:rPr>
        <w:fldChar w:fldCharType="separate"/>
      </w:r>
      <w:r w:rsidRPr="0022469F">
        <w:rPr>
          <w:rFonts w:ascii="Times New Roman" w:hAnsi="Times New Roman" w:cs="Times New Roman"/>
        </w:rPr>
        <w:t>(for a review of the proposed methods, cf. Zhang, Ma, Zhang, Sun, &amp; Yan, 2018)</w:t>
      </w:r>
      <w:r>
        <w:rPr>
          <w:lang w:bidi="fa-IR"/>
        </w:rPr>
        <w:fldChar w:fldCharType="end"/>
      </w:r>
      <w:r>
        <w:rPr>
          <w:lang w:bidi="fa-IR"/>
        </w:rPr>
        <w:t xml:space="preserve">. The communities discovered by these algorithms can thus be used as labels for calculating modularity of the network. In line with </w:t>
      </w:r>
      <w:r>
        <w:rPr>
          <w:lang w:bidi="fa-IR"/>
        </w:rPr>
        <w:fldChar w:fldCharType="begin"/>
      </w:r>
      <w:r>
        <w:rPr>
          <w:lang w:bidi="fa-IR"/>
        </w:rPr>
        <w:instrText xml:space="preserve"> ADDIN ZOTERO_ITEM CSL_CITATION {"citationID":"k6e2kZ2A","properties":{"formattedCitation":"(Clauset, Newman, &amp; Moore, 2004)","plainCitation":"(Clauset, Newman, &amp; Moore, 2004)","noteIndex":0},"citationItems":[{"id":1094,"uris":["http://zotero.org/users/5652293/items/JRX35MQT"],"uri":["http://zotero.org/users/5652293/items/JRX35MQT"],"itemData":{"id":1094,"type":"article-journal","container-title":"Physical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J."},{"family":"Moore","given":"Cristopher"}],"issued":{"date-parts":[["2004",12,6]]}}}],"schema":"https://github.com/citation-style-language/schema/raw/master/csl-citation.json"} </w:instrText>
      </w:r>
      <w:r>
        <w:rPr>
          <w:lang w:bidi="fa-IR"/>
        </w:rPr>
        <w:fldChar w:fldCharType="separate"/>
      </w:r>
      <w:r w:rsidRPr="00621334">
        <w:rPr>
          <w:rFonts w:ascii="Times New Roman" w:hAnsi="Times New Roman" w:cs="Times New Roman"/>
        </w:rPr>
        <w:t>(Clauset, Newman, &amp; Moore, 2004)</w:t>
      </w:r>
      <w:r>
        <w:rPr>
          <w:lang w:bidi="fa-IR"/>
        </w:rPr>
        <w:fldChar w:fldCharType="end"/>
      </w:r>
      <w:r>
        <w:rPr>
          <w:lang w:bidi="fa-IR"/>
        </w:rPr>
        <w:t>, the fast greedy algorithm used to optimally detect communities and calculate the modularity based on community membership of the nodes.</w:t>
      </w:r>
    </w:p>
    <w:p w14:paraId="4B472A1E" w14:textId="77777777" w:rsidR="00493D35" w:rsidRDefault="00A12540" w:rsidP="00580913">
      <w:pPr>
        <w:pStyle w:val="Heading4"/>
        <w:rPr>
          <w:lang w:bidi="fa-IR"/>
        </w:rPr>
      </w:pPr>
      <w:r>
        <w:rPr>
          <w:lang w:bidi="fa-IR"/>
        </w:rPr>
        <w:t>Assortativity</w:t>
      </w:r>
      <w:r w:rsidR="00580913">
        <w:rPr>
          <w:lang w:bidi="fa-IR"/>
        </w:rPr>
        <w:t>.</w:t>
      </w:r>
    </w:p>
    <w:p w14:paraId="0427901A" w14:textId="77777777" w:rsidR="002E7D51" w:rsidRDefault="002E7D51">
      <w:pPr>
        <w:rPr>
          <w:lang w:bidi="fa-IR"/>
        </w:rPr>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8B073B">
        <w:rPr>
          <w:lang w:bidi="fa-IR"/>
        </w:rPr>
        <w:t>"</w:t>
      </w:r>
      <w:r w:rsidR="00422362">
        <w:rPr>
          <w:lang w:bidi="fa-IR"/>
        </w:rPr>
        <w:t>similar</w:t>
      </w:r>
      <w:r w:rsidR="008B073B">
        <w:rPr>
          <w:lang w:bidi="fa-IR"/>
        </w:rPr>
        <w:t>"</w:t>
      </w:r>
      <w:r w:rsidR="00422362">
        <w:rPr>
          <w:lang w:bidi="fa-IR"/>
        </w:rPr>
        <w:t xml:space="preserve"> nodes</w:t>
      </w:r>
      <w:r w:rsidR="005B4284">
        <w:rPr>
          <w:lang w:bidi="fa-IR"/>
        </w:rPr>
        <w:t xml:space="preserve"> </w:t>
      </w:r>
      <w:r w:rsidR="00422362">
        <w:rPr>
          <w:lang w:bidi="fa-IR"/>
        </w:rPr>
        <w:t xml:space="preserve">by </w:t>
      </w:r>
      <w:r w:rsidR="005B4284">
        <w:rPr>
          <w:lang w:bidi="fa-IR"/>
        </w:rPr>
        <w:t>summariz</w:t>
      </w:r>
      <w:r w:rsidR="00D6713A">
        <w:rPr>
          <w:lang w:bidi="fa-IR"/>
        </w:rPr>
        <w:t>ing</w:t>
      </w:r>
      <w:r w:rsidR="005B4284">
        <w:rPr>
          <w:lang w:bidi="fa-IR"/>
        </w:rPr>
        <w:t xml:space="preserve"> the probability </w:t>
      </w:r>
      <w:r w:rsidR="003A33CA">
        <w:rPr>
          <w:lang w:bidi="fa-IR"/>
        </w:rPr>
        <w:t>of connections between the similar nodes</w:t>
      </w:r>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like the </w:t>
      </w:r>
      <w:r w:rsidR="00E24D67">
        <w:rPr>
          <w:lang w:bidi="fa-IR"/>
        </w:rPr>
        <w:t>node degrees (degree assortativity). Degree assortativity</w:t>
      </w:r>
      <w:r w:rsidR="00A80EFD">
        <w:rPr>
          <w:lang w:bidi="fa-IR"/>
        </w:rPr>
        <w:t xml:space="preserve">, </w:t>
      </w:r>
      <w:del w:id="102" w:author="Cees van Leeuwen" w:date="2020-01-04T18:54:00Z">
        <w:r w:rsidR="00A80EFD" w:rsidDel="0056752B">
          <w:rPr>
            <w:lang w:bidi="fa-IR"/>
          </w:rPr>
          <w:delText>calculated using `igraph` package</w:delText>
        </w:r>
        <w:r w:rsidR="003A33CA" w:rsidDel="0056752B">
          <w:rPr>
            <w:lang w:bidi="fa-IR"/>
          </w:rPr>
          <w:delText xml:space="preserve"> in this study</w:delText>
        </w:r>
        <w:r w:rsidR="00A80EFD" w:rsidDel="0056752B">
          <w:rPr>
            <w:lang w:bidi="fa-IR"/>
          </w:rPr>
          <w:delText>,</w:delText>
        </w:r>
        <w:r w:rsidR="00E24D67" w:rsidDel="0056752B">
          <w:rPr>
            <w:lang w:bidi="fa-IR"/>
          </w:rPr>
          <w:delText xml:space="preserve"> </w:delText>
        </w:r>
      </w:del>
      <w:r w:rsidR="00E24D67">
        <w:rPr>
          <w:lang w:bidi="fa-IR"/>
        </w:rPr>
        <w:t xml:space="preserve">measures </w:t>
      </w:r>
      <w:r w:rsidR="00BB101C">
        <w:rPr>
          <w:lang w:bidi="fa-IR"/>
        </w:rPr>
        <w:t>the probability that nodes of similar degree (i.e., number of connections) are connected</w:t>
      </w:r>
      <w:r w:rsidR="00A80EFD">
        <w:rPr>
          <w:lang w:bidi="fa-IR"/>
        </w:rPr>
        <w:t>.</w:t>
      </w:r>
      <w:r w:rsidR="00D6713A">
        <w:rPr>
          <w:lang w:bidi="fa-IR"/>
        </w:rPr>
        <w:t xml:space="preserve"> </w:t>
      </w:r>
      <w:commentRangeStart w:id="103"/>
      <w:r w:rsidR="00D6713A">
        <w:rPr>
          <w:lang w:bidi="fa-IR"/>
        </w:rPr>
        <w:t>(Newman, 2003)</w:t>
      </w:r>
      <w:r w:rsidR="00D10D3A">
        <w:rPr>
          <w:lang w:bidi="fa-IR"/>
        </w:rPr>
        <w:t xml:space="preserve"> </w:t>
      </w:r>
      <w:commentRangeEnd w:id="103"/>
      <w:r w:rsidR="00D6713A">
        <w:rPr>
          <w:rStyle w:val="CommentReference"/>
        </w:rPr>
        <w:commentReference w:id="103"/>
      </w:r>
      <w:commentRangeStart w:id="104"/>
      <w:commentRangeStart w:id="105"/>
      <w:r w:rsidR="00D6713A">
        <w:rPr>
          <w:lang w:bidi="fa-IR"/>
        </w:rPr>
        <w:t xml:space="preserve">Degree assortativity of undirected networks can be calculated as shown </w:t>
      </w:r>
      <w:commentRangeStart w:id="106"/>
      <w:r w:rsidR="00D6713A">
        <w:rPr>
          <w:lang w:bidi="fa-IR"/>
        </w:rPr>
        <w:t>in Eq</w:t>
      </w:r>
      <w:r w:rsidR="004F1321">
        <w:rPr>
          <w:lang w:bidi="fa-IR"/>
        </w:rPr>
        <w:t>uation</w:t>
      </w:r>
      <w:r w:rsidR="00D6713A">
        <w:rPr>
          <w:lang w:bidi="fa-IR"/>
        </w:rPr>
        <w:t xml:space="preserve"> 4, where </w:t>
      </w:r>
      <m:oMath>
        <m:sSub>
          <m:sSubPr>
            <m:ctrlPr>
              <w:rPr>
                <w:rFonts w:ascii="Cambria Math" w:hAnsi="Cambria Math"/>
                <w:i/>
                <w:lang w:bidi="fa-IR"/>
              </w:rPr>
            </m:ctrlPr>
          </m:sSubPr>
          <m:e>
            <m:r>
              <w:rPr>
                <w:rFonts w:ascii="Cambria Math" w:hAnsi="Cambria Math"/>
                <w:lang w:bidi="fa-IR"/>
              </w:rPr>
              <m:t>q</m:t>
            </m:r>
          </m:e>
          <m:sub>
            <m:r>
              <w:rPr>
                <w:rFonts w:ascii="Cambria Math" w:hAnsi="Cambria Math"/>
                <w:lang w:bidi="fa-IR"/>
              </w:rPr>
              <m:t>j</m:t>
            </m:r>
          </m:sub>
        </m:sSub>
      </m:oMath>
      <w:r w:rsidR="00D6713A">
        <w:rPr>
          <w:lang w:bidi="fa-IR"/>
        </w:rPr>
        <w:t xml:space="preserve"> is the degree of node j and …</w:t>
      </w:r>
      <w:commentRangeEnd w:id="104"/>
      <w:r w:rsidR="00D6713A">
        <w:rPr>
          <w:rStyle w:val="CommentReference"/>
        </w:rPr>
        <w:commentReference w:id="104"/>
      </w:r>
      <w:commentRangeEnd w:id="105"/>
      <w:commentRangeEnd w:id="106"/>
      <w:r w:rsidR="00221DBF">
        <w:rPr>
          <w:rStyle w:val="CommentReference"/>
        </w:rPr>
        <w:commentReference w:id="106"/>
      </w:r>
      <w:r w:rsidR="00E37DEA">
        <w:rPr>
          <w:rStyle w:val="CommentReference"/>
        </w:rPr>
        <w:commentReference w:id="105"/>
      </w:r>
    </w:p>
    <w:p w14:paraId="7CCFE8B1" w14:textId="77777777" w:rsidR="00D6713A" w:rsidRPr="002E7D51" w:rsidRDefault="00D6713A" w:rsidP="00BE0CC8">
      <w:pPr>
        <w:jc w:val="center"/>
        <w:rPr>
          <w:lang w:bidi="fa-IR"/>
        </w:rPr>
      </w:pPr>
      <w:r>
        <w:rPr>
          <w:lang w:bidi="fa-IR"/>
        </w:rPr>
        <w:t xml:space="preserve">EQ 4  </w:t>
      </w:r>
      <w:r>
        <w:rPr>
          <w:noProof/>
          <w:lang w:val="nl-BE" w:eastAsia="nl-BE"/>
        </w:rPr>
        <w:drawing>
          <wp:inline distT="0" distB="0" distL="0" distR="0" wp14:anchorId="528624C2" wp14:editId="7F3CFC1E">
            <wp:extent cx="2037234" cy="675861"/>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441" cy="690527"/>
                    </a:xfrm>
                    <a:prstGeom prst="rect">
                      <a:avLst/>
                    </a:prstGeom>
                  </pic:spPr>
                </pic:pic>
              </a:graphicData>
            </a:graphic>
          </wp:inline>
        </w:drawing>
      </w:r>
      <w:r w:rsidR="004F1321">
        <w:rPr>
          <w:lang w:bidi="fa-IR"/>
        </w:rPr>
        <w:t xml:space="preserve"> </w:t>
      </w:r>
    </w:p>
    <w:p w14:paraId="4F1ED7CB" w14:textId="77777777" w:rsidR="00DF0844" w:rsidRPr="00A04B4A" w:rsidRDefault="00DF0844" w:rsidP="00DF0844">
      <w:pPr>
        <w:pStyle w:val="Heading4"/>
        <w:rPr>
          <w:rFonts w:asciiTheme="minorHAnsi" w:eastAsiaTheme="minorEastAsia" w:hAnsiTheme="minorHAnsi" w:cstheme="minorBidi"/>
          <w:lang w:bidi="fa-IR"/>
        </w:rPr>
      </w:pPr>
      <w:r>
        <w:rPr>
          <w:lang w:bidi="fa-IR"/>
        </w:rPr>
        <w:lastRenderedPageBreak/>
        <w:t>Edge density</w:t>
      </w:r>
    </w:p>
    <w:p w14:paraId="6D496C92" w14:textId="0B2F6469" w:rsidR="00DF0844" w:rsidRDefault="00DF0844" w:rsidP="00221DBF">
      <w:pPr>
        <w:rPr>
          <w:rtl/>
          <w:lang w:bidi="fa-IR"/>
        </w:rPr>
      </w:pPr>
      <w:r>
        <w:rPr>
          <w:lang w:bidi="fa-IR"/>
        </w:rPr>
        <w:t>For a subset of nodes, this coefficient is the proportion of existing edges</w:t>
      </w:r>
      <w:ins w:id="107" w:author="MohammadHossein Manuel Haqiqatkhah" w:date="2020-01-06T02:06:00Z">
        <w:r w:rsidR="00221DBF">
          <w:rPr>
            <w:lang w:bidi="fa-IR"/>
          </w:rPr>
          <w:t xml:space="preserve"> in a </w:t>
        </w:r>
      </w:ins>
      <w:ins w:id="108" w:author="MohammadHossein Manuel Haqiqatkhah" w:date="2020-01-06T02:07:00Z">
        <w:r w:rsidR="00221DBF">
          <w:rPr>
            <w:lang w:bidi="fa-IR"/>
          </w:rPr>
          <w:t>(</w:t>
        </w:r>
      </w:ins>
      <w:ins w:id="109" w:author="MohammadHossein Manuel Haqiqatkhah" w:date="2020-01-06T02:06:00Z">
        <w:r w:rsidR="00221DBF">
          <w:rPr>
            <w:lang w:bidi="fa-IR"/>
          </w:rPr>
          <w:t>s</w:t>
        </w:r>
      </w:ins>
      <w:ins w:id="110" w:author="MohammadHossein Manuel Haqiqatkhah" w:date="2020-01-06T02:07:00Z">
        <w:r w:rsidR="00221DBF">
          <w:rPr>
            <w:lang w:bidi="fa-IR"/>
          </w:rPr>
          <w:t>ub)graph</w:t>
        </w:r>
      </w:ins>
      <w:r>
        <w:rPr>
          <w:lang w:bidi="fa-IR"/>
        </w:rPr>
        <w:t xml:space="preserve"> to the maximum number of edges possible </w:t>
      </w:r>
      <w:del w:id="111" w:author="MohammadHossein Manuel Haqiqatkhah" w:date="2020-01-06T02:07:00Z">
        <w:r w:rsidDel="00221DBF">
          <w:rPr>
            <w:lang w:bidi="fa-IR"/>
          </w:rPr>
          <w:delText>in that subset</w:delText>
        </w:r>
      </w:del>
      <w:ins w:id="112" w:author="MohammadHossein Manuel Haqiqatkhah" w:date="2020-01-06T02:07:00Z">
        <w:r w:rsidR="00221DBF">
          <w:rPr>
            <w:lang w:bidi="fa-IR"/>
          </w:rPr>
          <w:t>in the same (sub)graph</w:t>
        </w:r>
      </w:ins>
      <w:ins w:id="113" w:author="MohammadHossein Manuel Haqiqatkhah" w:date="2020-01-06T02:06:00Z">
        <w:r w:rsidR="00221DBF">
          <w:rPr>
            <w:lang w:bidi="fa-IR"/>
          </w:rPr>
          <w:t xml:space="preserve">. </w:t>
        </w:r>
      </w:ins>
      <w:r>
        <w:rPr>
          <w:lang w:bidi="fa-IR"/>
        </w:rPr>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34D71779" w14:textId="77777777" w:rsidR="004A5DE1" w:rsidRDefault="004A5DE1" w:rsidP="00580913">
      <w:pPr>
        <w:pStyle w:val="Heading4"/>
        <w:rPr>
          <w:lang w:bidi="fa-IR"/>
        </w:rPr>
      </w:pPr>
      <w:r>
        <w:rPr>
          <w:lang w:bidi="fa-IR"/>
        </w:rPr>
        <w:t>Rich Club coefficient</w:t>
      </w:r>
      <w:r w:rsidR="00580913">
        <w:rPr>
          <w:lang w:bidi="fa-IR"/>
        </w:rPr>
        <w:t>.</w:t>
      </w:r>
    </w:p>
    <w:p w14:paraId="3AAC4F4E" w14:textId="5C49D055" w:rsidR="00D10D3A" w:rsidRDefault="000F394F" w:rsidP="00083A6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7104AA">
        <w:rPr>
          <w:lang w:bidi="fa-IR"/>
        </w:rPr>
        <w:t>5 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ins w:id="114" w:author="Cees van Leeuwen" w:date="2020-01-04T19:04:00Z">
        <w:r w:rsidR="00E37DEA">
          <w:rPr>
            <w:lang w:bidi="fa-IR"/>
          </w:rPr>
          <w:t>W</w:t>
        </w:r>
      </w:ins>
      <w:r w:rsidR="00815CB9">
        <w:rPr>
          <w:lang w:bidi="fa-IR"/>
        </w:rPr>
        <w:t>e use</w:t>
      </w:r>
      <w:r w:rsidR="00E37DEA">
        <w:rPr>
          <w:lang w:bidi="fa-IR"/>
        </w:rPr>
        <w:t xml:space="preserve"> the</w:t>
      </w:r>
      <w:r w:rsidR="00815CB9">
        <w:rPr>
          <w:lang w:bidi="fa-IR"/>
        </w:rPr>
        <w:t xml:space="preserve"> `</w:t>
      </w:r>
      <w:r w:rsidR="00815CB9" w:rsidRPr="00190206">
        <w:rPr>
          <w:lang w:bidi="fa-IR"/>
        </w:rPr>
        <w:t>brainGraph</w:t>
      </w:r>
      <w:r w:rsidR="00815CB9">
        <w:rPr>
          <w:lang w:bidi="fa-IR"/>
        </w:rPr>
        <w:t>` package (</w:t>
      </w:r>
      <w:r w:rsidR="00815CB9" w:rsidRPr="00190206">
        <w:rPr>
          <w:color w:val="FF0000"/>
          <w:lang w:bidi="fa-IR"/>
        </w:rPr>
        <w:t>citation</w:t>
      </w:r>
      <w:r w:rsidR="00815CB9">
        <w:rPr>
          <w:lang w:bidi="fa-IR"/>
        </w:rPr>
        <w:t>) to calculate rich club coefficient.</w:t>
      </w:r>
    </w:p>
    <w:p w14:paraId="7F6B2EB6" w14:textId="77777777" w:rsidR="00A04B4A" w:rsidRDefault="00763493" w:rsidP="00324C8E">
      <w:pPr>
        <w:rPr>
          <w:lang w:bidi="fa-IR"/>
        </w:rPr>
      </w:pPr>
      <w:r>
        <w:rPr>
          <w:lang w:bidi="fa-IR"/>
        </w:rPr>
        <w:t>EQ 5</w:t>
      </w:r>
      <w:r>
        <w:rPr>
          <w:lang w:bidi="fa-IR"/>
        </w:rPr>
        <w:tab/>
      </w:r>
      <w:r>
        <w:rPr>
          <w:lang w:bidi="fa-IR"/>
        </w:rPr>
        <w:tab/>
      </w:r>
      <w:r>
        <w:rPr>
          <w:lang w:bidi="fa-IR"/>
        </w:rPr>
        <w:tab/>
      </w:r>
      <w:r>
        <w:rPr>
          <w:lang w:bidi="fa-IR"/>
        </w:rPr>
        <w:tab/>
      </w:r>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w:r w:rsidR="00A56258">
        <w:rPr>
          <w:lang w:bidi="fa-IR"/>
        </w:rPr>
        <w:fldChar w:fldCharType="begin"/>
      </w:r>
      <w:r w:rsidR="00A56258">
        <w:rPr>
          <w:lang w:bidi="fa-IR"/>
        </w:rPr>
        <w:instrText xml:space="preserve"> ADDIN ZOTERO_TEMP </w:instrText>
      </w:r>
      <w:r w:rsidR="00A56258">
        <w:rPr>
          <w:lang w:bidi="fa-IR"/>
        </w:rPr>
        <w:fldChar w:fldCharType="separate"/>
      </w:r>
      <w:r w:rsidR="00A56258">
        <w:rPr>
          <w:lang w:bidi="fa-IR"/>
        </w:rPr>
        <w:t>{Citation}</w:t>
      </w:r>
      <w:r w:rsidR="00A56258">
        <w:rPr>
          <w:lang w:bidi="fa-IR"/>
        </w:rPr>
        <w:fldChar w:fldCharType="end"/>
      </w:r>
    </w:p>
    <w:p w14:paraId="4DEBF1FB" w14:textId="771CA572"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ins w:id="115" w:author="MohammadHossein Manuel Haqiqatkhah" w:date="2020-01-06T02:14:00Z">
        <w:r w:rsidR="00D84FE6">
          <w:rPr>
            <w:lang w:bidi="fa-IR"/>
          </w:rPr>
          <w:t xml:space="preserve">of the model </w:t>
        </w:r>
      </w:ins>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6FAEF961" w14:textId="38B64236" w:rsidR="007104AA" w:rsidRDefault="00575D3B" w:rsidP="00D84FE6">
      <w:pPr>
        <w:rPr>
          <w:rtl/>
          <w:lang w:bidi="fa-IR"/>
        </w:rPr>
      </w:pPr>
      <w:r>
        <w:rPr>
          <w:lang w:bidi="fa-IR"/>
        </w:rPr>
        <w:t xml:space="preserve">For a certain k, </w:t>
      </w:r>
      <w:commentRangeStart w:id="116"/>
      <w:r>
        <w:rPr>
          <w:lang w:bidi="fa-IR"/>
        </w:rPr>
        <w:t xml:space="preserve">the </w:t>
      </w:r>
      <w:commentRangeEnd w:id="116"/>
      <w:r w:rsidR="00D84FE6">
        <w:rPr>
          <w:rStyle w:val="CommentReference"/>
        </w:rPr>
        <w:commentReference w:id="116"/>
      </w:r>
      <w:r>
        <w:rPr>
          <w:lang w:bidi="fa-IR"/>
        </w:rPr>
        <w:t xml:space="preserve">normalized rich club coefficient is </w:t>
      </w:r>
      <w:r w:rsidR="00E37DEA">
        <w:rPr>
          <w:lang w:bidi="fa-IR"/>
        </w:rPr>
        <w:t xml:space="preserve">larger </w:t>
      </w:r>
      <w:r>
        <w:rPr>
          <w:lang w:bidi="fa-IR"/>
        </w:rPr>
        <w:t>than one indicates that nodes with degree k tend to connect to the "</w:t>
      </w:r>
      <w:commentRangeStart w:id="117"/>
      <w:commentRangeStart w:id="118"/>
      <w:r>
        <w:rPr>
          <w:lang w:bidi="fa-IR"/>
        </w:rPr>
        <w:t>rich" nodes</w:t>
      </w:r>
      <w:commentRangeEnd w:id="117"/>
      <w:r>
        <w:rPr>
          <w:rStyle w:val="CommentReference"/>
        </w:rPr>
        <w:commentReference w:id="117"/>
      </w:r>
      <w:commentRangeEnd w:id="118"/>
      <w:r w:rsidR="0034228B">
        <w:rPr>
          <w:rStyle w:val="CommentReference"/>
        </w:rPr>
        <w:commentReference w:id="118"/>
      </w:r>
      <w:ins w:id="119" w:author="MohammadHossein Manuel Haqiqatkhah" w:date="2020-01-06T02:17:00Z">
        <w:r w:rsidR="00D84FE6">
          <w:rPr>
            <w:lang w:bidi="fa-IR"/>
          </w:rPr>
          <w:t xml:space="preserve"> (</w:t>
        </w:r>
      </w:ins>
      <w:del w:id="120" w:author="MohammadHossein Manuel Haqiqatkhah" w:date="2020-01-06T02:17:00Z">
        <w:r w:rsidDel="00D84FE6">
          <w:rPr>
            <w:lang w:bidi="fa-IR"/>
          </w:rPr>
          <w:delText xml:space="preserve">, </w:delText>
        </w:r>
      </w:del>
      <w:r>
        <w:rPr>
          <w:lang w:bidi="fa-IR"/>
        </w:rPr>
        <w:t>i.e., those with degree</w:t>
      </w:r>
      <w:r w:rsidR="000A0092">
        <w:rPr>
          <w:lang w:bidi="fa-IR"/>
        </w:rPr>
        <w:t>s</w:t>
      </w:r>
      <w:r>
        <w:rPr>
          <w:lang w:bidi="fa-IR"/>
        </w:rPr>
        <w:t xml:space="preserve"> equal to or </w:t>
      </w:r>
      <w:r>
        <w:rPr>
          <w:lang w:bidi="fa-IR"/>
        </w:rPr>
        <w:lastRenderedPageBreak/>
        <w:t>higher than k</w:t>
      </w:r>
      <w:ins w:id="121" w:author="MohammadHossein Manuel Haqiqatkhah" w:date="2020-01-06T02:17:00Z">
        <w:r w:rsidR="00D84FE6">
          <w:rPr>
            <w:lang w:bidi="fa-IR"/>
          </w:rPr>
          <w:t>), thus forming "rich clubs."</w:t>
        </w:r>
      </w:ins>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26A1FE38" w14:textId="4D2DD683"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ins w:id="122" w:author="MohammadHossein Manuel Haqiqatkhah" w:date="2020-01-06T02:18:00Z">
        <w:r w:rsidR="007C0E6A">
          <w:rPr>
            <w:lang w:bidi="fa-IR"/>
          </w:rPr>
          <w:t>models</w:t>
        </w:r>
      </w:ins>
    </w:p>
    <w:p w14:paraId="045A82EE" w14:textId="6F4E2F43" w:rsidR="002057AD" w:rsidRDefault="0034228B" w:rsidP="006A7CFE">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ins w:id="123" w:author="MohammadHossein Manuel Haqiqatkhah" w:date="2020-01-06T02:19:00Z">
        <w:r w:rsidR="007C0E6A">
          <w:rPr>
            <w:lang w:bidi="fa-IR"/>
          </w:rPr>
          <w:t xml:space="preserve">In line with </w:t>
        </w:r>
      </w:ins>
      <w:ins w:id="124" w:author="MohammadHossein Manuel Haqiqatkhah" w:date="2020-01-06T02:20:00Z">
        <w:r w:rsidR="007C0E6A">
          <w:t>Mheich et al.</w:t>
        </w:r>
        <w:r w:rsidR="007C0E6A">
          <w:t xml:space="preserve"> </w:t>
        </w:r>
        <w:r w:rsidR="007C0E6A">
          <w:t>(</w:t>
        </w:r>
        <w:r w:rsidR="007C0E6A">
          <w:t>2018)</w:t>
        </w:r>
        <w:r w:rsidR="007C0E6A">
          <w:t>,</w:t>
        </w:r>
      </w:ins>
      <w:r w:rsidR="007C0E6A">
        <w:t xml:space="preserve">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ins w:id="125" w:author="MohammadHossein Manuel Haqiqatkhah" w:date="2020-01-06T02:21:00Z">
        <w:r w:rsidR="007C0E6A">
          <w:rPr>
            <w:lang w:bidi="fa-IR"/>
          </w:rPr>
          <w:t xml:space="preserve"> Compa</w:t>
        </w:r>
      </w:ins>
      <w:ins w:id="126" w:author="MohammadHossein Manuel Haqiqatkhah" w:date="2020-01-06T02:22:00Z">
        <w:r w:rsidR="007C0E6A">
          <w:rPr>
            <w:lang w:bidi="fa-IR"/>
          </w:rPr>
          <w:t>rison of networks is thus reduced to comparing these distributions.</w:t>
        </w:r>
      </w:ins>
      <w:r w:rsidR="00224212">
        <w:rPr>
          <w:lang w:bidi="fa-IR"/>
        </w:rPr>
        <w:t xml:space="preserve"> </w:t>
      </w:r>
      <w:ins w:id="127" w:author="Cees van Leeuwen" w:date="2020-01-04T19:12:00Z">
        <w:r w:rsidR="00224212">
          <w:rPr>
            <w:lang w:bidi="fa-IR"/>
          </w:rPr>
          <w:t xml:space="preserve">To </w:t>
        </w:r>
      </w:ins>
      <w:ins w:id="128" w:author="Cees van Leeuwen" w:date="2020-01-04T19:18:00Z">
        <w:r w:rsidR="00224212">
          <w:rPr>
            <w:lang w:bidi="fa-IR"/>
          </w:rPr>
          <w:t xml:space="preserve">obtain </w:t>
        </w:r>
      </w:ins>
      <w:ins w:id="129" w:author="MohammadHossein Manuel Haqiqatkhah" w:date="2020-01-06T02:22:00Z">
        <w:r w:rsidR="007C0E6A">
          <w:rPr>
            <w:lang w:bidi="fa-IR"/>
          </w:rPr>
          <w:t xml:space="preserve">measures of </w:t>
        </w:r>
      </w:ins>
      <w:ins w:id="130" w:author="Cees van Leeuwen" w:date="2020-01-04T19:18:00Z">
        <w:r w:rsidR="00224212">
          <w:rPr>
            <w:lang w:bidi="fa-IR"/>
          </w:rPr>
          <w:t>distribution</w:t>
        </w:r>
      </w:ins>
      <w:ins w:id="131" w:author="MohammadHossein Manuel Haqiqatkhah" w:date="2020-01-06T02:22:00Z">
        <w:r w:rsidR="007C0E6A">
          <w:rPr>
            <w:lang w:bidi="fa-IR"/>
          </w:rPr>
          <w:t>al</w:t>
        </w:r>
      </w:ins>
      <w:ins w:id="132" w:author="MohammadHossein Manuel Haqiqatkhah" w:date="2020-01-06T02:23:00Z">
        <w:r w:rsidR="007C0E6A">
          <w:rPr>
            <w:lang w:bidi="fa-IR"/>
          </w:rPr>
          <w:t xml:space="preserve"> distances</w:t>
        </w:r>
      </w:ins>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(Mheich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AE3D9C">
        <w:t>"</w:t>
      </w:r>
      <w:r w:rsidR="003A2178">
        <w:rPr>
          <w:lang w:bidi="fa-IR"/>
        </w:rPr>
        <w:t>resemblance</w:t>
      </w:r>
      <w:r w:rsidR="00AE3D9C">
        <w:rPr>
          <w:lang w:bidi="fa-IR"/>
        </w:rPr>
        <w:t>"</w:t>
      </w:r>
      <w:r w:rsidR="003A2178">
        <w:rPr>
          <w:lang w:bidi="fa-IR"/>
        </w:rPr>
        <w:t xml:space="preserve"> (or dependence) between the networks. Yet, </w:t>
      </w:r>
      <w:r w:rsidR="00B722AD">
        <w:rPr>
          <w:lang w:bidi="fa-IR"/>
        </w:rPr>
        <w:t xml:space="preserve">HHG must be interpreted </w:t>
      </w:r>
      <w:commentRangeStart w:id="133"/>
      <w:commentRangeStart w:id="134"/>
      <w:r w:rsidR="002057AD">
        <w:rPr>
          <w:lang w:bidi="fa-IR"/>
        </w:rPr>
        <w:t xml:space="preserve">with caution </w:t>
      </w:r>
      <w:commentRangeEnd w:id="133"/>
      <w:r>
        <w:rPr>
          <w:rStyle w:val="CommentReference"/>
        </w:rPr>
        <w:commentReference w:id="133"/>
      </w:r>
      <w:commentRangeEnd w:id="134"/>
      <w:r w:rsidR="0082770E">
        <w:rPr>
          <w:rStyle w:val="CommentReference"/>
        </w:rPr>
        <w:commentReference w:id="134"/>
      </w:r>
      <w:r w:rsidR="002057AD">
        <w:rPr>
          <w:lang w:bidi="fa-IR"/>
        </w:rPr>
        <w:t xml:space="preserve">and is hardly meaningful unless put in parallel with </w:t>
      </w:r>
      <w:ins w:id="135" w:author="MohammadHossein Manuel Haqiqatkhah" w:date="2020-01-06T02:38:00Z">
        <w:r w:rsidR="006A7CFE">
          <w:rPr>
            <w:lang w:bidi="fa-IR"/>
          </w:rPr>
          <w:t xml:space="preserve">another dissimilarity measure such as </w:t>
        </w:r>
      </w:ins>
      <w:r w:rsidR="002057AD">
        <w:rPr>
          <w:lang w:bidi="fa-IR"/>
        </w:rPr>
        <w:t>NetSimile.</w:t>
      </w:r>
    </w:p>
    <w:p w14:paraId="1F5D8B34" w14:textId="02018DC2" w:rsidR="006E4C85" w:rsidRDefault="00224212" w:rsidP="00696408">
      <w:pPr>
        <w:rPr>
          <w:lang w:bidi="fa-IR"/>
        </w:rPr>
      </w:pPr>
      <w:r>
        <w:rPr>
          <w:lang w:bidi="fa-IR"/>
        </w:rPr>
        <w:t>We first make pairwise comparisons among the 1225 unique pairs of model instantiations</w:t>
      </w:r>
      <w:ins w:id="136" w:author="MohammadHossein Manuel Haqiqatkhah" w:date="2020-01-06T02:48:00Z">
        <w:r w:rsidR="004B6ADF">
          <w:rPr>
            <w:lang w:bidi="fa-IR"/>
          </w:rPr>
          <w:t xml:space="preserve"> at </w:t>
        </w:r>
        <w:r w:rsidR="004B6ADF">
          <w:rPr>
            <w:lang w:bidi="fa-IR"/>
          </w:rPr>
          <w:t>their final state after 1 million rewiring attempts</w:t>
        </w:r>
      </w:ins>
      <w:r>
        <w:rPr>
          <w:lang w:bidi="fa-IR"/>
        </w:rPr>
        <w:t xml:space="preserve">. </w:t>
      </w:r>
      <w:r w:rsidR="001B328B">
        <w:rPr>
          <w:lang w:bidi="fa-IR"/>
        </w:rPr>
        <w:t>H</w:t>
      </w:r>
      <w:r w:rsidR="00206E4E">
        <w:rPr>
          <w:lang w:bidi="fa-IR"/>
        </w:rPr>
        <w:t xml:space="preserve">aving quantitative measures for dissimilarities among the networks, we </w:t>
      </w:r>
      <w:commentRangeStart w:id="137"/>
      <w:r w:rsidR="00206E4E">
        <w:rPr>
          <w:lang w:bidi="fa-IR"/>
        </w:rPr>
        <w:t>quantifi</w:t>
      </w:r>
      <w:ins w:id="138" w:author="MohammadHossein Manuel Haqiqatkhah" w:date="2020-01-06T02:40:00Z">
        <w:r w:rsidR="00696408">
          <w:rPr>
            <w:lang w:bidi="fa-IR"/>
          </w:rPr>
          <w:t>y</w:t>
        </w:r>
      </w:ins>
      <w:del w:id="139" w:author="MohammadHossein Manuel Haqiqatkhah" w:date="2020-01-06T02:40:00Z">
        <w:r w:rsidR="00206E4E" w:rsidDel="00696408">
          <w:rPr>
            <w:lang w:bidi="fa-IR"/>
          </w:rPr>
          <w:delText>ed</w:delText>
        </w:r>
      </w:del>
      <w:r w:rsidR="00206E4E">
        <w:rPr>
          <w:lang w:bidi="fa-IR"/>
        </w:rPr>
        <w:t xml:space="preserve"> </w:t>
      </w:r>
      <w:commentRangeEnd w:id="137"/>
      <w:r w:rsidR="00126D97">
        <w:rPr>
          <w:rStyle w:val="CommentReference"/>
        </w:rPr>
        <w:commentReference w:id="137"/>
      </w:r>
      <w:r w:rsidR="00206E4E">
        <w:rPr>
          <w:lang w:bidi="fa-IR"/>
        </w:rPr>
        <w:t xml:space="preserve">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measure for family </w:t>
      </w:r>
      <w:commentRangeStart w:id="140"/>
      <w:r w:rsidR="00206E4E">
        <w:rPr>
          <w:lang w:bidi="fa-IR"/>
        </w:rPr>
        <w:t xml:space="preserve">distinction </w:t>
      </w:r>
      <w:commentRangeEnd w:id="140"/>
      <w:r w:rsidR="00696408">
        <w:rPr>
          <w:rStyle w:val="CommentReference"/>
        </w:rPr>
        <w:commentReference w:id="140"/>
      </w:r>
      <w:r w:rsidR="00206E4E">
        <w:rPr>
          <w:lang w:bidi="fa-IR"/>
        </w:rPr>
        <w:t xml:space="preserve"> </w:t>
      </w:r>
      <w:r w:rsidR="008867B5">
        <w:rPr>
          <w:lang w:bidi="fa-IR"/>
        </w:rPr>
        <w:t xml:space="preserve">and </w:t>
      </w:r>
      <w:r w:rsidR="00206E4E">
        <w:rPr>
          <w:lang w:bidi="fa-IR"/>
        </w:rPr>
        <w:t xml:space="preserve">compare how families vary </w:t>
      </w:r>
      <w:r w:rsidR="00C30842">
        <w:rPr>
          <w:lang w:bidi="fa-IR"/>
        </w:rPr>
        <w:t>with respect to this measure.</w:t>
      </w:r>
    </w:p>
    <w:p w14:paraId="62B1F9D8" w14:textId="77777777" w:rsidR="00B44E17" w:rsidRDefault="00B44E17" w:rsidP="00BE0CC8">
      <w:pPr>
        <w:pStyle w:val="Heading4"/>
        <w:rPr>
          <w:lang w:bidi="fa-IR"/>
        </w:rPr>
      </w:pPr>
      <w:commentRangeStart w:id="141"/>
      <w:commentRangeStart w:id="142"/>
      <w:r>
        <w:rPr>
          <w:lang w:bidi="fa-IR"/>
        </w:rPr>
        <w:lastRenderedPageBreak/>
        <w:t>Family resemblances and differentiations</w:t>
      </w:r>
      <w:commentRangeEnd w:id="141"/>
      <w:r w:rsidR="00224212">
        <w:rPr>
          <w:rStyle w:val="CommentReference"/>
          <w:rFonts w:asciiTheme="minorHAnsi" w:eastAsiaTheme="minorEastAsia" w:hAnsiTheme="minorHAnsi" w:cstheme="minorBidi"/>
          <w:b w:val="0"/>
          <w:bCs w:val="0"/>
          <w:i w:val="0"/>
          <w:iCs w:val="0"/>
        </w:rPr>
        <w:commentReference w:id="141"/>
      </w:r>
      <w:commentRangeEnd w:id="142"/>
      <w:r w:rsidR="00696408">
        <w:rPr>
          <w:rStyle w:val="CommentReference"/>
          <w:rFonts w:asciiTheme="minorHAnsi" w:eastAsiaTheme="minorEastAsia" w:hAnsiTheme="minorHAnsi" w:cstheme="minorBidi"/>
          <w:b w:val="0"/>
          <w:bCs w:val="0"/>
          <w:i w:val="0"/>
          <w:iCs w:val="0"/>
        </w:rPr>
        <w:commentReference w:id="142"/>
      </w:r>
    </w:p>
    <w:p w14:paraId="60CAB6E6" w14:textId="1CD3B6A3" w:rsidR="00B44E17" w:rsidRDefault="00B44E17" w:rsidP="00126D97">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and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4F1321">
        <w:rPr>
          <w:lang w:bidi="fa-IR"/>
        </w:rPr>
        <w:t>6</w:t>
      </w:r>
      <w:r>
        <w:rPr>
          <w:lang w:bidi="fa-IR"/>
        </w:rPr>
        <w:t>.</w:t>
      </w:r>
    </w:p>
    <w:p w14:paraId="5BD770D1" w14:textId="77777777" w:rsidR="00B44E17" w:rsidRDefault="00B44E17" w:rsidP="004F1321">
      <w:pPr>
        <w:rPr>
          <w:lang w:bidi="fa-IR"/>
        </w:rPr>
      </w:pPr>
      <w:r>
        <w:rPr>
          <w:lang w:bidi="fa-IR"/>
        </w:rPr>
        <w:t>E</w:t>
      </w:r>
      <w:r w:rsidR="004F1321">
        <w:rPr>
          <w:lang w:bidi="fa-IR"/>
        </w:rPr>
        <w:t>Q</w:t>
      </w:r>
      <w:r>
        <w:rPr>
          <w:lang w:bidi="fa-IR"/>
        </w:rPr>
        <w:t xml:space="preserve"> </w:t>
      </w:r>
      <w:r w:rsidR="004F1321">
        <w:rPr>
          <w:lang w:bidi="fa-IR"/>
        </w:rPr>
        <w:t>6</w:t>
      </w:r>
      <w:r>
        <w:rPr>
          <w:lang w:bidi="fa-IR"/>
        </w:rPr>
        <w:tab/>
      </w:r>
      <w:r>
        <w:rPr>
          <w:lang w:bidi="fa-IR"/>
        </w:rPr>
        <w:tab/>
        <w:t xml:space="preserve"> </w:t>
      </w:r>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w:p>
    <w:p w14:paraId="730FE4E7" w14:textId="521F7311" w:rsidR="00B44E17" w:rsidRDefault="00B44E17" w:rsidP="00705470">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r>
        <w:rPr>
          <w:lang w:bidi="fa-IR"/>
        </w:rPr>
        <w:t>f</w:t>
      </w:r>
      <w:r w:rsidR="007C78E7">
        <w:rPr>
          <w:lang w:bidi="fa-IR"/>
        </w:rPr>
        <w:t>_i$</w:t>
      </w:r>
      <w:r>
        <w:rPr>
          <w:lang w:bidi="fa-IR"/>
        </w:rPr>
        <w:t xml:space="preserve"> resemble each other and, at the same time, diverge from the members of other families</w:t>
      </w:r>
      <w:ins w:id="143" w:author="MohammadHossein Manuel Haqiqatkhah" w:date="2020-01-06T02:51:00Z">
        <w:r w:rsidR="00126D97">
          <w:rPr>
            <w:lang w:bidi="fa-IR"/>
          </w:rPr>
          <w:t>, as shown in</w:t>
        </w:r>
      </w:ins>
      <w:del w:id="144" w:author="MohammadHossein Manuel Haqiqatkhah" w:date="2020-01-06T02:51:00Z">
        <w:r w:rsidDel="00126D97">
          <w:rPr>
            <w:lang w:bidi="fa-IR"/>
          </w:rPr>
          <w:delText>.</w:delText>
        </w:r>
      </w:del>
      <w:r>
        <w:rPr>
          <w:lang w:bidi="fa-IR"/>
        </w:rPr>
        <w:t xml:space="preserve"> Equation </w:t>
      </w:r>
      <w:r w:rsidR="004F1321">
        <w:rPr>
          <w:lang w:bidi="fa-IR"/>
        </w:rPr>
        <w:t>7</w:t>
      </w:r>
      <w:del w:id="145" w:author="MohammadHossein Manuel Haqiqatkhah" w:date="2020-01-06T02:51:00Z">
        <w:r w:rsidDel="00705470">
          <w:rPr>
            <w:lang w:bidi="fa-IR"/>
          </w:rPr>
          <w:delText xml:space="preserve"> shows this score is calculated</w:delText>
        </w:r>
      </w:del>
      <w:r>
        <w:rPr>
          <w:lang w:bidi="fa-IR"/>
        </w:rPr>
        <w:t>.</w:t>
      </w:r>
    </w:p>
    <w:p w14:paraId="43CD7019" w14:textId="77777777" w:rsidR="00B44E17" w:rsidRDefault="004F1321" w:rsidP="00767752">
      <w:pPr>
        <w:rPr>
          <w:lang w:bidi="fa-IR"/>
        </w:rPr>
      </w:pPr>
      <w:r>
        <w:rPr>
          <w:lang w:bidi="fa-IR"/>
        </w:rPr>
        <w:t>EQ 7</w:t>
      </w:r>
      <w:r w:rsidR="00B44E17">
        <w:rPr>
          <w:lang w:bidi="fa-IR"/>
        </w:rPr>
        <w:tab/>
      </w:r>
      <w:r w:rsidR="00B44E17">
        <w:rPr>
          <w:lang w:bidi="fa-IR"/>
        </w:rPr>
        <w:tab/>
      </w:r>
      <w:r w:rsidR="00B44E17">
        <w:rPr>
          <w:lang w:bidi="fa-IR"/>
        </w:rPr>
        <w:tab/>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w:p>
    <w:p w14:paraId="3B52446D" w14:textId="10DA21BC" w:rsidR="00FA4FC5" w:rsidRPr="00574992" w:rsidRDefault="00705470" w:rsidP="00705470">
      <w:pPr>
        <w:rPr>
          <w:rtl/>
          <w:lang w:bidi="fa-IR"/>
        </w:rPr>
      </w:pPr>
      <w:ins w:id="146" w:author="MohammadHossein Manuel Haqiqatkhah" w:date="2020-01-06T02:52:00Z">
        <w:r>
          <w:rPr>
            <w:lang w:bidi="fa-IR"/>
          </w:rPr>
          <w:t xml:space="preserve">In this equation, </w:t>
        </w:r>
      </w:ins>
      <w:del w:id="147" w:author="MohammadHossein Manuel Haqiqatkhah" w:date="2020-01-06T02:52:00Z">
        <w:r w:rsidR="00B44E17" w:rsidDel="00705470">
          <w:rPr>
            <w:lang w:bidi="fa-IR"/>
          </w:rPr>
          <w:delText xml:space="preserve">The </w:delText>
        </w:r>
      </w:del>
      <w:ins w:id="148" w:author="MohammadHossein Manuel Haqiqatkhah" w:date="2020-01-06T02:52:00Z">
        <w:r>
          <w:rPr>
            <w:lang w:bidi="fa-IR"/>
          </w:rPr>
          <w:t>t</w:t>
        </w:r>
        <w:r>
          <w:rPr>
            <w:lang w:bidi="fa-IR"/>
          </w:rPr>
          <w:t xml:space="preserve">he </w:t>
        </w:r>
      </w:ins>
      <w:r w:rsidR="00B44E17">
        <w:rPr>
          <w:lang w:bidi="fa-IR"/>
        </w:rPr>
        <w:t xml:space="preserve">numerator </w:t>
      </w:r>
      <w:del w:id="149" w:author="MohammadHossein Manuel Haqiqatkhah" w:date="2020-01-06T02:52:00Z">
        <w:r w:rsidR="00B44E17" w:rsidDel="00705470">
          <w:rPr>
            <w:lang w:bidi="fa-IR"/>
          </w:rPr>
          <w:delText xml:space="preserve">in Equation </w:delText>
        </w:r>
        <w:r w:rsidR="00126D97" w:rsidDel="00705470">
          <w:rPr>
            <w:lang w:bidi="fa-IR"/>
          </w:rPr>
          <w:delText xml:space="preserve">7 </w:delText>
        </w:r>
      </w:del>
      <w:r w:rsidR="00B44E17">
        <w:rPr>
          <w:lang w:bidi="fa-IR"/>
        </w:rPr>
        <w:t xml:space="preserve">is the within-family resemblance of networks </w:t>
      </w:r>
      <w:del w:id="150" w:author="MohammadHossein Manuel Haqiqatkhah" w:date="2020-01-06T02:52:00Z">
        <w:r w:rsidR="00B44E17" w:rsidDel="00705470">
          <w:rPr>
            <w:lang w:bidi="fa-IR"/>
          </w:rPr>
          <w:delText xml:space="preserve">for </w:delText>
        </w:r>
      </w:del>
      <w:ins w:id="151" w:author="MohammadHossein Manuel Haqiqatkhah" w:date="2020-01-06T02:52:00Z">
        <w:r>
          <w:rPr>
            <w:lang w:bidi="fa-IR"/>
          </w:rPr>
          <w:t>belonging to</w:t>
        </w:r>
        <w:r>
          <w:rPr>
            <w:lang w:bidi="fa-IR"/>
          </w:rPr>
          <w:t xml:space="preserve"> </w:t>
        </w:r>
      </w:ins>
      <w:r w:rsidR="00B44E17">
        <w:rPr>
          <w:lang w:bidi="fa-IR"/>
        </w:rPr>
        <w:t xml:space="preserve">family </w:t>
      </w:r>
      <w:r>
        <w:rPr>
          <w:lang w:bidi="fa-IR"/>
        </w:rPr>
        <w:t>$f_i$</w:t>
      </w:r>
      <w:r w:rsidR="00B44E17">
        <w:rPr>
          <w:lang w:bidi="fa-IR"/>
        </w:rPr>
        <w:t xml:space="preserve">. The denominator is the mean of between-family resemblance of </w:t>
      </w:r>
      <w:r w:rsidR="007C78E7">
        <w:rPr>
          <w:lang w:bidi="fa-IR"/>
        </w:rPr>
        <w:t>$f_i$</w:t>
      </w:r>
      <w:r w:rsidR="00B44E17">
        <w:rPr>
          <w:lang w:bidi="fa-IR"/>
        </w:rPr>
        <w:t xml:space="preserve"> to other families. </w:t>
      </w:r>
      <w:commentRangeStart w:id="152"/>
      <w:commentRangeStart w:id="153"/>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$f_i$</w:t>
      </w:r>
      <w:r w:rsidR="00B44E17">
        <w:rPr>
          <w:lang w:bidi="fa-IR"/>
        </w:rPr>
        <w:t xml:space="preserve"> differentiates from other families</w:t>
      </w:r>
      <w:r w:rsidR="00E07BCE">
        <w:rPr>
          <w:lang w:bidi="fa-IR"/>
        </w:rPr>
        <w:t>.</w:t>
      </w:r>
      <w:commentRangeEnd w:id="152"/>
      <w:r w:rsidR="00767752">
        <w:rPr>
          <w:rStyle w:val="CommentReference"/>
        </w:rPr>
        <w:commentReference w:id="152"/>
      </w:r>
      <w:commentRangeEnd w:id="153"/>
      <w:r w:rsidR="00224212">
        <w:rPr>
          <w:rStyle w:val="CommentReference"/>
        </w:rPr>
        <w:commentReference w:id="153"/>
      </w:r>
    </w:p>
    <w:p w14:paraId="5E17DF2A" w14:textId="77777777" w:rsidR="005F251C" w:rsidRDefault="00C25C1E" w:rsidP="00C25C1E">
      <w:pPr>
        <w:pStyle w:val="Heading1"/>
        <w:rPr>
          <w:lang w:bidi="fa-IR"/>
        </w:rPr>
      </w:pPr>
      <w:r>
        <w:rPr>
          <w:lang w:bidi="fa-IR"/>
        </w:rPr>
        <w:t>Results</w:t>
      </w:r>
    </w:p>
    <w:p w14:paraId="54D938BB" w14:textId="77777777" w:rsidR="00A43E6F" w:rsidRDefault="00BE7884" w:rsidP="00BE0CC8">
      <w:pPr>
        <w:pStyle w:val="Heading2"/>
        <w:rPr>
          <w:lang w:bidi="fa-IR"/>
        </w:rPr>
      </w:pPr>
      <w:r>
        <w:rPr>
          <w:lang w:bidi="fa-IR"/>
        </w:rPr>
        <w:t>Network structures</w:t>
      </w:r>
    </w:p>
    <w:p w14:paraId="2C623C0C" w14:textId="778F9441" w:rsidR="00AA4C9F" w:rsidRDefault="00E74177" w:rsidP="007355BA">
      <w:pPr>
        <w:rPr>
          <w:lang w:bidi="fa-IR"/>
        </w:rPr>
      </w:pPr>
      <w:r>
        <w:rPr>
          <w:lang w:bidi="fa-IR"/>
        </w:rPr>
        <w:t>Using</w:t>
      </w:r>
      <w:ins w:id="154" w:author="Cees van Leeuwen" w:date="2020-01-04T19:21:00Z">
        <w:r w:rsidR="00224212">
          <w:rPr>
            <w:lang w:bidi="fa-IR"/>
          </w:rPr>
          <w:t xml:space="preserve"> the</w:t>
        </w:r>
      </w:ins>
      <w:r>
        <w:rPr>
          <w:lang w:bidi="fa-IR"/>
        </w:rPr>
        <w:t xml:space="preserve"> `seriation` and `igraph` packages, w</w:t>
      </w:r>
      <w:r w:rsidR="00C209D0">
        <w:rPr>
          <w:lang w:bidi="fa-IR"/>
        </w:rPr>
        <w:t xml:space="preserve">e </w:t>
      </w:r>
      <w:commentRangeStart w:id="155"/>
      <w:r w:rsidR="00C209D0">
        <w:rPr>
          <w:lang w:bidi="fa-IR"/>
        </w:rPr>
        <w:t>plot</w:t>
      </w:r>
      <w:del w:id="156" w:author="MohammadHossein Manuel Haqiqatkhah" w:date="2020-01-06T03:06:00Z">
        <w:r w:rsidR="00C209D0" w:rsidDel="007355BA">
          <w:rPr>
            <w:lang w:bidi="fa-IR"/>
          </w:rPr>
          <w:delText>ted</w:delText>
        </w:r>
      </w:del>
      <w:r w:rsidR="00C209D0">
        <w:rPr>
          <w:lang w:bidi="fa-IR"/>
        </w:rPr>
        <w:t xml:space="preserve"> </w:t>
      </w:r>
      <w:commentRangeEnd w:id="155"/>
      <w:r w:rsidR="007355BA">
        <w:rPr>
          <w:rStyle w:val="CommentReference"/>
        </w:rPr>
        <w:commentReference w:id="155"/>
      </w:r>
      <w:r w:rsidR="00C209D0">
        <w:rPr>
          <w:lang w:bidi="fa-IR"/>
        </w:rPr>
        <w:t xml:space="preserve">the </w:t>
      </w:r>
      <w:r w:rsidR="00AA4C9F">
        <w:rPr>
          <w:lang w:bidi="fa-IR"/>
        </w:rPr>
        <w:t>raw (unserialized) and ordered (serialized) adjacency matrices</w:t>
      </w:r>
      <w:del w:id="157" w:author="MohammadHossein Manuel Haqiqatkhah" w:date="2020-01-06T03:09:00Z">
        <w:r w:rsidR="00AA4C9F" w:rsidDel="007355BA">
          <w:rPr>
            <w:lang w:bidi="fa-IR"/>
          </w:rPr>
          <w:delText>,</w:delText>
        </w:r>
      </w:del>
      <w:r w:rsidR="00AA4C9F">
        <w:rPr>
          <w:lang w:bidi="fa-IR"/>
        </w:rPr>
        <w:t xml:space="preserve"> and the graph diagrams of </w:t>
      </w:r>
      <w:r w:rsidR="00C209D0">
        <w:rPr>
          <w:lang w:bidi="fa-IR"/>
        </w:rPr>
        <w:t>the anatomical connectivities</w:t>
      </w:r>
      <w:r w:rsidR="00AA4C9F">
        <w:rPr>
          <w:lang w:bidi="fa-IR"/>
        </w:rPr>
        <w:t xml:space="preserve"> </w:t>
      </w:r>
      <w:r>
        <w:rPr>
          <w:lang w:bidi="fa-IR"/>
        </w:rPr>
        <w:t>at their final state</w:t>
      </w:r>
      <w:del w:id="158" w:author="MohammadHossein Manuel Haqiqatkhah" w:date="2020-01-06T03:10:00Z">
        <w:r w:rsidDel="007355BA">
          <w:rPr>
            <w:lang w:bidi="fa-IR"/>
          </w:rPr>
          <w:delText xml:space="preserve"> after 1 million rewiring attempts</w:delText>
        </w:r>
      </w:del>
      <w:r w:rsidR="00AA4C9F">
        <w:rPr>
          <w:lang w:bidi="fa-IR"/>
        </w:rPr>
        <w:t xml:space="preserve">. In the plots, the minority and majority nodes are colored sky blue and pink, respectively. In both matrix visualizations </w:t>
      </w:r>
      <w:r w:rsidR="00AA4C9F">
        <w:rPr>
          <w:lang w:bidi="fa-IR"/>
        </w:rPr>
        <w:lastRenderedPageBreak/>
        <w:t>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del w:id="159" w:author="MohammadHossein Manuel Haqiqatkhah" w:date="2020-01-06T03:11:00Z">
        <w:r w:rsidR="00633B68" w:rsidDel="007355BA">
          <w:rPr>
            <w:lang w:bidi="fa-IR"/>
          </w:rPr>
          <w:delText>the discussion</w:delText>
        </w:r>
      </w:del>
      <w:ins w:id="160" w:author="MohammadHossein Manuel Haqiqatkhah" w:date="2020-01-06T03:11:00Z">
        <w:r w:rsidR="007355BA">
          <w:rPr>
            <w:lang w:bidi="fa-IR"/>
          </w:rPr>
          <w:t>below</w:t>
        </w:r>
      </w:ins>
      <w:r>
        <w:rPr>
          <w:lang w:bidi="fa-IR"/>
        </w:rPr>
        <w:t>)</w:t>
      </w:r>
      <w:r w:rsidR="00C1325A">
        <w:rPr>
          <w:lang w:bidi="fa-IR"/>
        </w:rPr>
        <w:t>, several densely coupled s</w:t>
      </w:r>
      <w:r w:rsidR="000F3DBB">
        <w:rPr>
          <w:lang w:bidi="fa-IR"/>
        </w:rPr>
        <w:t xml:space="preserve">ets of nodes, i.e., modules, </w:t>
      </w:r>
      <w:r w:rsidR="00224212">
        <w:rPr>
          <w:rStyle w:val="CommentReference"/>
        </w:rPr>
        <w:commentReference w:id="161"/>
      </w:r>
      <w:r w:rsidR="00C1325A">
        <w:rPr>
          <w:lang w:bidi="fa-IR"/>
        </w:rPr>
        <w:t>emerged.</w:t>
      </w:r>
      <w:r w:rsidR="000F3DBB">
        <w:rPr>
          <w:lang w:bidi="fa-IR"/>
        </w:rPr>
        <w:t xml:space="preserve"> These </w:t>
      </w:r>
      <w:commentRangeStart w:id="162"/>
      <w:r w:rsidR="000F3DBB">
        <w:rPr>
          <w:lang w:bidi="fa-IR"/>
        </w:rPr>
        <w:t xml:space="preserve">modules </w:t>
      </w:r>
      <w:commentRangeEnd w:id="162"/>
      <w:r w:rsidR="000F3DBB">
        <w:rPr>
          <w:rStyle w:val="CommentReference"/>
        </w:rPr>
        <w:commentReference w:id="162"/>
      </w:r>
      <w:r w:rsidR="000F3DBB">
        <w:rPr>
          <w:lang w:bidi="fa-IR"/>
        </w:rPr>
        <w:t xml:space="preserve">can be </w:t>
      </w:r>
      <w:r w:rsidR="00224212">
        <w:rPr>
          <w:lang w:bidi="fa-IR"/>
        </w:rPr>
        <w:t xml:space="preserve">identified </w:t>
      </w:r>
      <w:r w:rsidR="000F3DBB">
        <w:rPr>
          <w:lang w:bidi="fa-IR"/>
        </w:rPr>
        <w:t xml:space="preserve">as squares in the serialized adjacency matrices. </w:t>
      </w:r>
      <w:r w:rsidR="00BA50E4">
        <w:rPr>
          <w:lang w:bidi="fa-IR"/>
        </w:rPr>
        <w:t>All plots are available online on Open Science Framework (</w:t>
      </w:r>
      <w:ins w:id="163" w:author="MohammadHossein Manuel Haqiqatkhah" w:date="2020-01-06T03:14:00Z">
        <w:r w:rsidR="007355BA">
          <w:fldChar w:fldCharType="begin"/>
        </w:r>
        <w:r w:rsidR="007355BA">
          <w:instrText xml:space="preserve"> HYPERLINK "https://osf.io/625d8/" </w:instrText>
        </w:r>
        <w:r w:rsidR="007355BA">
          <w:fldChar w:fldCharType="separate"/>
        </w:r>
        <w:r w:rsidR="007355BA">
          <w:rPr>
            <w:rStyle w:val="Hyperlink"/>
          </w:rPr>
          <w:t>https://osf.io/625d8/</w:t>
        </w:r>
        <w:r w:rsidR="007355BA">
          <w:fldChar w:fldCharType="end"/>
        </w:r>
      </w:ins>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the same </w:t>
      </w:r>
      <w:commentRangeStart w:id="164"/>
      <w:r w:rsidR="000F3DBB">
        <w:rPr>
          <w:lang w:bidi="fa-IR"/>
        </w:rPr>
        <w:t>families</w:t>
      </w:r>
      <w:commentRangeEnd w:id="164"/>
      <w:r w:rsidR="007355BA">
        <w:rPr>
          <w:rStyle w:val="CommentReference"/>
        </w:rPr>
        <w:commentReference w:id="164"/>
      </w:r>
      <w:r w:rsidR="000F3DBB">
        <w:rPr>
          <w:lang w:bidi="fa-IR"/>
        </w:rPr>
        <w:t>.</w:t>
      </w:r>
    </w:p>
    <w:p w14:paraId="7414BEA3"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3A87191A" w14:textId="5C737AFF" w:rsidR="000F3DBB" w:rsidRDefault="004D175C" w:rsidP="007157CA">
      <w:pPr>
        <w:rPr>
          <w:lang w:bidi="fa-IR"/>
        </w:rPr>
      </w:pPr>
      <w:r>
        <w:rPr>
          <w:lang w:bidi="fa-IR"/>
        </w:rPr>
        <w:t>In the OC f</w:t>
      </w:r>
      <w:r w:rsidR="006964BC">
        <w:rPr>
          <w:lang w:bidi="fa-IR"/>
        </w:rPr>
        <w:t xml:space="preserve">amily, wherein the minority </w:t>
      </w:r>
      <w:ins w:id="165" w:author="MohammadHossein Manuel Haqiqatkhah" w:date="2020-01-06T03:04:00Z">
        <w:r w:rsidR="00DD2D4B">
          <w:rPr>
            <w:lang w:bidi="fa-IR"/>
          </w:rPr>
          <w:t xml:space="preserve">nodes </w:t>
        </w:r>
      </w:ins>
      <w:r w:rsidR="006964BC">
        <w:rPr>
          <w:lang w:bidi="fa-IR"/>
        </w:rPr>
        <w:t>ha</w:t>
      </w:r>
      <w:ins w:id="166" w:author="MohammadHossein Manuel Haqiqatkhah" w:date="2020-01-06T03:04:00Z">
        <w:r w:rsidR="00DD2D4B">
          <w:rPr>
            <w:lang w:bidi="fa-IR"/>
          </w:rPr>
          <w:t>ve</w:t>
        </w:r>
      </w:ins>
      <w:del w:id="167" w:author="MohammadHossein Manuel Haqiqatkhah" w:date="2020-01-06T03:04:00Z">
        <w:r w:rsidR="006964BC" w:rsidDel="00DD2D4B">
          <w:rPr>
            <w:lang w:bidi="fa-IR"/>
          </w:rPr>
          <w:delText>s</w:delText>
        </w:r>
      </w:del>
      <w:r>
        <w:rPr>
          <w:lang w:bidi="fa-IR"/>
        </w:rPr>
        <w:t xml:space="preserve"> relatively higher coupling strength</w:t>
      </w:r>
      <w:ins w:id="168" w:author="MohammadHossein Manuel Haqiqatkhah" w:date="2020-01-06T03:04:00Z">
        <w:r w:rsidR="00DD2D4B">
          <w:rPr>
            <w:lang w:bidi="fa-IR"/>
          </w:rPr>
          <w:t>s</w:t>
        </w:r>
      </w:ins>
      <w:r>
        <w:rPr>
          <w:lang w:bidi="fa-IR"/>
        </w:rPr>
        <w:t xml:space="preserve">, </w:t>
      </w:r>
      <w:r w:rsidR="006935AC">
        <w:rPr>
          <w:lang w:bidi="fa-IR"/>
        </w:rPr>
        <w:t xml:space="preserve">the edge density is higher </w:t>
      </w:r>
      <w:del w:id="169" w:author="MohammadHossein Manuel Haqiqatkhah" w:date="2020-01-06T03:04:00Z">
        <w:r w:rsidR="006935AC" w:rsidDel="00DD2D4B">
          <w:rPr>
            <w:lang w:bidi="fa-IR"/>
          </w:rPr>
          <w:delText xml:space="preserve">for </w:delText>
        </w:r>
      </w:del>
      <w:ins w:id="170" w:author="MohammadHossein Manuel Haqiqatkhah" w:date="2020-01-06T03:04:00Z">
        <w:r w:rsidR="00DD2D4B">
          <w:rPr>
            <w:lang w:bidi="fa-IR"/>
          </w:rPr>
          <w:t xml:space="preserve">in </w:t>
        </w:r>
      </w:ins>
      <w:r w:rsidR="006935AC">
        <w:rPr>
          <w:lang w:bidi="fa-IR"/>
        </w:rPr>
        <w:t xml:space="preserve">the minority </w:t>
      </w:r>
      <w:del w:id="171" w:author="MohammadHossein Manuel Haqiqatkhah" w:date="2020-01-06T03:03:00Z">
        <w:r w:rsidR="006935AC" w:rsidDel="00DD2D4B">
          <w:rPr>
            <w:lang w:bidi="fa-IR"/>
          </w:rPr>
          <w:delText>subset</w:delText>
        </w:r>
      </w:del>
      <w:ins w:id="172" w:author="MohammadHossein Manuel Haqiqatkhah" w:date="2020-01-06T03:03:00Z">
        <w:r w:rsidR="00DD2D4B">
          <w:rPr>
            <w:lang w:bidi="fa-IR"/>
          </w:rPr>
          <w:t>subg</w:t>
        </w:r>
      </w:ins>
      <w:ins w:id="173" w:author="MohammadHossein Manuel Haqiqatkhah" w:date="2020-01-06T03:04:00Z">
        <w:r w:rsidR="00DD2D4B">
          <w:rPr>
            <w:lang w:bidi="fa-IR"/>
          </w:rPr>
          <w:t>raph</w:t>
        </w:r>
      </w:ins>
      <w:r w:rsidR="006935AC">
        <w:rPr>
          <w:lang w:bidi="fa-IR"/>
        </w:rPr>
        <w:t xml:space="preserve">. Moreover, </w:t>
      </w:r>
      <w:del w:id="174" w:author="Cees van Leeuwen" w:date="2020-01-04T19:28:00Z">
        <w:r w:rsidR="006935AC" w:rsidDel="00D02F73">
          <w:rPr>
            <w:lang w:bidi="fa-IR"/>
          </w:rPr>
          <w:delText>the</w:delText>
        </w:r>
        <w:r w:rsidR="006964BC" w:rsidDel="00D02F73">
          <w:rPr>
            <w:lang w:bidi="fa-IR"/>
          </w:rPr>
          <w:delText xml:space="preserve">y </w:delText>
        </w:r>
      </w:del>
      <w:r w:rsidR="00D02F73">
        <w:rPr>
          <w:lang w:bidi="fa-IR"/>
        </w:rPr>
        <w:t xml:space="preserve">the OC networks </w:t>
      </w:r>
      <w:r w:rsidR="006964BC">
        <w:rPr>
          <w:lang w:bidi="fa-IR"/>
        </w:rPr>
        <w:t xml:space="preserve">have </w:t>
      </w:r>
      <w:r w:rsidR="00523955">
        <w:rPr>
          <w:lang w:bidi="fa-IR"/>
        </w:rPr>
        <w:t>more distinct modules</w:t>
      </w:r>
      <w:ins w:id="175" w:author="Cees van Leeuwen" w:date="2020-01-04T19:28:00Z">
        <w:r w:rsidR="00D02F73">
          <w:rPr>
            <w:lang w:bidi="fa-IR"/>
          </w:rPr>
          <w:t xml:space="preserve"> </w:t>
        </w:r>
        <w:commentRangeStart w:id="176"/>
        <w:r w:rsidR="00D02F73">
          <w:rPr>
            <w:lang w:bidi="fa-IR"/>
          </w:rPr>
          <w:t xml:space="preserve">than </w:t>
        </w:r>
      </w:ins>
      <w:commentRangeEnd w:id="176"/>
      <w:r w:rsidR="00742B5F">
        <w:rPr>
          <w:rStyle w:val="CommentReference"/>
        </w:rPr>
        <w:commentReference w:id="176"/>
      </w:r>
      <w:ins w:id="177" w:author="Cees van Leeuwen" w:date="2020-01-04T19:28:00Z">
        <w:r w:rsidR="00D02F73">
          <w:rPr>
            <w:lang w:bidi="fa-IR"/>
          </w:rPr>
          <w:t xml:space="preserve">the </w:t>
        </w:r>
        <w:commentRangeStart w:id="178"/>
        <w:r w:rsidR="00D02F73">
          <w:rPr>
            <w:lang w:bidi="fa-IR"/>
          </w:rPr>
          <w:t>BL models</w:t>
        </w:r>
      </w:ins>
      <w:commentRangeEnd w:id="178"/>
      <w:r w:rsidR="00742B5F">
        <w:rPr>
          <w:rStyle w:val="CommentReference"/>
        </w:rPr>
        <w:commentReference w:id="178"/>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ighly distinct modules are also the case for 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OC and 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5C957EDA" w14:textId="52DBC88E" w:rsidR="00D67558" w:rsidRDefault="00BC519F" w:rsidP="00E8543B">
      <w:pPr>
        <w:rPr>
          <w:lang w:bidi="fa-IR"/>
        </w:rPr>
      </w:pPr>
      <w:r>
        <w:rPr>
          <w:lang w:bidi="fa-IR"/>
        </w:rPr>
        <w:lastRenderedPageBreak/>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46847561" w14:textId="77777777" w:rsidR="00C209D0" w:rsidRDefault="00BE7884" w:rsidP="00BE0CC8">
      <w:pPr>
        <w:pStyle w:val="Heading2"/>
        <w:rPr>
          <w:lang w:bidi="fa-IR"/>
        </w:rPr>
      </w:pPr>
      <w:r>
        <w:rPr>
          <w:lang w:bidi="fa-IR"/>
        </w:rPr>
        <w:t>Network statistics</w:t>
      </w:r>
    </w:p>
    <w:p w14:paraId="6297E4FA" w14:textId="5E091F6B" w:rsidR="00366056" w:rsidRDefault="005E73AA" w:rsidP="00742B5F">
      <w:pPr>
        <w:rPr>
          <w:lang w:bidi="fa-IR"/>
        </w:rPr>
      </w:pPr>
      <w:del w:id="179" w:author="MohammadHossein Manuel Haqiqatkhah" w:date="2020-01-06T03:21:00Z">
        <w:r w:rsidDel="00742B5F">
          <w:rPr>
            <w:lang w:bidi="fa-IR"/>
          </w:rPr>
          <w:delText>Among the network statistics mentioned</w:delText>
        </w:r>
        <w:r w:rsidR="00C32A9D" w:rsidDel="00742B5F">
          <w:rPr>
            <w:lang w:bidi="fa-IR"/>
          </w:rPr>
          <w:delText xml:space="preserve"> in the methods section, t</w:delText>
        </w:r>
      </w:del>
      <w:ins w:id="180" w:author="MohammadHossein Manuel Haqiqatkhah" w:date="2020-01-06T03:21:00Z">
        <w:r w:rsidR="00742B5F">
          <w:rPr>
            <w:lang w:bidi="fa-IR"/>
          </w:rPr>
          <w:t>T</w:t>
        </w:r>
      </w:ins>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78382362" w14:textId="2DFA4D47" w:rsidR="00DB4013" w:rsidRDefault="00A43E6F" w:rsidP="007065F6">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small-worldness, and degree assortativity of all models </w:t>
      </w:r>
      <w:commentRangeStart w:id="181"/>
      <w:r w:rsidR="00484CF5">
        <w:rPr>
          <w:lang w:bidi="fa-IR"/>
        </w:rPr>
        <w:t xml:space="preserve">increase noticeably after 60 thousand rewiring attempts </w:t>
      </w:r>
      <w:commentRangeEnd w:id="181"/>
      <w:r w:rsidR="004F1321">
        <w:rPr>
          <w:rStyle w:val="CommentReference"/>
        </w:rPr>
        <w:commentReference w:id="181"/>
      </w:r>
      <w:commentRangeStart w:id="182"/>
      <w:commentRangeStart w:id="183"/>
      <w:r w:rsidR="00484CF5">
        <w:rPr>
          <w:lang w:bidi="fa-IR"/>
        </w:rPr>
        <w:t>(roughly by a factor of 4.5, 3.7, 3.9, and 3, respectively)</w:t>
      </w:r>
      <w:commentRangeEnd w:id="182"/>
      <w:r w:rsidR="00484CF5">
        <w:rPr>
          <w:rStyle w:val="CommentReference"/>
        </w:rPr>
        <w:commentReference w:id="182"/>
      </w:r>
      <w:commentRangeEnd w:id="183"/>
      <w:r w:rsidR="00D02F73">
        <w:rPr>
          <w:rStyle w:val="CommentReference"/>
        </w:rPr>
        <w:commentReference w:id="183"/>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D15609">
        <w:rPr>
          <w:lang w:bidi="fa-IR"/>
        </w:rPr>
        <w:t xml:space="preserve"> The edge density in the minority </w:t>
      </w:r>
      <w:r w:rsidR="002F4C81">
        <w:rPr>
          <w:lang w:bidi="fa-IR"/>
        </w:rPr>
        <w:t xml:space="preserve">subnetworks, although </w:t>
      </w:r>
      <w:r w:rsidR="002F4C81">
        <w:rPr>
          <w:lang w:bidi="fa-IR"/>
        </w:rPr>
        <w:lastRenderedPageBreak/>
        <w:t>unstable, are</w:t>
      </w:r>
      <w:ins w:id="184" w:author="MohammadHossein Manuel Haqiqatkhah" w:date="2020-01-06T03:27:00Z">
        <w:r w:rsidR="0078228C">
          <w:rPr>
            <w:lang w:bidi="fa-IR"/>
          </w:rPr>
          <w:t xml:space="preserve"> often</w:t>
        </w:r>
      </w:ins>
      <w:r w:rsidR="002F4C81">
        <w:rPr>
          <w:lang w:bidi="fa-IR"/>
        </w:rPr>
        <w:t xml:space="preserve"> bigger than one. This means that the minority nodes </w:t>
      </w:r>
      <w:ins w:id="185" w:author="MohammadHossein Manuel Haqiqatkhah" w:date="2020-01-06T03:27:00Z">
        <w:r w:rsidR="0078228C">
          <w:rPr>
            <w:lang w:bidi="fa-IR"/>
          </w:rPr>
          <w:t xml:space="preserve">tend to </w:t>
        </w:r>
      </w:ins>
      <w:r w:rsidR="002F4C81">
        <w:rPr>
          <w:lang w:bidi="fa-IR"/>
        </w:rPr>
        <w:t>connect more strongly to each other compared to other nodes.</w:t>
      </w:r>
    </w:p>
    <w:p w14:paraId="1DA77BD7" w14:textId="3DA93A75" w:rsidR="00E9651C" w:rsidRDefault="000F612E" w:rsidP="00264631">
      <w:pPr>
        <w:rPr>
          <w:ins w:id="186" w:author="MohammadHossein Manuel Haqiqatkhah" w:date="2020-01-06T04:41:00Z"/>
        </w:rPr>
      </w:pPr>
      <w:ins w:id="187" w:author="MohammadHossein Manuel Haqiqatkhah" w:date="2020-01-05T20:10:00Z">
        <w:r>
          <w:rPr>
            <w:lang w:bidi="fa-IR"/>
          </w:rPr>
          <w:t xml:space="preserve">Figure 3 shows the </w:t>
        </w:r>
      </w:ins>
      <w:del w:id="188" w:author="MohammadHossein Manuel Haqiqatkhah" w:date="2020-01-05T20:10:00Z">
        <w:r w:rsidR="00DB4013" w:rsidDel="000F612E">
          <w:rPr>
            <w:lang w:bidi="fa-IR"/>
          </w:rPr>
          <w:delText xml:space="preserve">The </w:delText>
        </w:r>
      </w:del>
      <w:r w:rsidR="00DC656B">
        <w:rPr>
          <w:lang w:bidi="fa-IR"/>
        </w:rPr>
        <w:t xml:space="preserve">normalized </w:t>
      </w:r>
      <w:r w:rsidR="00DB4013">
        <w:rPr>
          <w:lang w:bidi="fa-IR"/>
        </w:rPr>
        <w:t xml:space="preserve">rich </w:t>
      </w:r>
      <w:r w:rsidR="00DC656B">
        <w:rPr>
          <w:lang w:bidi="fa-IR"/>
        </w:rPr>
        <w:t>club coefficient</w:t>
      </w:r>
      <w:ins w:id="189" w:author="MohammadHossein Manuel Haqiqatkhah" w:date="2020-01-05T20:11:00Z">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ins>
      <w:del w:id="190" w:author="MohammadHossein Manuel Haqiqatkhah" w:date="2020-01-05T20:11:00Z">
        <w:r w:rsidR="00DC656B" w:rsidDel="000F612E">
          <w:rPr>
            <w:lang w:bidi="fa-IR"/>
          </w:rPr>
          <w:delText>s</w:delText>
        </w:r>
      </w:del>
      <w:r w:rsidR="00DC656B">
        <w:rPr>
          <w:lang w:bidi="fa-IR"/>
        </w:rPr>
        <w:t xml:space="preserve"> of </w:t>
      </w:r>
      <w:r w:rsidR="00E0720F">
        <w:rPr>
          <w:lang w:bidi="fa-IR"/>
        </w:rPr>
        <w:t>the anatomical networks</w:t>
      </w:r>
      <w:del w:id="191" w:author="MohammadHossein Manuel Haqiqatkhah" w:date="2020-01-05T20:10:00Z">
        <w:r w:rsidR="00E0720F" w:rsidDel="000F612E">
          <w:rPr>
            <w:lang w:bidi="fa-IR"/>
          </w:rPr>
          <w:delText xml:space="preserve"> </w:delText>
        </w:r>
      </w:del>
      <w:ins w:id="192" w:author="MohammadHossein Manuel Haqiqatkhah" w:date="2020-01-05T20:10:00Z">
        <w:r>
          <w:rPr>
            <w:lang w:bidi="fa-IR"/>
          </w:rPr>
          <w:t>, grouped by families, as a function of club size k</w:t>
        </w:r>
      </w:ins>
      <w:del w:id="193" w:author="MohammadHossein Manuel Haqiqatkhah" w:date="2020-01-05T20:10:00Z">
        <w:r w:rsidR="00E0720F" w:rsidDel="000F612E">
          <w:rPr>
            <w:lang w:bidi="fa-IR"/>
          </w:rPr>
          <w:delText xml:space="preserve">are shown in Figure </w:delText>
        </w:r>
        <w:r w:rsidR="00DF16F5" w:rsidDel="000F612E">
          <w:rPr>
            <w:lang w:bidi="fa-IR"/>
          </w:rPr>
          <w:delText>3</w:delText>
        </w:r>
      </w:del>
      <w:r w:rsidR="00E0720F">
        <w:rPr>
          <w:lang w:bidi="fa-IR"/>
        </w:rPr>
        <w:t>.</w:t>
      </w:r>
      <w:ins w:id="194" w:author="MohammadHossein Manuel Haqiqatkhah" w:date="2020-01-05T20:10:00Z">
        <w:r>
          <w:rPr>
            <w:lang w:bidi="fa-IR"/>
          </w:rPr>
          <w:t xml:space="preserve"> </w:t>
        </w:r>
      </w:ins>
      <m:oMath>
        <m:sSub>
          <m:sSubPr>
            <m:ctrlPr>
              <w:ins w:id="195" w:author="MohammadHossein Manuel Haqiqatkhah" w:date="2020-01-05T20:18:00Z">
                <w:rPr>
                  <w:rFonts w:ascii="Cambria Math" w:hAnsi="Cambria Math"/>
                  <w:i/>
                </w:rPr>
              </w:ins>
            </m:ctrlPr>
          </m:sSubPr>
          <m:e>
            <m:r>
              <w:ins w:id="196" w:author="MohammadHossein Manuel Haqiqatkhah" w:date="2020-01-05T20:18:00Z">
                <w:rPr>
                  <w:rFonts w:ascii="Cambria Math" w:hAnsi="Cambria Math"/>
                  <w:lang w:bidi="fa-IR"/>
                </w:rPr>
                <m:t>RC</m:t>
              </w:ins>
            </m:r>
          </m:e>
          <m:sub>
            <m:r>
              <w:ins w:id="197" w:author="MohammadHossein Manuel Haqiqatkhah" w:date="2020-01-05T20:18:00Z">
                <w:rPr>
                  <w:rFonts w:ascii="Cambria Math" w:hAnsi="Cambria Math"/>
                </w:rPr>
                <m:t>norm</m:t>
              </w:ins>
            </m:r>
          </m:sub>
        </m:sSub>
        <m:d>
          <m:dPr>
            <m:ctrlPr>
              <w:ins w:id="198" w:author="MohammadHossein Manuel Haqiqatkhah" w:date="2020-01-05T20:18:00Z">
                <w:rPr>
                  <w:rFonts w:ascii="Cambria Math" w:hAnsi="Cambria Math"/>
                  <w:i/>
                </w:rPr>
              </w:ins>
            </m:ctrlPr>
          </m:dPr>
          <m:e>
            <m:r>
              <w:ins w:id="199" w:author="MohammadHossein Manuel Haqiqatkhah" w:date="2020-01-05T20:18:00Z">
                <w:rPr>
                  <w:rFonts w:ascii="Cambria Math" w:hAnsi="Cambria Math"/>
                </w:rPr>
                <m:t>k</m:t>
              </w:ins>
            </m:r>
          </m:e>
        </m:d>
      </m:oMath>
      <w:ins w:id="200" w:author="MohammadHossein Manuel Haqiqatkhah" w:date="2020-01-05T20:11:00Z">
        <w:r>
          <w:t xml:space="preserve"> </w:t>
        </w:r>
      </w:ins>
      <w:ins w:id="201" w:author="MohammadHossein Manuel Haqiqatkhah" w:date="2020-01-05T20:22:00Z">
        <w:r w:rsidR="00CA37CC">
          <w:t xml:space="preserve">above </w:t>
        </w:r>
      </w:ins>
      <w:ins w:id="202" w:author="MohammadHossein Manuel Haqiqatkhah" w:date="2020-01-05T20:15:00Z">
        <w:r>
          <w:t>one (dashed line)</w:t>
        </w:r>
      </w:ins>
      <w:ins w:id="203" w:author="MohammadHossein Manuel Haqiqatkhah" w:date="2020-01-05T20:18:00Z">
        <w:r w:rsidR="005C70DB">
          <w:t xml:space="preserve"> suggest </w:t>
        </w:r>
        <w:r w:rsidR="00CA37CC">
          <w:t>existence of rich clubs. T</w:t>
        </w:r>
      </w:ins>
      <w:ins w:id="204" w:author="MohammadHossein Manuel Haqiqatkhah" w:date="2020-01-05T20:15:00Z">
        <w:r w:rsidR="005C70DB">
          <w:t>h</w:t>
        </w:r>
      </w:ins>
      <w:ins w:id="205" w:author="MohammadHossein Manuel Haqiqatkhah" w:date="2020-01-05T20:19:00Z">
        <w:r w:rsidR="00CA37CC">
          <w:t>e</w:t>
        </w:r>
      </w:ins>
      <w:ins w:id="206" w:author="MohammadHossein Manuel Haqiqatkhah" w:date="2020-01-05T20:15:00Z">
        <w:r>
          <w:t xml:space="preserve"> </w:t>
        </w:r>
      </w:ins>
      <w:ins w:id="207" w:author="MohammadHossein Manuel Haqiqatkhah" w:date="2020-01-05T20:11:00Z">
        <w:r>
          <w:t xml:space="preserve">values </w:t>
        </w:r>
      </w:ins>
      <w:ins w:id="208" w:author="MohammadHossein Manuel Haqiqatkhah" w:date="2020-01-05T20:12:00Z">
        <w:r>
          <w:t>significantly larger than one</w:t>
        </w:r>
      </w:ins>
      <w:ins w:id="209" w:author="MohammadHossein Manuel Haqiqatkhah" w:date="2020-01-05T20:13:00Z">
        <w:r>
          <w:t xml:space="preserve"> (p &lt; 0.05</w:t>
        </w:r>
      </w:ins>
      <w:ins w:id="210" w:author="MohammadHossein Manuel Haqiqatkhah" w:date="2020-01-05T20:19:00Z">
        <w:r w:rsidR="00CA37CC">
          <w:t>, based on 1-sample t-test</w:t>
        </w:r>
      </w:ins>
      <w:ins w:id="211" w:author="MohammadHossein Manuel Haqiqatkhah" w:date="2020-01-05T20:13:00Z">
        <w:r>
          <w:t xml:space="preserve">) are marked by solid circles. </w:t>
        </w:r>
      </w:ins>
      <w:ins w:id="212" w:author="MohammadHossein Manuel Haqiqatkhah" w:date="2020-01-05T20:30:00Z">
        <w:r w:rsidR="00E9651C">
          <w:t xml:space="preserve">Despite differences among </w:t>
        </w:r>
      </w:ins>
      <w:ins w:id="213" w:author="MohammadHossein Manuel Haqiqatkhah" w:date="2020-01-05T20:26:00Z">
        <w:r w:rsidR="004E3227">
          <w:t>families</w:t>
        </w:r>
      </w:ins>
      <w:ins w:id="214" w:author="MohammadHossein Manuel Haqiqatkhah" w:date="2020-01-05T20:30:00Z">
        <w:r w:rsidR="00E9651C">
          <w:t>, they all</w:t>
        </w:r>
      </w:ins>
      <w:ins w:id="215" w:author="MohammadHossein Manuel Haqiqatkhah" w:date="2020-01-05T20:26:00Z">
        <w:r w:rsidR="004E3227">
          <w:t xml:space="preserve"> </w:t>
        </w:r>
      </w:ins>
      <w:ins w:id="216" w:author="MohammadHossein Manuel Haqiqatkhah" w:date="2020-01-05T20:27:00Z">
        <w:r w:rsidR="00E9651C">
          <w:t>show</w:t>
        </w:r>
      </w:ins>
      <w:ins w:id="217" w:author="MohammadHossein Manuel Haqiqatkhah" w:date="2020-01-05T20:29:00Z">
        <w:r w:rsidR="00E9651C">
          <w:t xml:space="preserve"> significant</w:t>
        </w:r>
      </w:ins>
      <w:ins w:id="218" w:author="MohammadHossein Manuel Haqiqatkhah" w:date="2020-01-05T20:27:00Z">
        <w:r w:rsidR="00E9651C">
          <w:t xml:space="preserve"> rich club structures for </w:t>
        </w:r>
      </w:ins>
      <w:ins w:id="219" w:author="MohammadHossein Manuel Haqiqatkhah" w:date="2020-01-05T20:33:00Z">
        <w:r w:rsidR="005C44E6">
          <w:t xml:space="preserve">larger </w:t>
        </w:r>
      </w:ins>
      <w:ins w:id="220" w:author="MohammadHossein Manuel Haqiqatkhah" w:date="2020-01-05T20:27:00Z">
        <w:r w:rsidR="00E9651C">
          <w:t>club sizes</w:t>
        </w:r>
      </w:ins>
      <w:ins w:id="221" w:author="MohammadHossein Manuel Haqiqatkhah" w:date="2020-01-05T20:31:00Z">
        <w:r w:rsidR="00E9651C">
          <w:t>.</w:t>
        </w:r>
        <w:r w:rsidR="005C44E6">
          <w:t xml:space="preserve"> More specifically, OC has clubs of sizes 80&lt;k&lt;1</w:t>
        </w:r>
      </w:ins>
      <w:ins w:id="222" w:author="MohammadHossein Manuel Haqiqatkhah" w:date="2020-01-05T20:40:00Z">
        <w:r w:rsidR="008A3275">
          <w:t>45</w:t>
        </w:r>
      </w:ins>
      <w:ins w:id="223" w:author="MohammadHossein Manuel Haqiqatkhah" w:date="2020-01-05T20:31:00Z">
        <w:r w:rsidR="005C44E6">
          <w:t xml:space="preserve">, </w:t>
        </w:r>
      </w:ins>
      <w:ins w:id="224" w:author="MohammadHossein Manuel Haqiqatkhah" w:date="2020-01-05T20:32:00Z">
        <w:r w:rsidR="005C44E6">
          <w:t xml:space="preserve">most of them significant, </w:t>
        </w:r>
      </w:ins>
      <w:ins w:id="225" w:author="MohammadHossein Manuel Haqiqatkhah" w:date="2020-01-05T20:34:00Z">
        <w:r w:rsidR="00887230">
          <w:t xml:space="preserve">with </w:t>
        </w:r>
      </w:ins>
      <w:ins w:id="226" w:author="MohammadHossein Manuel Haqiqatkhah" w:date="2020-01-05T20:44:00Z">
        <w:r w:rsidR="008A3275">
          <w:t>consistent</w:t>
        </w:r>
      </w:ins>
      <w:ins w:id="227" w:author="MohammadHossein Manuel Haqiqatkhah" w:date="2020-01-05T20:34:00Z">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w:t>
        </w:r>
      </w:ins>
      <w:ins w:id="228" w:author="MohammadHossein Manuel Haqiqatkhah" w:date="2020-01-05T20:35:00Z">
        <w:r w:rsidR="00887230">
          <w:t xml:space="preserve"> </w:t>
        </w:r>
      </w:ins>
      <w:ins w:id="229" w:author="MohammadHossein Manuel Haqiqatkhah" w:date="2020-01-05T20:43:00Z">
        <w:r w:rsidR="008A3275">
          <w:t xml:space="preserve">Almost half of </w:t>
        </w:r>
      </w:ins>
      <w:ins w:id="230" w:author="MohammadHossein Manuel Haqiqatkhah" w:date="2020-01-05T20:41:00Z">
        <w:r w:rsidR="008A3275">
          <w:t xml:space="preserve">UT </w:t>
        </w:r>
      </w:ins>
      <w:ins w:id="231" w:author="MohammadHossein Manuel Haqiqatkhah" w:date="2020-01-05T20:43:00Z">
        <w:r w:rsidR="008A3275">
          <w:t xml:space="preserve">models form significantly rich clubs </w:t>
        </w:r>
      </w:ins>
      <w:ins w:id="232" w:author="MohammadHossein Manuel Haqiqatkhah" w:date="2020-01-05T20:41:00Z">
        <w:r w:rsidR="008A3275">
          <w:t>with 75&lt;k&lt;</w:t>
        </w:r>
      </w:ins>
      <w:ins w:id="233" w:author="MohammadHossein Manuel Haqiqatkhah" w:date="2020-01-05T20:42:00Z">
        <w:r w:rsidR="008A3275">
          <w:t>150</w:t>
        </w:r>
      </w:ins>
      <w:ins w:id="234" w:author="MohammadHossein Manuel Haqiqatkhah" w:date="2020-01-05T20:43:00Z">
        <w:r w:rsidR="008A3275">
          <w:t xml:space="preserve"> yet others fail to.</w:t>
        </w:r>
      </w:ins>
      <w:ins w:id="235" w:author="MohammadHossein Manuel Haqiqatkhah" w:date="2020-01-05T20:44:00Z">
        <w:r w:rsidR="008A3275">
          <w:t xml:space="preserve"> </w:t>
        </w:r>
      </w:ins>
      <w:ins w:id="236" w:author="MohammadHossein Manuel Haqiqatkhah" w:date="2020-01-05T20:35:00Z">
        <w:r w:rsidR="00887230">
          <w:t>Other families</w:t>
        </w:r>
      </w:ins>
      <w:ins w:id="237" w:author="MohammadHossein Manuel Haqiqatkhah" w:date="2020-01-05T20:46:00Z">
        <w:r w:rsidR="00C643BF">
          <w:t xml:space="preserve">, i.e., </w:t>
        </w:r>
      </w:ins>
      <w:ins w:id="238" w:author="MohammadHossein Manuel Haqiqatkhah" w:date="2020-01-05T20:47:00Z">
        <w:r w:rsidR="00C643BF">
          <w:t>OT, BL, and UC,</w:t>
        </w:r>
      </w:ins>
      <w:ins w:id="239" w:author="MohammadHossein Manuel Haqiqatkhah" w:date="2020-01-05T20:35:00Z">
        <w:r w:rsidR="00887230">
          <w:t xml:space="preserve"> </w:t>
        </w:r>
      </w:ins>
      <w:ins w:id="240" w:author="MohammadHossein Manuel Haqiqatkhah" w:date="2020-01-05T20:39:00Z">
        <w:r w:rsidR="008A3275">
          <w:t>form</w:t>
        </w:r>
      </w:ins>
      <w:ins w:id="241" w:author="MohammadHossein Manuel Haqiqatkhah" w:date="2020-01-05T20:35:00Z">
        <w:r w:rsidR="00887230">
          <w:t xml:space="preserve"> clubs with </w:t>
        </w:r>
      </w:ins>
      <w:ins w:id="242" w:author="MohammadHossein Manuel Haqiqatkhah" w:date="2020-01-05T20:39:00Z">
        <w:r w:rsidR="008A3275">
          <w:t xml:space="preserve">of sizes ranging from 70 to roughly 135, </w:t>
        </w:r>
      </w:ins>
      <w:ins w:id="243" w:author="MohammadHossein Manuel Haqiqatkhah" w:date="2020-01-05T20:36:00Z">
        <w:r w:rsidR="008A3275">
          <w:t>with higher</w:t>
        </w:r>
      </w:ins>
      <w:ins w:id="244" w:author="MohammadHossein Manuel Haqiqatkhah" w:date="2020-01-05T20:45:00Z">
        <w:r w:rsidR="008A3275">
          <w:t xml:space="preserve"> (but less consistent)</w:t>
        </w:r>
      </w:ins>
      <w:ins w:id="245" w:author="MohammadHossein Manuel Haqiqatkhah" w:date="2020-01-05T20:37:00Z">
        <w:r w:rsidR="008A3275">
          <w:t xml:space="preserve"> </w:t>
        </w:r>
      </w:ins>
      <m:oMath>
        <m:sSub>
          <m:sSubPr>
            <m:ctrlPr>
              <w:ins w:id="246" w:author="MohammadHossein Manuel Haqiqatkhah" w:date="2020-01-05T20:36:00Z">
                <w:rPr>
                  <w:rFonts w:ascii="Cambria Math" w:hAnsi="Cambria Math"/>
                  <w:i/>
                </w:rPr>
              </w:ins>
            </m:ctrlPr>
          </m:sSubPr>
          <m:e>
            <m:r>
              <w:ins w:id="247" w:author="MohammadHossein Manuel Haqiqatkhah" w:date="2020-01-05T20:36:00Z">
                <w:rPr>
                  <w:rFonts w:ascii="Cambria Math" w:hAnsi="Cambria Math"/>
                  <w:lang w:bidi="fa-IR"/>
                </w:rPr>
                <m:t>RC</m:t>
              </w:ins>
            </m:r>
          </m:e>
          <m:sub>
            <m:r>
              <w:ins w:id="248" w:author="MohammadHossein Manuel Haqiqatkhah" w:date="2020-01-05T20:36:00Z">
                <w:rPr>
                  <w:rFonts w:ascii="Cambria Math" w:hAnsi="Cambria Math"/>
                </w:rPr>
                <m:t>norm</m:t>
              </w:ins>
            </m:r>
          </m:sub>
        </m:sSub>
      </m:oMath>
      <w:ins w:id="249" w:author="MohammadHossein Manuel Haqiqatkhah" w:date="2020-01-05T20:36:00Z">
        <w:r w:rsidR="008A3275">
          <w:t xml:space="preserve"> values</w:t>
        </w:r>
      </w:ins>
      <w:ins w:id="250" w:author="MohammadHossein Manuel Haqiqatkhah" w:date="2020-01-05T20:40:00Z">
        <w:r w:rsidR="008A3275">
          <w:t xml:space="preserve"> compared to OC</w:t>
        </w:r>
      </w:ins>
      <w:ins w:id="251" w:author="MohammadHossein Manuel Haqiqatkhah" w:date="2020-01-05T20:44:00Z">
        <w:r w:rsidR="008A3275">
          <w:t xml:space="preserve"> and UT</w:t>
        </w:r>
      </w:ins>
      <w:ins w:id="252" w:author="MohammadHossein Manuel Haqiqatkhah" w:date="2020-01-05T20:47:00Z">
        <w:r w:rsidR="00C643BF">
          <w:t xml:space="preserve">. </w:t>
        </w:r>
      </w:ins>
      <w:ins w:id="253" w:author="MohammadHossein Manuel Haqiqatkhah" w:date="2020-01-05T20:48:00Z">
        <w:r w:rsidR="00C643BF">
          <w:t>F</w:t>
        </w:r>
      </w:ins>
      <w:ins w:id="254" w:author="MohammadHossein Manuel Haqiqatkhah" w:date="2020-01-05T20:47:00Z">
        <w:r w:rsidR="00C643BF">
          <w:t xml:space="preserve">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w:t>
        </w:r>
      </w:ins>
      <w:ins w:id="255" w:author="MohammadHossein Manuel Haqiqatkhah" w:date="2020-01-05T20:37:00Z">
        <w:r w:rsidR="00C643BF">
          <w:t>are significant</w:t>
        </w:r>
      </w:ins>
      <w:ins w:id="256" w:author="MohammadHossein Manuel Haqiqatkhah" w:date="2020-01-05T20:48:00Z">
        <w:r w:rsidR="00C643BF">
          <w:t xml:space="preserve"> in OT, BL, and UC compared to</w:t>
        </w:r>
      </w:ins>
      <w:ins w:id="257" w:author="MohammadHossein Manuel Haqiqatkhah" w:date="2020-01-05T20:49:00Z">
        <w:r w:rsidR="00C643BF">
          <w:t xml:space="preserve"> OC.</w:t>
        </w:r>
      </w:ins>
      <w:ins w:id="258" w:author="MohammadHossein Manuel Haqiqatkhah" w:date="2020-01-05T20:48:00Z">
        <w:r w:rsidR="00C643BF">
          <w:t xml:space="preserve"> </w:t>
        </w:r>
      </w:ins>
    </w:p>
    <w:p w14:paraId="7195D718" w14:textId="693E168A" w:rsidR="00E8543B" w:rsidRDefault="00E8543B" w:rsidP="00E8543B">
      <w:pPr>
        <w:pStyle w:val="Heading2"/>
        <w:rPr>
          <w:ins w:id="259" w:author="MohammadHossein Manuel Haqiqatkhah" w:date="2020-01-06T04:41:00Z"/>
          <w:lang w:bidi="fa-IR"/>
        </w:rPr>
        <w:pPrChange w:id="260" w:author="MohammadHossein Manuel Haqiqatkhah" w:date="2020-01-06T04:42:00Z">
          <w:pPr/>
        </w:pPrChange>
      </w:pPr>
      <w:ins w:id="261" w:author="MohammadHossein Manuel Haqiqatkhah" w:date="2020-01-06T04:41:00Z">
        <w:r>
          <w:rPr>
            <w:lang w:bidi="fa-IR"/>
          </w:rPr>
          <w:t>Odd cases</w:t>
        </w:r>
      </w:ins>
    </w:p>
    <w:p w14:paraId="1C69A649" w14:textId="139359F7" w:rsidR="00E8543B" w:rsidRDefault="00E8543B" w:rsidP="00A80B53">
      <w:pPr>
        <w:rPr>
          <w:ins w:id="262" w:author="MohammadHossein Manuel Haqiqatkhah" w:date="2020-01-06T04:41:00Z"/>
          <w:lang w:bidi="fa-IR"/>
        </w:rPr>
        <w:pPrChange w:id="263" w:author="MohammadHossein Manuel Haqiqatkhah" w:date="2020-01-06T05:38:00Z">
          <w:pPr/>
        </w:pPrChange>
      </w:pPr>
      <w:ins w:id="264" w:author="MohammadHossein Manuel Haqiqatkhah" w:date="2020-01-06T04:42:00Z">
        <w:r>
          <w:rPr>
            <w:lang w:bidi="fa-IR"/>
          </w:rPr>
          <w:t xml:space="preserve">As evident in </w:t>
        </w:r>
      </w:ins>
      <w:ins w:id="265" w:author="MohammadHossein Manuel Haqiqatkhah" w:date="2020-01-06T05:10:00Z">
        <w:r w:rsidR="001F4B39">
          <w:rPr>
            <w:lang w:bidi="fa-IR"/>
          </w:rPr>
          <w:t>the evolution plots,</w:t>
        </w:r>
      </w:ins>
      <w:ins w:id="266" w:author="MohammadHossein Manuel Haqiqatkhah" w:date="2020-01-06T04:41:00Z">
        <w:r w:rsidR="001F4B39">
          <w:rPr>
            <w:lang w:bidi="fa-IR"/>
          </w:rPr>
          <w:t xml:space="preserve"> four models</w:t>
        </w:r>
      </w:ins>
      <w:ins w:id="267" w:author="MohammadHossein Manuel Haqiqatkhah" w:date="2020-01-06T05:11:00Z">
        <w:r w:rsidR="001F4B39">
          <w:rPr>
            <w:lang w:bidi="fa-IR"/>
          </w:rPr>
          <w:t xml:space="preserve"> (</w:t>
        </w:r>
      </w:ins>
      <w:ins w:id="268" w:author="MohammadHossein Manuel Haqiqatkhah" w:date="2020-01-06T04:41:00Z">
        <w:r>
          <w:rPr>
            <w:lang w:bidi="fa-IR"/>
          </w:rPr>
          <w:t>viz., OT2, OT3, UC1, and UC3</w:t>
        </w:r>
      </w:ins>
      <w:ins w:id="269" w:author="MohammadHossein Manuel Haqiqatkhah" w:date="2020-01-06T05:11:00Z">
        <w:r w:rsidR="001F4B39">
          <w:rPr>
            <w:lang w:bidi="fa-IR"/>
          </w:rPr>
          <w:t>)</w:t>
        </w:r>
      </w:ins>
      <w:ins w:id="270" w:author="MohammadHossein Manuel Haqiqatkhah" w:date="2020-01-06T04:41:00Z">
        <w:r>
          <w:rPr>
            <w:lang w:bidi="fa-IR"/>
          </w:rPr>
          <w:t xml:space="preserve"> </w:t>
        </w:r>
      </w:ins>
      <w:ins w:id="271" w:author="MohammadHossein Manuel Haqiqatkhah" w:date="2020-01-06T05:11:00Z">
        <w:r w:rsidR="001F4B39">
          <w:rPr>
            <w:lang w:bidi="fa-IR"/>
          </w:rPr>
          <w:t xml:space="preserve">stop evolving </w:t>
        </w:r>
      </w:ins>
      <w:ins w:id="272" w:author="MohammadHossein Manuel Haqiqatkhah" w:date="2020-01-06T05:13:00Z">
        <w:r w:rsidR="001F4B39">
          <w:rPr>
            <w:lang w:bidi="fa-IR"/>
          </w:rPr>
          <w:t xml:space="preserve">before 10 thousand rewiring attempts. </w:t>
        </w:r>
      </w:ins>
      <w:ins w:id="273" w:author="MohammadHossein Manuel Haqiqatkhah" w:date="2020-01-06T05:21:00Z">
        <w:r w:rsidR="00F7629B">
          <w:rPr>
            <w:lang w:bidi="fa-IR"/>
          </w:rPr>
          <w:t>Visual inspection of their anatomical connectivity reveals that</w:t>
        </w:r>
      </w:ins>
      <w:ins w:id="274" w:author="MohammadHossein Manuel Haqiqatkhah" w:date="2020-01-06T05:24:00Z">
        <w:r w:rsidR="00247483">
          <w:rPr>
            <w:lang w:bidi="fa-IR"/>
          </w:rPr>
          <w:t xml:space="preserve">, at </w:t>
        </w:r>
      </w:ins>
      <w:ins w:id="275" w:author="MohammadHossein Manuel Haqiqatkhah" w:date="2020-01-06T05:25:00Z">
        <w:r w:rsidR="00F7629B">
          <w:rPr>
            <w:lang w:bidi="fa-IR"/>
          </w:rPr>
          <w:t>some point</w:t>
        </w:r>
      </w:ins>
      <w:ins w:id="276" w:author="MohammadHossein Manuel Haqiqatkhah" w:date="2020-01-06T05:26:00Z">
        <w:r w:rsidR="00247483">
          <w:rPr>
            <w:lang w:bidi="fa-IR"/>
          </w:rPr>
          <w:t xml:space="preserve"> in their evolution</w:t>
        </w:r>
      </w:ins>
      <w:ins w:id="277" w:author="MohammadHossein Manuel Haqiqatkhah" w:date="2020-01-06T05:24:00Z">
        <w:r w:rsidR="00F7629B">
          <w:rPr>
            <w:lang w:bidi="fa-IR"/>
          </w:rPr>
          <w:t>, one node</w:t>
        </w:r>
      </w:ins>
      <w:ins w:id="278" w:author="MohammadHossein Manuel Haqiqatkhah" w:date="2020-01-06T05:26:00Z">
        <w:r w:rsidR="00EB5C91">
          <w:rPr>
            <w:lang w:bidi="fa-IR"/>
          </w:rPr>
          <w:t xml:space="preserve"> reaches maximum degree and is connected to all other nodes</w:t>
        </w:r>
      </w:ins>
      <w:ins w:id="279" w:author="MohammadHossein Manuel Haqiqatkhah" w:date="2020-01-06T05:40:00Z">
        <w:r w:rsidR="00A80B53">
          <w:rPr>
            <w:lang w:bidi="fa-IR"/>
          </w:rPr>
          <w:t xml:space="preserve"> (Figure XX</w:t>
        </w:r>
        <w:bookmarkStart w:id="280" w:name="_GoBack"/>
        <w:bookmarkEnd w:id="280"/>
        <w:r w:rsidR="00A80B53">
          <w:rPr>
            <w:lang w:bidi="fa-IR"/>
          </w:rPr>
          <w:t>)</w:t>
        </w:r>
      </w:ins>
      <w:ins w:id="281" w:author="MohammadHossein Manuel Haqiqatkhah" w:date="2020-01-06T05:26:00Z">
        <w:r w:rsidR="00EB5C91">
          <w:rPr>
            <w:lang w:bidi="fa-IR"/>
          </w:rPr>
          <w:t xml:space="preserve">. Consequently, in </w:t>
        </w:r>
      </w:ins>
      <w:ins w:id="282" w:author="MohammadHossein Manuel Haqiqatkhah" w:date="2020-01-06T05:27:00Z">
        <w:r w:rsidR="00EB5C91">
          <w:rPr>
            <w:lang w:bidi="fa-IR"/>
          </w:rPr>
          <w:t>the next</w:t>
        </w:r>
      </w:ins>
      <w:ins w:id="283" w:author="MohammadHossein Manuel Haqiqatkhah" w:date="2020-01-06T05:26:00Z">
        <w:r w:rsidR="00EB5C91">
          <w:rPr>
            <w:lang w:bidi="fa-IR"/>
          </w:rPr>
          <w:t xml:space="preserve"> </w:t>
        </w:r>
      </w:ins>
      <w:ins w:id="284" w:author="MohammadHossein Manuel Haqiqatkhah" w:date="2020-01-06T05:27:00Z">
        <w:r w:rsidR="00EB5C91">
          <w:rPr>
            <w:lang w:bidi="fa-IR"/>
          </w:rPr>
          <w:t xml:space="preserve">rewiring step, </w:t>
        </w:r>
      </w:ins>
      <w:commentRangeStart w:id="285"/>
      <w:ins w:id="286" w:author="MohammadHossein Manuel Haqiqatkhah" w:date="2020-01-06T05:28:00Z">
        <w:r w:rsidR="00EB5C91">
          <w:rPr>
            <w:lang w:bidi="fa-IR"/>
          </w:rPr>
          <w:t>an element</w:t>
        </w:r>
      </w:ins>
      <w:commentRangeEnd w:id="285"/>
      <w:ins w:id="287" w:author="MohammadHossein Manuel Haqiqatkhah" w:date="2020-01-06T05:29:00Z">
        <w:r w:rsidR="00EB5C91">
          <w:rPr>
            <w:rStyle w:val="CommentReference"/>
          </w:rPr>
          <w:commentReference w:id="285"/>
        </w:r>
      </w:ins>
      <w:ins w:id="288" w:author="MohammadHossein Manuel Haqiqatkhah" w:date="2020-01-06T05:28:00Z">
        <w:r w:rsidR="00EB5C91">
          <w:rPr>
            <w:lang w:bidi="fa-IR"/>
          </w:rPr>
          <w:t xml:space="preserve"> of the coupled logistic map reaches singularity </w:t>
        </w:r>
      </w:ins>
      <w:ins w:id="289" w:author="MohammadHossein Manuel Haqiqatkhah" w:date="2020-01-06T05:29:00Z">
        <w:r w:rsidR="00EB5C91">
          <w:rPr>
            <w:lang w:bidi="fa-IR"/>
          </w:rPr>
          <w:t>because of a zero by zero d</w:t>
        </w:r>
      </w:ins>
      <w:ins w:id="290" w:author="MohammadHossein Manuel Haqiqatkhah" w:date="2020-01-06T05:31:00Z">
        <w:r w:rsidR="00C21604">
          <w:rPr>
            <w:lang w:bidi="fa-IR"/>
          </w:rPr>
          <w:t>i</w:t>
        </w:r>
      </w:ins>
      <w:ins w:id="291" w:author="MohammadHossein Manuel Haqiqatkhah" w:date="2020-01-06T05:29:00Z">
        <w:r w:rsidR="00EB5C91">
          <w:rPr>
            <w:lang w:bidi="fa-IR"/>
          </w:rPr>
          <w:t>vision</w:t>
        </w:r>
      </w:ins>
      <w:ins w:id="292" w:author="MohammadHossein Manuel Haqiqatkhah" w:date="2020-01-06T05:35:00Z">
        <w:r w:rsidR="00A00DE2">
          <w:rPr>
            <w:lang w:bidi="fa-IR"/>
          </w:rPr>
          <w:t xml:space="preserve"> which is mathematically undefined</w:t>
        </w:r>
      </w:ins>
      <w:ins w:id="293" w:author="MohammadHossein Manuel Haqiqatkhah" w:date="2020-01-06T05:36:00Z">
        <w:r w:rsidR="00A00DE2">
          <w:rPr>
            <w:lang w:bidi="fa-IR"/>
          </w:rPr>
          <w:t xml:space="preserve"> </w:t>
        </w:r>
      </w:ins>
      <w:ins w:id="294" w:author="MohammadHossein Manuel Haqiqatkhah" w:date="2020-01-06T05:38:00Z">
        <w:r w:rsidR="00A80B53">
          <w:rPr>
            <w:lang w:bidi="fa-IR"/>
          </w:rPr>
          <w:t xml:space="preserve">and </w:t>
        </w:r>
        <w:r w:rsidR="00A80B53">
          <w:t>represented as `NaN`, i.e., "not a number</w:t>
        </w:r>
        <w:r w:rsidR="00A80B53">
          <w:t>,</w:t>
        </w:r>
        <w:r w:rsidR="00A80B53">
          <w:t>"</w:t>
        </w:r>
        <w:r w:rsidR="00A80B53">
          <w:t xml:space="preserve"> in R language</w:t>
        </w:r>
      </w:ins>
      <w:ins w:id="295" w:author="MohammadHossein Manuel Haqiqatkhah" w:date="2020-01-06T05:31:00Z">
        <w:r w:rsidR="00C21604">
          <w:rPr>
            <w:lang w:bidi="fa-IR"/>
          </w:rPr>
          <w:t xml:space="preserve">. Since </w:t>
        </w:r>
      </w:ins>
      <w:ins w:id="296" w:author="MohammadHossein Manuel Haqiqatkhah" w:date="2020-01-06T05:33:00Z">
        <w:r w:rsidR="00C21604">
          <w:rPr>
            <w:lang w:bidi="fa-IR"/>
          </w:rPr>
          <w:t xml:space="preserve">the node activations update through matrix algebra, the </w:t>
        </w:r>
      </w:ins>
      <w:ins w:id="297" w:author="MohammadHossein Manuel Haqiqatkhah" w:date="2020-01-06T05:38:00Z">
        <w:r w:rsidR="00A80B53">
          <w:rPr>
            <w:lang w:bidi="fa-IR"/>
          </w:rPr>
          <w:t xml:space="preserve">`NaN` spreads to other elements of activation </w:t>
        </w:r>
      </w:ins>
      <w:ins w:id="298" w:author="MohammadHossein Manuel Haqiqatkhah" w:date="2020-01-06T05:39:00Z">
        <w:r w:rsidR="00A80B53">
          <w:rPr>
            <w:lang w:bidi="fa-IR"/>
          </w:rPr>
          <w:t>vector $X_t+1$, causing a halt in activities.</w:t>
        </w:r>
      </w:ins>
    </w:p>
    <w:p w14:paraId="20346489" w14:textId="77777777" w:rsidR="00E8543B" w:rsidRDefault="00E8543B" w:rsidP="00264631">
      <w:pPr>
        <w:rPr>
          <w:ins w:id="299" w:author="MohammadHossein Manuel Haqiqatkhah" w:date="2020-01-05T20:31:00Z"/>
        </w:rPr>
      </w:pPr>
    </w:p>
    <w:p w14:paraId="01641281" w14:textId="77777777" w:rsidR="00AE49B6" w:rsidRDefault="00AE49B6" w:rsidP="007065F6">
      <w:pPr>
        <w:pStyle w:val="Heading2"/>
        <w:rPr>
          <w:lang w:bidi="fa-IR"/>
        </w:rPr>
      </w:pPr>
      <w:r>
        <w:rPr>
          <w:lang w:bidi="fa-IR"/>
        </w:rPr>
        <w:t>Family comparisons</w:t>
      </w:r>
    </w:p>
    <w:p w14:paraId="725B6ADD" w14:textId="77777777" w:rsidR="00D67558" w:rsidRDefault="003F004A" w:rsidP="00D67558">
      <w:pPr>
        <w:rPr>
          <w:ins w:id="300" w:author="MohammadHossein Manuel Haqiqatkhah" w:date="2020-01-06T03:55:00Z"/>
          <w:lang w:bidi="fa-IR"/>
        </w:rPr>
      </w:pPr>
      <w:r>
        <w:rPr>
          <w:lang w:bidi="fa-IR"/>
        </w:rPr>
        <w:t xml:space="preserve">To </w:t>
      </w:r>
      <w:r w:rsidR="00D02F73">
        <w:rPr>
          <w:lang w:bidi="fa-IR"/>
        </w:rPr>
        <w:t>more closely observe</w:t>
      </w:r>
      <w:r w:rsidR="00937D70">
        <w:rPr>
          <w:lang w:bidi="fa-IR"/>
        </w:rPr>
        <w:t xml:space="preserve"> </w:t>
      </w:r>
      <w:r>
        <w:rPr>
          <w:lang w:bidi="fa-IR"/>
        </w:rPr>
        <w:t xml:space="preserve">how NetSimile and HHG similarity measures diverge, they 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w:t>
      </w:r>
      <w:r>
        <w:rPr>
          <w:lang w:bidi="fa-IR"/>
        </w:rPr>
        <w:lastRenderedPageBreak/>
        <w:t xml:space="preserve">the upper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del w:id="301" w:author="MohammadHossein Manuel Haqiqatkhah" w:date="2020-01-06T03:29:00Z">
        <w:r w:rsidR="00937D70" w:rsidDel="0078228C">
          <w:rPr>
            <w:lang w:bidi="fa-IR"/>
          </w:rPr>
          <w:delText xml:space="preserve">were </w:delText>
        </w:r>
      </w:del>
      <w:ins w:id="302" w:author="MohammadHossein Manuel Haqiqatkhah" w:date="2020-01-06T03:29:00Z">
        <w:r w:rsidR="0078228C">
          <w:rPr>
            <w:lang w:bidi="fa-IR"/>
          </w:rPr>
          <w:t>are</w:t>
        </w:r>
        <w:r w:rsidR="0078228C">
          <w:rPr>
            <w:lang w:bidi="fa-IR"/>
          </w:rPr>
          <w:t xml:space="preserve"> </w:t>
        </w:r>
      </w:ins>
      <w:r>
        <w:rPr>
          <w:lang w:bidi="fa-IR"/>
        </w:rPr>
        <w:t xml:space="preserve">plotted </w:t>
      </w:r>
      <w:r w:rsidR="00937D70">
        <w:rPr>
          <w:lang w:bidi="fa-IR"/>
        </w:rPr>
        <w:t>in Fig</w:t>
      </w:r>
      <w:r w:rsidR="0078228C">
        <w:rPr>
          <w:lang w:bidi="fa-IR"/>
        </w:rPr>
        <w:t>ure</w:t>
      </w:r>
      <w:r w:rsidR="00937D70">
        <w:rPr>
          <w:lang w:bidi="fa-IR"/>
        </w:rPr>
        <w:t xml:space="preserve"> </w:t>
      </w:r>
      <w:r w:rsidR="004F1321">
        <w:rPr>
          <w:lang w:bidi="fa-IR"/>
        </w:rPr>
        <w:t>4</w:t>
      </w:r>
      <w:ins w:id="303" w:author="MohammadHossein Manuel Haqiqatkhah" w:date="2020-01-06T03:43:00Z">
        <w:r w:rsidR="00B80C08">
          <w:rPr>
            <w:lang w:bidi="fa-IR"/>
          </w:rPr>
          <w:t xml:space="preserve"> (left)</w:t>
        </w:r>
      </w:ins>
      <w:r w:rsidR="00937D70">
        <w:rPr>
          <w:lang w:bidi="fa-IR"/>
        </w:rPr>
        <w:t xml:space="preserve"> </w:t>
      </w:r>
      <w:r>
        <w:rPr>
          <w:lang w:bidi="fa-IR"/>
        </w:rPr>
        <w:t>as heat</w:t>
      </w:r>
      <w:r w:rsidR="00937D70">
        <w:rPr>
          <w:lang w:bidi="fa-IR"/>
        </w:rPr>
        <w:t xml:space="preserve"> </w:t>
      </w:r>
      <w:r>
        <w:rPr>
          <w:lang w:bidi="fa-IR"/>
        </w:rPr>
        <w:t>maps using</w:t>
      </w:r>
      <w:ins w:id="304" w:author="MohammadHossein Manuel Haqiqatkhah" w:date="2020-01-06T02:58:00Z">
        <w:r w:rsidR="000251AD">
          <w:rPr>
            <w:lang w:bidi="fa-IR"/>
          </w:rPr>
          <w:t xml:space="preserve"> the</w:t>
        </w:r>
      </w:ins>
      <w:r>
        <w:rPr>
          <w:lang w:bidi="fa-IR"/>
        </w:rPr>
        <w:t xml:space="preserve"> `ComplexHeatmap` R package </w:t>
      </w:r>
      <w:r w:rsidR="000251AD">
        <w:t>(Gu et al., 2016)</w:t>
      </w:r>
      <w:r>
        <w:rPr>
          <w:lang w:bidi="fa-IR"/>
        </w:rPr>
        <w:t xml:space="preserve">. </w:t>
      </w:r>
      <w:commentRangeStart w:id="305"/>
      <w:r w:rsidR="00FC6D5B">
        <w:rPr>
          <w:lang w:bidi="fa-IR"/>
        </w:rPr>
        <w:t xml:space="preserve">In this figure, </w:t>
      </w:r>
      <w:r w:rsidR="00C01305">
        <w:rPr>
          <w:lang w:bidi="fa-IR"/>
        </w:rPr>
        <w:t>lower dis</w:t>
      </w:r>
      <w:r w:rsidR="00FC6D5B">
        <w:rPr>
          <w:lang w:bidi="fa-IR"/>
        </w:rPr>
        <w:t>similarity</w:t>
      </w:r>
      <w:r w:rsidR="00937D70">
        <w:rPr>
          <w:lang w:bidi="fa-IR"/>
        </w:rPr>
        <w:t xml:space="preserve"> </w:t>
      </w:r>
      <w:r w:rsidR="00C01305">
        <w:rPr>
          <w:lang w:bidi="fa-IR"/>
        </w:rPr>
        <w:t xml:space="preserve">(hence higher similarity) </w:t>
      </w:r>
      <w:r w:rsidR="00937D70">
        <w:rPr>
          <w:lang w:bidi="fa-IR"/>
        </w:rPr>
        <w:t>measures are coded by brighter colors</w:t>
      </w:r>
      <w:r w:rsidR="00FC6D5B">
        <w:rPr>
          <w:lang w:bidi="fa-IR"/>
        </w:rPr>
        <w:t>.</w:t>
      </w:r>
      <w:commentRangeEnd w:id="305"/>
      <w:r w:rsidR="00B80C08">
        <w:rPr>
          <w:rStyle w:val="CommentReference"/>
        </w:rPr>
        <w:commentReference w:id="305"/>
      </w:r>
      <w:r w:rsidR="00C01305">
        <w:rPr>
          <w:lang w:bidi="fa-IR"/>
        </w:rPr>
        <w:t xml:space="preserve"> </w:t>
      </w:r>
    </w:p>
    <w:p w14:paraId="128DA57C" w14:textId="7CB614CA" w:rsidR="00E8641F" w:rsidRDefault="00937D70" w:rsidP="00E8641F">
      <w:pPr>
        <w:rPr>
          <w:ins w:id="306" w:author="MohammadHossein Manuel Haqiqatkhah" w:date="2020-01-06T04:37:00Z"/>
          <w:lang w:bidi="fa-IR"/>
        </w:rPr>
      </w:pPr>
      <w:del w:id="307" w:author="MohammadHossein Manuel Haqiqatkhah" w:date="2020-01-06T03:56:00Z">
        <w:r w:rsidDel="00D67558">
          <w:rPr>
            <w:lang w:bidi="fa-IR"/>
          </w:rPr>
          <w:delText>Moreover, t</w:delText>
        </w:r>
      </w:del>
      <w:ins w:id="308" w:author="MohammadHossein Manuel Haqiqatkhah" w:date="2020-01-06T03:56:00Z">
        <w:r w:rsidR="00D67558">
          <w:rPr>
            <w:lang w:bidi="fa-IR"/>
          </w:rPr>
          <w:t>T</w:t>
        </w:r>
      </w:ins>
      <w:r>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Pr>
          <w:lang w:bidi="fa-IR"/>
        </w:rPr>
        <w:t xml:space="preserve"> are plotted as </w:t>
      </w:r>
      <w:ins w:id="309" w:author="MohammadHossein Manuel Haqiqatkhah" w:date="2020-01-06T03:56:00Z">
        <w:r w:rsidR="00D67558">
          <w:rPr>
            <w:lang w:bidi="fa-IR"/>
          </w:rPr>
          <w:t xml:space="preserve">upper </w:t>
        </w:r>
      </w:ins>
      <w:r>
        <w:rPr>
          <w:lang w:bidi="fa-IR"/>
        </w:rPr>
        <w:t xml:space="preserve">triangular matrices in the </w:t>
      </w:r>
      <w:del w:id="310" w:author="MohammadHossein Manuel Haqiqatkhah" w:date="2020-01-06T03:56:00Z">
        <w:r w:rsidDel="00D67558">
          <w:rPr>
            <w:lang w:bidi="fa-IR"/>
          </w:rPr>
          <w:delText>same figure</w:delText>
        </w:r>
      </w:del>
      <w:ins w:id="311" w:author="MohammadHossein Manuel Haqiqatkhah" w:date="2020-01-06T03:56:00Z">
        <w:r w:rsidR="00D67558">
          <w:rPr>
            <w:lang w:bidi="fa-IR"/>
          </w:rPr>
          <w:t>Figure 4</w:t>
        </w:r>
      </w:ins>
      <w:ins w:id="312" w:author="MohammadHossein Manuel Haqiqatkhah" w:date="2020-01-06T03:44:00Z">
        <w:r w:rsidR="00B80C08">
          <w:rPr>
            <w:lang w:bidi="fa-IR"/>
          </w:rPr>
          <w:t xml:space="preserve"> (right)</w:t>
        </w:r>
      </w:ins>
      <w:r w:rsidR="00C01305">
        <w:rPr>
          <w:lang w:bidi="fa-IR"/>
        </w:rPr>
        <w:t xml:space="preserve">. The cell colors, coded similarly to the heat maps, denote average contrast measures derived from NetSimile algorithm </w:t>
      </w:r>
      <w:del w:id="313" w:author="MohammadHossein Manuel Haqiqatkhah" w:date="2020-01-05T20:16:00Z">
        <w:r w:rsidR="00C01305" w:rsidDel="005C70DB">
          <w:rPr>
            <w:lang w:bidi="fa-IR"/>
          </w:rPr>
          <w:delText xml:space="preserve">and </w:delText>
        </w:r>
      </w:del>
      <w:ins w:id="314" w:author="MohammadHossein Manuel Haqiqatkhah" w:date="2020-01-05T20:16:00Z">
        <w:r w:rsidR="005C70DB">
          <w:rPr>
            <w:lang w:bidi="fa-IR"/>
          </w:rPr>
          <w:t xml:space="preserve">while </w:t>
        </w:r>
      </w:ins>
      <w:r w:rsidR="00C01305">
        <w:rPr>
          <w:lang w:bidi="fa-IR"/>
        </w:rPr>
        <w:t>average HHG p-values (i.e.</w:t>
      </w:r>
      <w:del w:id="315" w:author="MohammadHossein Manuel Haqiqatkhah" w:date="2020-01-05T20:17:00Z">
        <w:r w:rsidR="00C01305" w:rsidDel="005C70DB">
          <w:rPr>
            <w:lang w:bidi="fa-IR"/>
          </w:rPr>
          <w:delText xml:space="preserve">, </w:delText>
        </w:r>
      </w:del>
      <w:ins w:id="316" w:author="MohammadHossein Manuel Haqiqatkhah" w:date="2020-01-05T20:17:00Z">
        <w:r w:rsidR="005C70DB">
          <w:rPr>
            <w:lang w:bidi="fa-IR"/>
          </w:rPr>
          <w:t>,</w:t>
        </w:r>
        <m:oMath>
          <m:r>
            <w:rPr>
              <w:rFonts w:ascii="Cambria Math" w:hAnsi="Cambria Math"/>
              <w:lang w:bidi="fa-IR"/>
            </w:rPr>
            <m:t xml:space="preserve"> </m:t>
          </m:r>
        </m:oMath>
      </w:ins>
      <m:oMath>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9375C4">
        <w:rPr>
          <w:lang w:bidi="fa-IR"/>
        </w:rPr>
        <w:t xml:space="preserve"> A</w:t>
      </w:r>
      <w:r w:rsidR="00FC6D5B">
        <w:rPr>
          <w:lang w:bidi="fa-IR"/>
        </w:rPr>
        <w:t xml:space="preserve">s can be seen in this figure, </w:t>
      </w:r>
      <w:r w:rsidR="009375C4">
        <w:rPr>
          <w:lang w:bidi="fa-IR"/>
        </w:rPr>
        <w:t>the within- and between-family NetSimile contrasts of both anatomical and functional networks are in agreement.</w:t>
      </w:r>
      <w:ins w:id="317" w:author="MohammadHossein Manuel Haqiqatkhah" w:date="2020-01-06T03:41:00Z">
        <w:r w:rsidR="00B80C08">
          <w:rPr>
            <w:lang w:bidi="fa-IR"/>
          </w:rPr>
          <w:t xml:space="preserve"> </w:t>
        </w:r>
      </w:ins>
      <w:r w:rsidR="00E8641F">
        <w:rPr>
          <w:lang w:bidi="fa-IR"/>
        </w:rPr>
        <w:t>(</w:t>
      </w:r>
      <w:commentRangeStart w:id="318"/>
      <w:commentRangeStart w:id="319"/>
      <w:r w:rsidR="00E8641F">
        <w:rPr>
          <w:color w:val="FF0000"/>
          <w:lang w:bidi="fa-IR"/>
        </w:rPr>
        <w:t>B</w:t>
      </w:r>
      <w:r w:rsidR="00E8641F" w:rsidRPr="00B7717F">
        <w:rPr>
          <w:color w:val="FF0000"/>
          <w:lang w:bidi="fa-IR"/>
        </w:rPr>
        <w:t>etter phrasing?</w:t>
      </w:r>
      <w:r w:rsidR="00E8641F">
        <w:rPr>
          <w:lang w:bidi="fa-IR"/>
        </w:rPr>
        <w:t>)</w:t>
      </w:r>
      <w:commentRangeEnd w:id="318"/>
      <w:r w:rsidR="00E8641F">
        <w:rPr>
          <w:rStyle w:val="CommentReference"/>
        </w:rPr>
        <w:commentReference w:id="318"/>
      </w:r>
      <w:commentRangeEnd w:id="319"/>
      <w:ins w:id="320" w:author="MohammadHossein Manuel Haqiqatkhah" w:date="2020-01-06T04:36:00Z">
        <w:r w:rsidR="00E8641F">
          <w:rPr>
            <w:lang w:bidi="fa-IR"/>
          </w:rPr>
          <w:t xml:space="preserve"> </w:t>
        </w:r>
      </w:ins>
      <w:r w:rsidR="00E8641F">
        <w:rPr>
          <w:rStyle w:val="CommentReference"/>
        </w:rPr>
        <w:commentReference w:id="319"/>
      </w:r>
      <w:ins w:id="321" w:author="MohammadHossein Manuel Haqiqatkhah" w:date="2020-01-06T04:37:00Z">
        <w:r w:rsidR="00E8641F" w:rsidRPr="00E8641F">
          <w:rPr>
            <w:lang w:bidi="fa-IR"/>
          </w:rPr>
          <w:t xml:space="preserve"> </w:t>
        </w:r>
        <w:r w:rsidR="00E8641F">
          <w:rPr>
            <w:lang w:bidi="fa-IR"/>
          </w:rPr>
          <w:t xml:space="preserve">More specifically, CANNOT PUT IN WORDS, LOOK AT THIS PLOT.  </w:t>
        </w:r>
      </w:ins>
    </w:p>
    <w:p w14:paraId="5F124F1A" w14:textId="77777777" w:rsidR="00E8641F" w:rsidRDefault="00E8641F" w:rsidP="00E8641F">
      <w:pPr>
        <w:jc w:val="center"/>
        <w:rPr>
          <w:ins w:id="322" w:author="MohammadHossein Manuel Haqiqatkhah" w:date="2020-01-06T04:37:00Z"/>
          <w:lang w:bidi="fa-IR"/>
        </w:rPr>
      </w:pPr>
      <w:ins w:id="323" w:author="MohammadHossein Manuel Haqiqatkhah" w:date="2020-01-06T04:37:00Z">
        <w:r>
          <w:rPr>
            <w:noProof/>
            <w:lang w:val="nl-BE" w:eastAsia="nl-BE"/>
          </w:rPr>
          <w:lastRenderedPageBreak/>
          <w:drawing>
            <wp:inline distT="0" distB="0" distL="0" distR="0" wp14:anchorId="5C71761B" wp14:editId="07CCC599">
              <wp:extent cx="2902688" cy="591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8090" cy="5923117"/>
                      </a:xfrm>
                      <a:prstGeom prst="rect">
                        <a:avLst/>
                      </a:prstGeom>
                    </pic:spPr>
                  </pic:pic>
                </a:graphicData>
              </a:graphic>
            </wp:inline>
          </w:drawing>
        </w:r>
      </w:ins>
    </w:p>
    <w:p w14:paraId="1C22584B" w14:textId="0A022FF5" w:rsidR="003F004A" w:rsidRDefault="003F004A" w:rsidP="004F1321">
      <w:pPr>
        <w:rPr>
          <w:rFonts w:cs="Arial"/>
          <w:rtl/>
          <w:lang w:bidi="fa-IR"/>
        </w:rPr>
      </w:pPr>
      <w:commentRangeStart w:id="324"/>
      <w:commentRangeStart w:id="325"/>
      <w:r>
        <w:rPr>
          <w:rFonts w:cs="Arial"/>
          <w:lang w:bidi="fa-IR"/>
        </w:rPr>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are plotted in Figure 5</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$f_i$</w:t>
      </w:r>
      <w:r w:rsidR="00C70056">
        <w:rPr>
          <w:rFonts w:cs="Arial"/>
          <w:lang w:bidi="fa-IR"/>
        </w:rPr>
        <w:t xml:space="preserve"> </w:t>
      </w:r>
      <w:r>
        <w:rPr>
          <w:rFonts w:cs="Arial"/>
          <w:lang w:bidi="fa-IR"/>
        </w:rPr>
        <w:t>is higher than the average resemblance of its members to the members of other families.</w:t>
      </w:r>
      <w:commentRangeEnd w:id="324"/>
      <w:r w:rsidR="00C70056">
        <w:rPr>
          <w:rStyle w:val="CommentReference"/>
        </w:rPr>
        <w:commentReference w:id="324"/>
      </w:r>
      <w:commentRangeEnd w:id="325"/>
      <w:r w:rsidR="00357DD2">
        <w:rPr>
          <w:rStyle w:val="CommentReference"/>
        </w:rPr>
        <w:commentReference w:id="325"/>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 </w:t>
      </w:r>
      <w:commentRangeStart w:id="326"/>
      <w:r w:rsidR="007271D5">
        <w:rPr>
          <w:rFonts w:cs="Arial"/>
          <w:lang w:bidi="fa-IR"/>
        </w:rPr>
        <w:t>of OC family</w:t>
      </w:r>
      <w:commentRangeEnd w:id="326"/>
      <w:r w:rsidR="00E8641F">
        <w:rPr>
          <w:rStyle w:val="CommentReference"/>
        </w:rPr>
        <w:commentReference w:id="326"/>
      </w:r>
      <w:r w:rsidR="007271D5">
        <w:rPr>
          <w:rFonts w:cs="Arial"/>
          <w:lang w:bidi="fa-IR"/>
        </w:rPr>
        <w:t>.</w:t>
      </w:r>
    </w:p>
    <w:p w14:paraId="6CA1EBDE" w14:textId="0DA49299" w:rsidR="00AE49B6" w:rsidRDefault="003F004A" w:rsidP="004F1321">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4F1321">
        <w:rPr>
          <w:rFonts w:cs="Arial"/>
          <w:lang w:bidi="fa-IR"/>
        </w:rPr>
        <w:t>6</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lastRenderedPageBreak/>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ins w:id="327" w:author="MohammadHossein Manuel Haqiqatkhah" w:date="2020-01-06T05:10:00Z">
        <w:r w:rsidR="001F4B39">
          <w:rPr>
            <w:rFonts w:cs="Arial"/>
            <w:lang w:bidi="fa-IR"/>
          </w:rPr>
          <w:t xml:space="preserve"> It can be noticed that </w:t>
        </w:r>
      </w:ins>
    </w:p>
    <w:p w14:paraId="1AE28D73" w14:textId="77777777" w:rsidR="00C25C1E" w:rsidRDefault="00C25C1E" w:rsidP="00C25C1E">
      <w:pPr>
        <w:pStyle w:val="Heading1"/>
        <w:rPr>
          <w:lang w:bidi="fa-IR"/>
        </w:rPr>
      </w:pPr>
      <w:r>
        <w:rPr>
          <w:lang w:bidi="fa-IR"/>
        </w:rPr>
        <w:t>Discussion</w:t>
      </w:r>
    </w:p>
    <w:p w14:paraId="00593A8A" w14:textId="77777777" w:rsidR="00B279B6" w:rsidRDefault="00B279B6" w:rsidP="00B279B6">
      <w:pPr>
        <w:rPr>
          <w:ins w:id="328" w:author="Cees van Leeuwen" w:date="2020-01-04T19:40:00Z"/>
          <w:color w:val="FF0000"/>
          <w:lang w:bidi="fa-IR"/>
        </w:rPr>
      </w:pPr>
      <w:r w:rsidRPr="00DF16F5">
        <w:rPr>
          <w:color w:val="FF0000"/>
          <w:lang w:bidi="fa-IR"/>
        </w:rPr>
        <w:t>TO BE WRITTEN</w:t>
      </w:r>
    </w:p>
    <w:p w14:paraId="7A2777BA" w14:textId="77777777" w:rsidR="002332B3" w:rsidRDefault="002332B3" w:rsidP="00B279B6">
      <w:pPr>
        <w:rPr>
          <w:ins w:id="329" w:author="Cees van Leeuwen" w:date="2020-01-04T19:40:00Z"/>
          <w:color w:val="FF0000"/>
          <w:lang w:bidi="fa-IR"/>
        </w:rPr>
      </w:pPr>
      <w:ins w:id="330" w:author="Cees van Leeuwen" w:date="2020-01-04T19:40:00Z">
        <w:r>
          <w:rPr>
            <w:color w:val="FF0000"/>
            <w:lang w:bidi="fa-IR"/>
          </w:rPr>
          <w:t>Start with a brief summary of the main results</w:t>
        </w:r>
      </w:ins>
    </w:p>
    <w:p w14:paraId="5729123B" w14:textId="77777777" w:rsidR="002332B3" w:rsidRDefault="002332B3" w:rsidP="00B279B6">
      <w:pPr>
        <w:rPr>
          <w:ins w:id="331" w:author="Cees van Leeuwen" w:date="2020-01-04T19:41:00Z"/>
          <w:color w:val="FF0000"/>
          <w:lang w:bidi="fa-IR"/>
        </w:rPr>
      </w:pPr>
      <w:ins w:id="332" w:author="Cees van Leeuwen" w:date="2020-01-04T19:40:00Z">
        <w:r>
          <w:rPr>
            <w:color w:val="FF0000"/>
            <w:lang w:bidi="fa-IR"/>
          </w:rPr>
          <w:t>-BL networks evolve in accordance with the literature to SWN with modular</w:t>
        </w:r>
      </w:ins>
      <w:ins w:id="333" w:author="Cees van Leeuwen" w:date="2020-01-04T19:41:00Z">
        <w:r>
          <w:rPr>
            <w:color w:val="FF0000"/>
            <w:lang w:bidi="fa-IR"/>
          </w:rPr>
          <w:t xml:space="preserve"> and rich club structure?</w:t>
        </w:r>
      </w:ins>
    </w:p>
    <w:p w14:paraId="5DAD4CCE" w14:textId="77777777" w:rsidR="002332B3" w:rsidRDefault="002332B3" w:rsidP="00B279B6">
      <w:pPr>
        <w:rPr>
          <w:ins w:id="334" w:author="Cees van Leeuwen" w:date="2020-01-04T19:42:00Z"/>
          <w:color w:val="FF0000"/>
          <w:lang w:bidi="fa-IR"/>
        </w:rPr>
      </w:pPr>
      <w:ins w:id="335" w:author="Cees van Leeuwen" w:date="2020-01-04T19:41:00Z">
        <w:r>
          <w:rPr>
            <w:color w:val="FF0000"/>
            <w:lang w:bidi="fa-IR"/>
          </w:rPr>
          <w:t>- The other families do so too(</w:t>
        </w:r>
      </w:ins>
      <w:ins w:id="336" w:author="Cees van Leeuwen" w:date="2020-01-04T19:42:00Z">
        <w:r>
          <w:rPr>
            <w:color w:val="FF0000"/>
            <w:lang w:bidi="fa-IR"/>
          </w:rPr>
          <w:t>?) to what extent?</w:t>
        </w:r>
      </w:ins>
    </w:p>
    <w:p w14:paraId="5C685FD6" w14:textId="77777777" w:rsidR="002332B3" w:rsidRDefault="002332B3" w:rsidP="00B279B6">
      <w:pPr>
        <w:rPr>
          <w:ins w:id="337" w:author="Cees van Leeuwen" w:date="2020-01-04T19:43:00Z"/>
          <w:color w:val="FF0000"/>
          <w:lang w:bidi="fa-IR"/>
        </w:rPr>
      </w:pPr>
      <w:ins w:id="338" w:author="Cees van Leeuwen" w:date="2020-01-04T19:42:00Z">
        <w:r>
          <w:rPr>
            <w:color w:val="FF0000"/>
            <w:lang w:bidi="fa-IR"/>
          </w:rPr>
          <w:t xml:space="preserve">-Evolution of these properties is robust against changes to the </w:t>
        </w:r>
      </w:ins>
      <w:ins w:id="339" w:author="Cees van Leeuwen" w:date="2020-01-04T19:43:00Z">
        <w:r>
          <w:rPr>
            <w:color w:val="FF0000"/>
            <w:lang w:bidi="fa-IR"/>
          </w:rPr>
          <w:t>turbulence and connectivity parameters, so these parameters can be used to implement cognitive functions in evolving networks</w:t>
        </w:r>
      </w:ins>
    </w:p>
    <w:p w14:paraId="2B318F40" w14:textId="77777777" w:rsidR="002332B3" w:rsidRDefault="002332B3" w:rsidP="00B279B6">
      <w:pPr>
        <w:rPr>
          <w:ins w:id="340" w:author="Cees van Leeuwen" w:date="2020-01-04T19:44:00Z"/>
          <w:color w:val="FF0000"/>
          <w:lang w:bidi="fa-IR"/>
        </w:rPr>
      </w:pPr>
      <w:ins w:id="341" w:author="Cees van Leeuwen" w:date="2020-01-04T19:43:00Z">
        <w:r>
          <w:rPr>
            <w:color w:val="FF0000"/>
            <w:lang w:bidi="fa-IR"/>
          </w:rPr>
          <w:t>-</w:t>
        </w:r>
      </w:ins>
      <w:ins w:id="342" w:author="Cees van Leeuwen" w:date="2020-01-04T19:44:00Z">
        <w:r>
          <w:rPr>
            <w:color w:val="FF0000"/>
            <w:lang w:bidi="fa-IR"/>
          </w:rPr>
          <w:t>The families differentiate, both in structure and function from the BL models (to different extents; which ones more?</w:t>
        </w:r>
      </w:ins>
    </w:p>
    <w:p w14:paraId="2751636B" w14:textId="77777777" w:rsidR="002332B3" w:rsidRPr="00DF16F5" w:rsidRDefault="002332B3" w:rsidP="00B279B6">
      <w:pPr>
        <w:rPr>
          <w:color w:val="FF0000"/>
          <w:lang w:bidi="fa-IR"/>
        </w:rPr>
      </w:pPr>
      <w:ins w:id="343" w:author="Cees van Leeuwen" w:date="2020-01-04T19:44:00Z">
        <w:r>
          <w:rPr>
            <w:color w:val="FF0000"/>
            <w:lang w:bidi="fa-IR"/>
          </w:rPr>
          <w:t>-Differentiation can be used to identify functional components in these networks</w:t>
        </w:r>
      </w:ins>
      <w:ins w:id="344" w:author="Cees van Leeuwen" w:date="2020-01-04T19:45:00Z">
        <w:r>
          <w:rPr>
            <w:color w:val="FF0000"/>
            <w:lang w:bidi="fa-IR"/>
          </w:rPr>
          <w:t>. This warrants the use of structural and functional connectivity measures in neuro-imaging.</w:t>
        </w:r>
      </w:ins>
    </w:p>
    <w:p w14:paraId="785FB930" w14:textId="77777777" w:rsidR="00B279B6" w:rsidRPr="00B279B6" w:rsidRDefault="00B279B6" w:rsidP="00B279B6">
      <w:pPr>
        <w:rPr>
          <w:lang w:bidi="fa-IR"/>
        </w:rPr>
      </w:pPr>
    </w:p>
    <w:p w14:paraId="0B5064EC" w14:textId="77777777" w:rsidR="004F3890" w:rsidRDefault="004F3890" w:rsidP="00B279B6">
      <w:pPr>
        <w:pStyle w:val="Heading1"/>
        <w:rPr>
          <w:lang w:bidi="fa-IR"/>
        </w:rPr>
      </w:pPr>
      <w:r>
        <w:rPr>
          <w:lang w:bidi="fa-IR"/>
        </w:rPr>
        <w:t>References</w:t>
      </w:r>
    </w:p>
    <w:p w14:paraId="263C563A" w14:textId="77777777" w:rsidR="009655A5" w:rsidRPr="00BA2501" w:rsidRDefault="009655A5" w:rsidP="004F3890">
      <w:pPr>
        <w:pStyle w:val="bibitem"/>
        <w:widowControl/>
        <w:spacing w:line="276" w:lineRule="auto"/>
        <w:rPr>
          <w:rFonts w:eastAsia="MS Mincho"/>
          <w:noProof w:val="0"/>
          <w:sz w:val="24"/>
          <w:szCs w:val="24"/>
          <w:bdr w:val="nil"/>
          <w:lang w:val="en-US" w:eastAsia="en-US"/>
          <w:rPrChange w:id="345" w:author="Cees van Leeuwen" w:date="2020-01-04T14:20:00Z">
            <w:rPr>
              <w:rFonts w:eastAsia="MS Mincho"/>
              <w:noProof w:val="0"/>
              <w:sz w:val="24"/>
              <w:szCs w:val="24"/>
              <w:bdr w:val="nil"/>
              <w:lang w:val="nl-BE" w:eastAsia="en-US"/>
            </w:rPr>
          </w:rPrChange>
        </w:rPr>
      </w:pPr>
      <w:r w:rsidRPr="00BA2501">
        <w:rPr>
          <w:rFonts w:eastAsia="MS Mincho"/>
          <w:noProof w:val="0"/>
          <w:sz w:val="24"/>
          <w:szCs w:val="24"/>
          <w:bdr w:val="nil"/>
          <w:lang w:val="en-US" w:eastAsia="en-US"/>
          <w:rPrChange w:id="346" w:author="Cees van Leeuwen" w:date="2020-01-04T14:20:00Z">
            <w:rPr>
              <w:rFonts w:eastAsia="MS Mincho"/>
              <w:noProof w:val="0"/>
              <w:sz w:val="24"/>
              <w:szCs w:val="24"/>
              <w:bdr w:val="nil"/>
              <w:lang w:val="nl-BE" w:eastAsia="en-US"/>
            </w:rPr>
          </w:rPrChange>
        </w:rPr>
        <w:t xml:space="preserve">Avena-Koenigsberger, A., Misic, B., &amp; Sporns, O. (2018). </w:t>
      </w:r>
      <w:r w:rsidRPr="009655A5">
        <w:rPr>
          <w:rFonts w:eastAsia="MS Mincho"/>
          <w:noProof w:val="0"/>
          <w:sz w:val="24"/>
          <w:szCs w:val="24"/>
          <w:bdr w:val="nil"/>
          <w:lang w:val="en-US" w:eastAsia="en-US"/>
        </w:rPr>
        <w:t xml:space="preserve">Communication dynamics in complex brain networks. </w:t>
      </w:r>
      <w:r w:rsidRPr="00BA2501">
        <w:rPr>
          <w:rFonts w:eastAsia="MS Mincho"/>
          <w:i/>
          <w:iCs/>
          <w:noProof w:val="0"/>
          <w:sz w:val="24"/>
          <w:szCs w:val="24"/>
          <w:bdr w:val="nil"/>
          <w:lang w:val="en-US" w:eastAsia="en-US"/>
          <w:rPrChange w:id="347" w:author="Cees van Leeuwen" w:date="2020-01-04T14:20:00Z">
            <w:rPr>
              <w:rFonts w:eastAsia="MS Mincho"/>
              <w:i/>
              <w:iCs/>
              <w:noProof w:val="0"/>
              <w:sz w:val="24"/>
              <w:szCs w:val="24"/>
              <w:bdr w:val="nil"/>
              <w:lang w:val="nl-BE" w:eastAsia="en-US"/>
            </w:rPr>
          </w:rPrChange>
        </w:rPr>
        <w:t>Nature Reviews Neuroscience,</w:t>
      </w:r>
      <w:r w:rsidRPr="00BA2501">
        <w:rPr>
          <w:rFonts w:eastAsia="MS Mincho"/>
          <w:noProof w:val="0"/>
          <w:sz w:val="24"/>
          <w:szCs w:val="24"/>
          <w:bdr w:val="nil"/>
          <w:lang w:val="en-US" w:eastAsia="en-US"/>
          <w:rPrChange w:id="348" w:author="Cees van Leeuwen" w:date="2020-01-04T14:20:00Z">
            <w:rPr>
              <w:rFonts w:eastAsia="MS Mincho"/>
              <w:noProof w:val="0"/>
              <w:sz w:val="24"/>
              <w:szCs w:val="24"/>
              <w:bdr w:val="nil"/>
              <w:lang w:val="nl-BE" w:eastAsia="en-US"/>
            </w:rPr>
          </w:rPrChange>
        </w:rPr>
        <w:t xml:space="preserve"> </w:t>
      </w:r>
      <w:r w:rsidRPr="00BA2501">
        <w:rPr>
          <w:rFonts w:eastAsia="MS Mincho"/>
          <w:bCs/>
          <w:noProof w:val="0"/>
          <w:sz w:val="24"/>
          <w:szCs w:val="24"/>
          <w:bdr w:val="nil"/>
          <w:lang w:val="en-US" w:eastAsia="en-US"/>
          <w:rPrChange w:id="349" w:author="Cees van Leeuwen" w:date="2020-01-04T14:20:00Z">
            <w:rPr>
              <w:rFonts w:eastAsia="MS Mincho"/>
              <w:bCs/>
              <w:noProof w:val="0"/>
              <w:sz w:val="24"/>
              <w:szCs w:val="24"/>
              <w:bdr w:val="nil"/>
              <w:lang w:val="nl-BE" w:eastAsia="en-US"/>
            </w:rPr>
          </w:rPrChange>
        </w:rPr>
        <w:t>19</w:t>
      </w:r>
      <w:r w:rsidRPr="00BA2501">
        <w:rPr>
          <w:rFonts w:eastAsia="MS Mincho"/>
          <w:noProof w:val="0"/>
          <w:sz w:val="24"/>
          <w:szCs w:val="24"/>
          <w:bdr w:val="nil"/>
          <w:lang w:val="en-US" w:eastAsia="en-US"/>
          <w:rPrChange w:id="350" w:author="Cees van Leeuwen" w:date="2020-01-04T14:20:00Z">
            <w:rPr>
              <w:rFonts w:eastAsia="MS Mincho"/>
              <w:noProof w:val="0"/>
              <w:sz w:val="24"/>
              <w:szCs w:val="24"/>
              <w:bdr w:val="nil"/>
              <w:lang w:val="nl-BE" w:eastAsia="en-US"/>
            </w:rPr>
          </w:rPrChange>
        </w:rPr>
        <w:t>, 17.</w:t>
      </w:r>
    </w:p>
    <w:p w14:paraId="73C4B427" w14:textId="77777777" w:rsidR="004F3890" w:rsidRDefault="004F3890" w:rsidP="004F3890">
      <w:pPr>
        <w:pStyle w:val="bibitem"/>
        <w:widowControl/>
        <w:spacing w:line="276" w:lineRule="auto"/>
        <w:rPr>
          <w:sz w:val="24"/>
          <w:szCs w:val="24"/>
          <w:lang w:val="en-US"/>
        </w:rPr>
      </w:pPr>
      <w:r w:rsidRPr="00BA2501">
        <w:rPr>
          <w:sz w:val="24"/>
          <w:szCs w:val="24"/>
          <w:lang w:val="en-US"/>
          <w:rPrChange w:id="351" w:author="Cees van Leeuwen" w:date="2020-01-04T14:20:00Z">
            <w:rPr>
              <w:sz w:val="24"/>
              <w:szCs w:val="24"/>
              <w:lang w:val="nl-BE"/>
            </w:rPr>
          </w:rPrChange>
        </w:rPr>
        <w:t xml:space="preserve">Butz, M., Wörgötter, F., &amp; van Ooyen A. (2009). </w:t>
      </w:r>
      <w:r w:rsidRPr="00112CD4">
        <w:rPr>
          <w:sz w:val="24"/>
          <w:szCs w:val="24"/>
          <w:lang w:val="en-US"/>
        </w:rPr>
        <w:t xml:space="preserve">Activity-dependent structural plasticity </w:t>
      </w:r>
      <w:r w:rsidRPr="00112CD4">
        <w:rPr>
          <w:i/>
          <w:sz w:val="24"/>
          <w:szCs w:val="24"/>
          <w:lang w:val="en-US"/>
        </w:rPr>
        <w:t>Brain Res</w:t>
      </w:r>
      <w:r>
        <w:rPr>
          <w:i/>
          <w:sz w:val="24"/>
          <w:szCs w:val="24"/>
          <w:lang w:val="en-US"/>
        </w:rPr>
        <w:t>earch</w:t>
      </w:r>
      <w:r w:rsidRPr="00112CD4">
        <w:rPr>
          <w:i/>
          <w:sz w:val="24"/>
          <w:szCs w:val="24"/>
          <w:lang w:val="en-US"/>
        </w:rPr>
        <w:t xml:space="preserve"> Rev</w:t>
      </w:r>
      <w:r>
        <w:rPr>
          <w:i/>
          <w:sz w:val="24"/>
          <w:szCs w:val="24"/>
          <w:lang w:val="en-US"/>
        </w:rPr>
        <w:t>iew,</w:t>
      </w:r>
      <w:r w:rsidRPr="00112CD4">
        <w:rPr>
          <w:sz w:val="24"/>
          <w:szCs w:val="24"/>
          <w:lang w:val="en-US"/>
        </w:rPr>
        <w:t xml:space="preserve"> 60</w:t>
      </w:r>
      <w:r>
        <w:rPr>
          <w:sz w:val="24"/>
          <w:szCs w:val="24"/>
          <w:lang w:val="en-US"/>
        </w:rPr>
        <w:t>,</w:t>
      </w:r>
      <w:r w:rsidRPr="00787283">
        <w:rPr>
          <w:lang w:val="en-US"/>
        </w:rPr>
        <w:t xml:space="preserve"> </w:t>
      </w:r>
      <w:r w:rsidRPr="00112CD4">
        <w:rPr>
          <w:sz w:val="24"/>
          <w:szCs w:val="24"/>
          <w:lang w:val="en-US"/>
        </w:rPr>
        <w:t>287-305</w:t>
      </w:r>
      <w:r>
        <w:rPr>
          <w:sz w:val="24"/>
          <w:szCs w:val="24"/>
          <w:lang w:val="en-US"/>
        </w:rPr>
        <w:t>.</w:t>
      </w:r>
    </w:p>
    <w:p w14:paraId="5C402823" w14:textId="77777777" w:rsidR="00DE5E2F" w:rsidRDefault="004F3890" w:rsidP="004F3890">
      <w:pPr>
        <w:pStyle w:val="bibitem"/>
        <w:widowControl/>
        <w:spacing w:line="276" w:lineRule="auto"/>
        <w:rPr>
          <w:rFonts w:asciiTheme="minorHAnsi" w:hAnsiTheme="minorHAnsi"/>
        </w:rPr>
      </w:pPr>
      <w:r w:rsidRPr="00BE0CC8">
        <w:rPr>
          <w:sz w:val="24"/>
          <w:szCs w:val="24"/>
          <w:lang w:val="nl-BE"/>
        </w:rPr>
        <w:t>Gong, P</w:t>
      </w:r>
      <w:r w:rsidR="00DE5E2F" w:rsidRPr="00BE0CC8">
        <w:rPr>
          <w:sz w:val="24"/>
          <w:szCs w:val="24"/>
          <w:lang w:val="nl-BE"/>
        </w:rPr>
        <w:t xml:space="preserve">. &amp; </w:t>
      </w:r>
      <w:r w:rsidRPr="00BE0CC8">
        <w:rPr>
          <w:sz w:val="24"/>
          <w:szCs w:val="24"/>
          <w:lang w:val="nl-BE"/>
        </w:rPr>
        <w:t>van Leeuwen</w:t>
      </w:r>
      <w:r w:rsidR="00DE5E2F" w:rsidRPr="00BE0CC8">
        <w:rPr>
          <w:sz w:val="24"/>
          <w:szCs w:val="24"/>
          <w:lang w:val="nl-BE"/>
        </w:rPr>
        <w:t>,</w:t>
      </w:r>
      <w:r w:rsidRPr="00BE0CC8">
        <w:rPr>
          <w:sz w:val="24"/>
          <w:szCs w:val="24"/>
          <w:lang w:val="nl-BE"/>
        </w:rPr>
        <w:t xml:space="preserve"> C</w:t>
      </w:r>
      <w:r w:rsidR="00DE5E2F" w:rsidRPr="00BE0CC8">
        <w:rPr>
          <w:sz w:val="24"/>
          <w:szCs w:val="24"/>
          <w:lang w:val="nl-BE"/>
        </w:rPr>
        <w:t>.</w:t>
      </w:r>
      <w:r w:rsidRPr="00BE0CC8">
        <w:rPr>
          <w:sz w:val="24"/>
          <w:szCs w:val="24"/>
          <w:lang w:val="nl-BE"/>
        </w:rPr>
        <w:t xml:space="preserve"> (2003)</w:t>
      </w:r>
      <w:r w:rsidR="00DE5E2F" w:rsidRPr="00BE0CC8">
        <w:rPr>
          <w:sz w:val="24"/>
          <w:szCs w:val="24"/>
          <w:lang w:val="nl-BE"/>
        </w:rPr>
        <w:t>.</w:t>
      </w:r>
      <w:r w:rsidRPr="00BE0CC8">
        <w:rPr>
          <w:sz w:val="24"/>
          <w:szCs w:val="24"/>
          <w:lang w:val="nl-BE"/>
        </w:rPr>
        <w:t xml:space="preserve"> </w:t>
      </w:r>
      <w:r w:rsidR="00DE5E2F" w:rsidRPr="00BE0CC8">
        <w:rPr>
          <w:rFonts w:asciiTheme="minorHAnsi" w:hAnsiTheme="minorHAnsi"/>
          <w:sz w:val="22"/>
        </w:rPr>
        <w:t xml:space="preserve">Emergence of scale-free network with chaotic units. </w:t>
      </w:r>
      <w:r w:rsidR="00DE5E2F" w:rsidRPr="00BE0CC8">
        <w:rPr>
          <w:rFonts w:asciiTheme="minorHAnsi" w:hAnsiTheme="minorHAnsi"/>
          <w:i/>
          <w:sz w:val="22"/>
        </w:rPr>
        <w:t>Physica A, Statistical mechanics and its applications</w:t>
      </w:r>
      <w:r w:rsidR="00DE5E2F" w:rsidRPr="00BE0CC8">
        <w:rPr>
          <w:rFonts w:asciiTheme="minorHAnsi" w:hAnsiTheme="minorHAnsi"/>
          <w:sz w:val="22"/>
        </w:rPr>
        <w:t xml:space="preserve">, </w:t>
      </w:r>
      <w:r w:rsidR="00DE5E2F" w:rsidRPr="00BE0CC8">
        <w:rPr>
          <w:rFonts w:asciiTheme="minorHAnsi" w:hAnsiTheme="minorHAnsi"/>
          <w:i/>
          <w:sz w:val="22"/>
        </w:rPr>
        <w:t>321</w:t>
      </w:r>
      <w:r w:rsidR="00DE5E2F" w:rsidRPr="00BE0CC8">
        <w:rPr>
          <w:rFonts w:asciiTheme="minorHAnsi" w:hAnsiTheme="minorHAnsi"/>
          <w:sz w:val="22"/>
        </w:rPr>
        <w:t>, 679–688</w:t>
      </w:r>
      <w:r w:rsidR="00DE5E2F" w:rsidRPr="008F2F9F">
        <w:rPr>
          <w:rFonts w:asciiTheme="minorHAnsi" w:hAnsiTheme="minorHAnsi"/>
        </w:rPr>
        <w:t xml:space="preserve">. </w:t>
      </w:r>
    </w:p>
    <w:p w14:paraId="2450BD2E" w14:textId="77777777" w:rsidR="004F3890" w:rsidRPr="008D0535" w:rsidRDefault="00DE5E2F" w:rsidP="004F3890">
      <w:pPr>
        <w:pStyle w:val="bibitem"/>
        <w:widowControl/>
        <w:spacing w:line="276" w:lineRule="auto"/>
        <w:rPr>
          <w:sz w:val="24"/>
          <w:szCs w:val="24"/>
          <w:lang w:val="en-US"/>
        </w:rPr>
      </w:pPr>
      <w:r w:rsidRPr="00BA2501">
        <w:rPr>
          <w:sz w:val="24"/>
          <w:szCs w:val="24"/>
          <w:lang w:val="en-US"/>
          <w:rPrChange w:id="352" w:author="Cees van Leeuwen" w:date="2020-01-04T14:20:00Z">
            <w:rPr>
              <w:sz w:val="24"/>
              <w:szCs w:val="24"/>
              <w:lang w:val="nl-BE"/>
            </w:rPr>
          </w:rPrChange>
        </w:rPr>
        <w:t xml:space="preserve">Gong, P. &amp; van Leeuwen, C. </w:t>
      </w:r>
      <w:r w:rsidR="004F3890" w:rsidRPr="00BA2501">
        <w:rPr>
          <w:sz w:val="24"/>
          <w:szCs w:val="24"/>
          <w:lang w:val="en-US"/>
          <w:rPrChange w:id="353" w:author="Cees van Leeuwen" w:date="2020-01-04T14:20:00Z">
            <w:rPr>
              <w:sz w:val="24"/>
              <w:szCs w:val="24"/>
              <w:lang w:val="nl-BE"/>
            </w:rPr>
          </w:rPrChange>
        </w:rPr>
        <w:t>(2004)</w:t>
      </w:r>
      <w:r w:rsidRPr="00BA2501">
        <w:rPr>
          <w:sz w:val="24"/>
          <w:szCs w:val="24"/>
          <w:lang w:val="en-US"/>
          <w:rPrChange w:id="354" w:author="Cees van Leeuwen" w:date="2020-01-04T14:20:00Z">
            <w:rPr>
              <w:sz w:val="24"/>
              <w:szCs w:val="24"/>
              <w:lang w:val="nl-BE"/>
            </w:rPr>
          </w:rPrChange>
        </w:rPr>
        <w:t>.</w:t>
      </w:r>
      <w:r w:rsidR="004F3890" w:rsidRPr="00BA2501">
        <w:rPr>
          <w:sz w:val="24"/>
          <w:szCs w:val="24"/>
          <w:lang w:val="en-US"/>
          <w:rPrChange w:id="355" w:author="Cees van Leeuwen" w:date="2020-01-04T14:20:00Z">
            <w:rPr>
              <w:sz w:val="24"/>
              <w:szCs w:val="24"/>
              <w:lang w:val="nl-BE"/>
            </w:rPr>
          </w:rPrChange>
        </w:rPr>
        <w:t xml:space="preserve"> </w:t>
      </w:r>
      <w:r w:rsidR="004F3890" w:rsidRPr="008D0535">
        <w:rPr>
          <w:sz w:val="24"/>
          <w:szCs w:val="24"/>
          <w:lang w:val="en-US"/>
        </w:rPr>
        <w:t xml:space="preserve">Evolution to a small-world network with chaotic units </w:t>
      </w:r>
      <w:r w:rsidR="004F3890" w:rsidRPr="008D0535">
        <w:rPr>
          <w:i/>
          <w:iCs/>
          <w:sz w:val="24"/>
          <w:szCs w:val="24"/>
          <w:lang w:val="en-US"/>
        </w:rPr>
        <w:t>Europh</w:t>
      </w:r>
      <w:r>
        <w:rPr>
          <w:i/>
          <w:iCs/>
          <w:sz w:val="24"/>
          <w:szCs w:val="24"/>
          <w:lang w:val="en-US"/>
        </w:rPr>
        <w:t>ysics</w:t>
      </w:r>
      <w:r w:rsidR="004F3890" w:rsidRPr="008D0535">
        <w:rPr>
          <w:i/>
          <w:iCs/>
          <w:sz w:val="24"/>
          <w:szCs w:val="24"/>
          <w:lang w:val="en-US"/>
        </w:rPr>
        <w:t xml:space="preserve"> Lett</w:t>
      </w:r>
      <w:r>
        <w:rPr>
          <w:i/>
          <w:iCs/>
          <w:sz w:val="24"/>
          <w:szCs w:val="24"/>
          <w:lang w:val="en-US"/>
        </w:rPr>
        <w:t>ers,</w:t>
      </w:r>
      <w:r w:rsidR="004F3890" w:rsidRPr="008D0535">
        <w:rPr>
          <w:i/>
          <w:iCs/>
          <w:sz w:val="24"/>
          <w:szCs w:val="24"/>
          <w:lang w:val="en-US"/>
        </w:rPr>
        <w:t xml:space="preserve"> </w:t>
      </w:r>
      <w:r>
        <w:rPr>
          <w:sz w:val="24"/>
          <w:szCs w:val="24"/>
          <w:lang w:val="en-US"/>
        </w:rPr>
        <w:t xml:space="preserve">6, </w:t>
      </w:r>
      <w:r w:rsidR="004F3890" w:rsidRPr="008D0535">
        <w:rPr>
          <w:sz w:val="24"/>
          <w:szCs w:val="24"/>
          <w:lang w:val="en-US"/>
        </w:rPr>
        <w:t>328–333</w:t>
      </w:r>
      <w:r>
        <w:rPr>
          <w:sz w:val="24"/>
          <w:szCs w:val="24"/>
          <w:lang w:val="en-US"/>
        </w:rPr>
        <w:t>.</w:t>
      </w:r>
    </w:p>
    <w:p w14:paraId="487647DB" w14:textId="77777777" w:rsidR="004F3890" w:rsidRDefault="00140C89" w:rsidP="00BE0CC8">
      <w:pPr>
        <w:pStyle w:val="bibitem"/>
        <w:widowControl/>
        <w:spacing w:line="276" w:lineRule="auto"/>
        <w:ind w:left="0" w:firstLine="0"/>
        <w:rPr>
          <w:sz w:val="24"/>
          <w:szCs w:val="24"/>
          <w:lang w:val="en-US"/>
        </w:rPr>
      </w:pPr>
      <w:r w:rsidRPr="00BE0CC8">
        <w:rPr>
          <w:sz w:val="24"/>
          <w:szCs w:val="24"/>
          <w:lang w:val="nl-BE"/>
        </w:rPr>
        <w:t xml:space="preserve">Hellrigel, S., Jarman, N., &amp; van Leeuwen (2019). </w:t>
      </w:r>
      <w:r w:rsidRPr="00140C89">
        <w:rPr>
          <w:sz w:val="24"/>
          <w:szCs w:val="24"/>
          <w:lang w:val="en-US"/>
        </w:rPr>
        <w:t xml:space="preserve">Adaptive rewiring of weighted networks. </w:t>
      </w:r>
      <w:r w:rsidRPr="00BE0CC8">
        <w:rPr>
          <w:i/>
          <w:sz w:val="24"/>
          <w:szCs w:val="24"/>
          <w:lang w:val="en-US"/>
        </w:rPr>
        <w:t>Cognitive Systems Research, 55</w:t>
      </w:r>
      <w:r w:rsidRPr="00140C89">
        <w:rPr>
          <w:sz w:val="24"/>
          <w:szCs w:val="24"/>
          <w:lang w:val="en-US"/>
        </w:rPr>
        <w:t>, 205-218.</w:t>
      </w:r>
    </w:p>
    <w:p w14:paraId="7CAF7499" w14:textId="77777777" w:rsidR="00AB1352" w:rsidRDefault="00AB1352" w:rsidP="004F3890">
      <w:pPr>
        <w:pStyle w:val="bibitem"/>
        <w:spacing w:line="276" w:lineRule="auto"/>
        <w:rPr>
          <w:b/>
          <w:sz w:val="24"/>
          <w:szCs w:val="24"/>
          <w:lang w:val="en-US"/>
        </w:rPr>
      </w:pPr>
      <w:r w:rsidRPr="00BA2501">
        <w:rPr>
          <w:sz w:val="24"/>
          <w:szCs w:val="24"/>
          <w:lang w:val="en-US"/>
          <w:rPrChange w:id="356" w:author="Cees van Leeuwen" w:date="2020-01-04T14:20:00Z">
            <w:rPr>
              <w:sz w:val="24"/>
              <w:szCs w:val="24"/>
              <w:lang w:val="nl-BE"/>
            </w:rPr>
          </w:rPrChange>
        </w:rPr>
        <w:t xml:space="preserve">Jarman, N., Steur, E., Trengove, C., Tyukin, I., &amp; van Leeuwen, C. (2017). </w:t>
      </w:r>
      <w:r w:rsidRPr="00AB1352">
        <w:rPr>
          <w:sz w:val="24"/>
          <w:szCs w:val="24"/>
          <w:lang w:val="en-US"/>
        </w:rPr>
        <w:t xml:space="preserve">Self-organisation </w:t>
      </w:r>
      <w:r w:rsidRPr="00AB1352">
        <w:rPr>
          <w:sz w:val="24"/>
          <w:szCs w:val="24"/>
          <w:lang w:val="en-US"/>
        </w:rPr>
        <w:lastRenderedPageBreak/>
        <w:t xml:space="preserve">of small-world networks by adaptive rewiring in response to graph diffusion. </w:t>
      </w:r>
      <w:r w:rsidRPr="00AB1352">
        <w:rPr>
          <w:i/>
          <w:sz w:val="24"/>
          <w:szCs w:val="24"/>
          <w:lang w:val="en-US"/>
        </w:rPr>
        <w:t>Scientific Reports</w:t>
      </w:r>
      <w:r w:rsidRPr="00AB1352">
        <w:rPr>
          <w:sz w:val="24"/>
          <w:szCs w:val="24"/>
          <w:lang w:val="en-US"/>
        </w:rPr>
        <w:t>, 7, 13518.</w:t>
      </w:r>
      <w:r w:rsidRPr="00AB1352">
        <w:rPr>
          <w:b/>
          <w:sz w:val="24"/>
          <w:szCs w:val="24"/>
          <w:lang w:val="en-US"/>
        </w:rPr>
        <w:t xml:space="preserve"> </w:t>
      </w:r>
    </w:p>
    <w:p w14:paraId="7218FBD4" w14:textId="77777777" w:rsidR="00AB1352" w:rsidRDefault="00AB1352" w:rsidP="004F3890">
      <w:pPr>
        <w:pStyle w:val="bibitem"/>
        <w:spacing w:line="276" w:lineRule="auto"/>
        <w:rPr>
          <w:i/>
          <w:sz w:val="24"/>
          <w:szCs w:val="24"/>
          <w:lang w:val="en-US"/>
        </w:rPr>
      </w:pPr>
      <w:r w:rsidRPr="00BE0CC8">
        <w:rPr>
          <w:sz w:val="24"/>
          <w:szCs w:val="24"/>
          <w:lang w:val="sv-SE"/>
        </w:rPr>
        <w:t>Jarman, N., Trengove, C., Steur, E.,</w:t>
      </w:r>
      <w:r w:rsidRPr="00AB1352">
        <w:rPr>
          <w:sz w:val="24"/>
          <w:szCs w:val="24"/>
          <w:lang w:val="sv-SE"/>
        </w:rPr>
        <w:t xml:space="preserve"> Tyukin, I., &amp; van Leeuwen, C. (2014). Spatially </w:t>
      </w:r>
      <w:r w:rsidRPr="00AB1352">
        <w:rPr>
          <w:sz w:val="24"/>
          <w:szCs w:val="24"/>
          <w:lang w:val="en-US"/>
        </w:rPr>
        <w:t xml:space="preserve">constrained adaptive rewiring in cortical networks creates spatially modular small world architectures. </w:t>
      </w:r>
      <w:r w:rsidRPr="00AB1352">
        <w:rPr>
          <w:i/>
          <w:sz w:val="24"/>
          <w:szCs w:val="24"/>
          <w:lang w:val="en-US"/>
        </w:rPr>
        <w:t xml:space="preserve">Cognitive Neurodynamics, 8, 479-497.  </w:t>
      </w:r>
    </w:p>
    <w:p w14:paraId="4381E3BC" w14:textId="77777777" w:rsidR="004F3890" w:rsidRDefault="004F3890" w:rsidP="004F3890">
      <w:pPr>
        <w:pStyle w:val="bibitem"/>
        <w:spacing w:line="276" w:lineRule="auto"/>
        <w:rPr>
          <w:sz w:val="24"/>
          <w:szCs w:val="24"/>
          <w:lang w:val="en-US"/>
        </w:rPr>
      </w:pPr>
      <w:r w:rsidRPr="00376578">
        <w:rPr>
          <w:sz w:val="24"/>
          <w:szCs w:val="24"/>
          <w:lang w:val="en-US"/>
        </w:rPr>
        <w:t>Papadopoulos</w:t>
      </w:r>
      <w:r>
        <w:rPr>
          <w:sz w:val="24"/>
          <w:szCs w:val="24"/>
          <w:lang w:val="en-US"/>
        </w:rPr>
        <w:t>,</w:t>
      </w:r>
      <w:r w:rsidRPr="00376578">
        <w:rPr>
          <w:sz w:val="24"/>
          <w:szCs w:val="24"/>
          <w:lang w:val="en-US"/>
        </w:rPr>
        <w:t xml:space="preserve"> L</w:t>
      </w:r>
      <w:r>
        <w:rPr>
          <w:sz w:val="24"/>
          <w:szCs w:val="24"/>
          <w:lang w:val="en-US"/>
        </w:rPr>
        <w:t>.</w:t>
      </w:r>
      <w:r w:rsidRPr="00376578">
        <w:rPr>
          <w:sz w:val="24"/>
          <w:szCs w:val="24"/>
          <w:lang w:val="en-US"/>
        </w:rPr>
        <w:t>, Kim</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Z</w:t>
      </w:r>
      <w:r>
        <w:rPr>
          <w:sz w:val="24"/>
          <w:szCs w:val="24"/>
          <w:lang w:val="en-US"/>
        </w:rPr>
        <w:t>.</w:t>
      </w:r>
      <w:r w:rsidRPr="00376578">
        <w:rPr>
          <w:sz w:val="24"/>
          <w:szCs w:val="24"/>
          <w:lang w:val="en-US"/>
        </w:rPr>
        <w:t>, Kurths</w:t>
      </w:r>
      <w:r>
        <w:rPr>
          <w:sz w:val="24"/>
          <w:szCs w:val="24"/>
          <w:lang w:val="en-US"/>
        </w:rPr>
        <w:t>,</w:t>
      </w:r>
      <w:r w:rsidRPr="00376578">
        <w:rPr>
          <w:sz w:val="24"/>
          <w:szCs w:val="24"/>
          <w:lang w:val="en-US"/>
        </w:rPr>
        <w:t xml:space="preserve"> J</w:t>
      </w:r>
      <w:r>
        <w:rPr>
          <w:sz w:val="24"/>
          <w:szCs w:val="24"/>
          <w:lang w:val="en-US"/>
        </w:rPr>
        <w:t>.</w:t>
      </w:r>
      <w:r w:rsidRPr="00376578">
        <w:rPr>
          <w:sz w:val="24"/>
          <w:szCs w:val="24"/>
          <w:lang w:val="en-US"/>
        </w:rPr>
        <w:t xml:space="preserve">, </w:t>
      </w:r>
      <w:r>
        <w:rPr>
          <w:sz w:val="24"/>
          <w:szCs w:val="24"/>
          <w:lang w:val="en-US"/>
        </w:rPr>
        <w:t xml:space="preserve">&amp; </w:t>
      </w:r>
      <w:r w:rsidRPr="00376578">
        <w:rPr>
          <w:sz w:val="24"/>
          <w:szCs w:val="24"/>
          <w:lang w:val="en-US"/>
        </w:rPr>
        <w:t>Bassett</w:t>
      </w:r>
      <w:r>
        <w:rPr>
          <w:sz w:val="24"/>
          <w:szCs w:val="24"/>
          <w:lang w:val="en-US"/>
        </w:rPr>
        <w:t>,</w:t>
      </w:r>
      <w:r w:rsidRPr="00376578">
        <w:rPr>
          <w:sz w:val="24"/>
          <w:szCs w:val="24"/>
          <w:lang w:val="en-US"/>
        </w:rPr>
        <w:t xml:space="preserve"> D</w:t>
      </w:r>
      <w:r>
        <w:rPr>
          <w:sz w:val="24"/>
          <w:szCs w:val="24"/>
          <w:lang w:val="en-US"/>
        </w:rPr>
        <w:t>.</w:t>
      </w:r>
      <w:r w:rsidRPr="00376578">
        <w:rPr>
          <w:sz w:val="24"/>
          <w:szCs w:val="24"/>
          <w:lang w:val="en-US"/>
        </w:rPr>
        <w:t>S</w:t>
      </w:r>
      <w:r>
        <w:rPr>
          <w:sz w:val="24"/>
          <w:szCs w:val="24"/>
          <w:lang w:val="en-US"/>
        </w:rPr>
        <w:t>.</w:t>
      </w:r>
      <w:r w:rsidRPr="00376578">
        <w:rPr>
          <w:sz w:val="24"/>
          <w:szCs w:val="24"/>
          <w:lang w:val="en-US"/>
        </w:rPr>
        <w:t xml:space="preserve"> (2017)</w:t>
      </w:r>
      <w:r>
        <w:rPr>
          <w:sz w:val="24"/>
          <w:szCs w:val="24"/>
          <w:lang w:val="en-US"/>
        </w:rPr>
        <w:t>.</w:t>
      </w:r>
      <w:r w:rsidRPr="00376578">
        <w:rPr>
          <w:sz w:val="24"/>
          <w:szCs w:val="24"/>
          <w:lang w:val="en-US"/>
        </w:rPr>
        <w:t xml:space="preserve"> Development of structural correlations</w:t>
      </w:r>
      <w:r w:rsidRPr="008D0535">
        <w:rPr>
          <w:sz w:val="24"/>
          <w:szCs w:val="24"/>
          <w:lang w:val="en-US"/>
        </w:rPr>
        <w:t xml:space="preserve"> and synchronization from adaptive rewiring in networks of kuramoto oscillators, </w:t>
      </w:r>
      <w:r w:rsidRPr="008D0535">
        <w:rPr>
          <w:i/>
          <w:iCs/>
          <w:sz w:val="24"/>
          <w:szCs w:val="24"/>
          <w:lang w:val="en-US"/>
        </w:rPr>
        <w:t>Chaos</w:t>
      </w:r>
      <w:r>
        <w:rPr>
          <w:i/>
          <w:iCs/>
          <w:sz w:val="24"/>
          <w:szCs w:val="24"/>
          <w:lang w:val="en-US"/>
        </w:rPr>
        <w:t>,</w:t>
      </w:r>
      <w:r w:rsidRPr="008D0535">
        <w:rPr>
          <w:i/>
          <w:iCs/>
          <w:sz w:val="24"/>
          <w:szCs w:val="24"/>
          <w:lang w:val="en-US"/>
        </w:rPr>
        <w:t xml:space="preserve"> </w:t>
      </w:r>
      <w:r>
        <w:rPr>
          <w:sz w:val="24"/>
          <w:szCs w:val="24"/>
          <w:lang w:val="en-US"/>
        </w:rPr>
        <w:t>27,</w:t>
      </w:r>
      <w:r w:rsidRPr="008D0535">
        <w:rPr>
          <w:sz w:val="24"/>
          <w:szCs w:val="24"/>
          <w:lang w:val="en-US"/>
        </w:rPr>
        <w:t> 073115</w:t>
      </w:r>
      <w:r w:rsidR="00A04BAC">
        <w:rPr>
          <w:sz w:val="24"/>
          <w:szCs w:val="24"/>
          <w:lang w:val="en-US"/>
        </w:rPr>
        <w:t>.</w:t>
      </w:r>
    </w:p>
    <w:p w14:paraId="690A768A" w14:textId="77777777" w:rsidR="006209E1" w:rsidRDefault="006209E1" w:rsidP="00BE0CC8">
      <w:pPr>
        <w:pStyle w:val="bibitem"/>
        <w:spacing w:line="276" w:lineRule="auto"/>
      </w:pPr>
      <w:r w:rsidRPr="006209E1">
        <w:rPr>
          <w:sz w:val="24"/>
          <w:szCs w:val="24"/>
          <w:lang w:val="nl-NL"/>
        </w:rPr>
        <w:t xml:space="preserve">van Leeuwen, C. &amp; </w:t>
      </w:r>
      <w:r w:rsidRPr="00BE0CC8">
        <w:rPr>
          <w:sz w:val="24"/>
          <w:szCs w:val="24"/>
          <w:lang w:val="nl-NL"/>
        </w:rPr>
        <w:t>Raffone A.</w:t>
      </w:r>
      <w:r w:rsidRPr="006209E1">
        <w:rPr>
          <w:sz w:val="24"/>
          <w:szCs w:val="24"/>
          <w:lang w:val="nl-NL"/>
        </w:rPr>
        <w:t xml:space="preserve"> (2001). </w:t>
      </w:r>
      <w:r w:rsidRPr="006209E1">
        <w:rPr>
          <w:sz w:val="24"/>
          <w:szCs w:val="24"/>
          <w:lang w:val="en-US"/>
        </w:rPr>
        <w:t xml:space="preserve">Coupled nonlinear maps as models of perceptual pattern and memory trace dynamics. </w:t>
      </w:r>
      <w:r w:rsidRPr="006209E1">
        <w:rPr>
          <w:i/>
          <w:sz w:val="24"/>
          <w:szCs w:val="24"/>
          <w:lang w:val="en-US"/>
        </w:rPr>
        <w:t>Cognitive Processing</w:t>
      </w:r>
      <w:r w:rsidRPr="006209E1">
        <w:rPr>
          <w:sz w:val="24"/>
          <w:szCs w:val="24"/>
          <w:lang w:val="en-US"/>
        </w:rPr>
        <w:t xml:space="preserve">, </w:t>
      </w:r>
      <w:r w:rsidRPr="006209E1">
        <w:rPr>
          <w:i/>
          <w:sz w:val="24"/>
          <w:szCs w:val="24"/>
          <w:lang w:val="en-US"/>
        </w:rPr>
        <w:t>2</w:t>
      </w:r>
      <w:r w:rsidRPr="006209E1">
        <w:rPr>
          <w:sz w:val="24"/>
          <w:szCs w:val="24"/>
          <w:lang w:val="en-US"/>
        </w:rPr>
        <w:t xml:space="preserve">, 67–116. </w:t>
      </w:r>
    </w:p>
    <w:p w14:paraId="517284C4" w14:textId="77777777" w:rsidR="00DE5E2F" w:rsidRPr="00BE0CC8" w:rsidRDefault="00DE5E2F" w:rsidP="00BE0CC8">
      <w:pPr>
        <w:pStyle w:val="bibitem"/>
        <w:spacing w:line="276" w:lineRule="auto"/>
        <w:rPr>
          <w:szCs w:val="24"/>
        </w:rPr>
      </w:pPr>
      <w:r w:rsidRPr="00BE0CC8">
        <w:rPr>
          <w:sz w:val="24"/>
          <w:szCs w:val="24"/>
          <w:lang w:val="en-US"/>
        </w:rPr>
        <w:t xml:space="preserve">Rubinov, M., Sporns, O., van Leeuwen, C. &amp; Breakspear, M. (2009).Symbiotic relationship between brain structure and dynamics. </w:t>
      </w:r>
      <w:r w:rsidR="009655A5" w:rsidRPr="00BE0CC8">
        <w:rPr>
          <w:i/>
          <w:sz w:val="24"/>
          <w:szCs w:val="24"/>
          <w:lang w:val="en-US"/>
        </w:rPr>
        <w:t>BMC Neuroscience, 10</w:t>
      </w:r>
      <w:r w:rsidR="009655A5" w:rsidRPr="00BE0CC8">
        <w:rPr>
          <w:sz w:val="24"/>
          <w:szCs w:val="24"/>
          <w:lang w:val="en-US"/>
        </w:rPr>
        <w:t>, 55.</w:t>
      </w:r>
    </w:p>
    <w:p w14:paraId="315C3DFA" w14:textId="77777777" w:rsidR="00A04BAC" w:rsidRPr="00B2251E" w:rsidRDefault="00A04BAC" w:rsidP="00BE0CC8">
      <w:pPr>
        <w:pStyle w:val="bibitem"/>
        <w:spacing w:line="276" w:lineRule="auto"/>
      </w:pPr>
      <w:r w:rsidRPr="00BE0CC8">
        <w:rPr>
          <w:sz w:val="24"/>
          <w:szCs w:val="24"/>
          <w:lang w:val="en-US"/>
        </w:rPr>
        <w:t xml:space="preserve">van Leeuwen, C., Steyvers, M., &amp; Nooter, M. (1997). Stability and intermittency in large-scale coupled oscillator models for perceptual segmentation. </w:t>
      </w:r>
      <w:r w:rsidRPr="00BE0CC8">
        <w:rPr>
          <w:i/>
          <w:sz w:val="24"/>
          <w:szCs w:val="24"/>
          <w:lang w:val="en-US"/>
        </w:rPr>
        <w:t>Journal of Mathematical Psychology, 41</w:t>
      </w:r>
      <w:r w:rsidRPr="00BE0CC8">
        <w:rPr>
          <w:sz w:val="24"/>
          <w:szCs w:val="24"/>
          <w:lang w:val="en-US"/>
        </w:rPr>
        <w:t>, 319–344.</w:t>
      </w:r>
    </w:p>
    <w:p w14:paraId="3AC27371" w14:textId="77777777" w:rsidR="00DE5E2F" w:rsidRDefault="00DE5E2F" w:rsidP="004F3890">
      <w:pPr>
        <w:pStyle w:val="bibitem"/>
        <w:spacing w:line="276" w:lineRule="auto"/>
        <w:rPr>
          <w:sz w:val="24"/>
          <w:szCs w:val="24"/>
          <w:lang w:val="en-US"/>
        </w:rPr>
      </w:pPr>
    </w:p>
    <w:p w14:paraId="50D384CD" w14:textId="77777777" w:rsidR="004F3890" w:rsidRPr="00112CD4" w:rsidRDefault="004F3890" w:rsidP="004F3890">
      <w:pPr>
        <w:pStyle w:val="bibitem"/>
        <w:widowControl/>
        <w:spacing w:line="276" w:lineRule="auto"/>
        <w:rPr>
          <w:sz w:val="24"/>
          <w:szCs w:val="24"/>
          <w:lang w:val="en-US"/>
        </w:rPr>
      </w:pPr>
    </w:p>
    <w:p w14:paraId="5D9A82A4" w14:textId="77777777" w:rsidR="004F3890" w:rsidRPr="004F3890" w:rsidRDefault="004F3890" w:rsidP="00BE0CC8">
      <w:pPr>
        <w:rPr>
          <w:lang w:bidi="fa-IR"/>
        </w:rPr>
      </w:pPr>
    </w:p>
    <w:p w14:paraId="0B92A313" w14:textId="77777777" w:rsidR="00FB1368" w:rsidRDefault="00FB1368" w:rsidP="00FB1368">
      <w:pPr>
        <w:rPr>
          <w:lang w:bidi="fa-IR"/>
        </w:rPr>
      </w:pPr>
    </w:p>
    <w:p w14:paraId="1386CD0C" w14:textId="77777777" w:rsidR="00301D59" w:rsidRDefault="00301D59">
      <w:pPr>
        <w:rPr>
          <w:rFonts w:asciiTheme="majorHAnsi" w:eastAsiaTheme="majorEastAsia" w:hAnsiTheme="majorHAnsi" w:cstheme="majorBidi"/>
        </w:rPr>
      </w:pPr>
      <w:r>
        <w:br w:type="page"/>
      </w:r>
    </w:p>
    <w:p w14:paraId="3575013A" w14:textId="77777777" w:rsidR="009167C1" w:rsidRDefault="00345333" w:rsidP="00BE0CC8">
      <w:pPr>
        <w:pStyle w:val="Heading1"/>
      </w:pPr>
      <w:r>
        <w:lastRenderedPageBreak/>
        <w:t>Figure</w:t>
      </w:r>
      <w:r w:rsidR="009167C1">
        <w:t>s</w:t>
      </w:r>
    </w:p>
    <w:p w14:paraId="64BCECED" w14:textId="77777777" w:rsidR="005532A9" w:rsidRDefault="005532A9" w:rsidP="005532A9">
      <w:pPr>
        <w:ind w:firstLine="0"/>
        <w:jc w:val="center"/>
      </w:pPr>
    </w:p>
    <w:p w14:paraId="3EDA3EA7" w14:textId="77777777" w:rsidR="004D6B86" w:rsidRDefault="004D6B86" w:rsidP="00BE0CC8">
      <w:pPr>
        <w:ind w:firstLine="0"/>
        <w:rPr>
          <w:rtl/>
        </w:rPr>
      </w:pPr>
    </w:p>
    <w:p w14:paraId="55A25E7D" w14:textId="77777777" w:rsidR="00DF16F5" w:rsidRDefault="00DF16F5" w:rsidP="00DF16F5">
      <w:pPr>
        <w:pStyle w:val="TableFigure"/>
      </w:pPr>
      <w:r>
        <w:rPr>
          <w:rStyle w:val="Emphasis"/>
        </w:rPr>
        <w:t>Figure 1</w:t>
      </w:r>
      <w:r>
        <w:t>. Network structures of representative models.</w:t>
      </w:r>
    </w:p>
    <w:p w14:paraId="510FC8BC" w14:textId="77777777" w:rsidR="004A1979" w:rsidRPr="00DF16F5" w:rsidRDefault="00DF16F5" w:rsidP="004A1979">
      <w:pPr>
        <w:pStyle w:val="TableFigure"/>
      </w:pPr>
      <w:r>
        <w:rPr>
          <w:rStyle w:val="Emphasis"/>
        </w:rPr>
        <w:t>Figure 2</w:t>
      </w:r>
      <w:r>
        <w:rPr>
          <w:rStyle w:val="Emphasis"/>
          <w:i w:val="0"/>
          <w:iCs w:val="0"/>
        </w:rPr>
        <w:t>. Evolution of network statistics</w:t>
      </w:r>
      <w:r w:rsidR="004A1979" w:rsidRPr="004A1979">
        <w:t xml:space="preserve"> </w:t>
      </w:r>
    </w:p>
    <w:p w14:paraId="6594C0A4" w14:textId="77777777" w:rsidR="004A1979" w:rsidRPr="00DF16F5" w:rsidRDefault="004A1979" w:rsidP="004A1979">
      <w:pPr>
        <w:pStyle w:val="TableFigure"/>
      </w:pPr>
      <w:r>
        <w:rPr>
          <w:rStyle w:val="Emphasis"/>
        </w:rPr>
        <w:t>Figure 3</w:t>
      </w:r>
      <w:r>
        <w:t>. Rich club coefficients</w:t>
      </w:r>
    </w:p>
    <w:p w14:paraId="16AF4672" w14:textId="77777777" w:rsidR="004A1979" w:rsidRPr="00DF16F5" w:rsidRDefault="004A1979" w:rsidP="004A1979">
      <w:pPr>
        <w:pStyle w:val="TableFigure"/>
      </w:pPr>
      <w:r>
        <w:rPr>
          <w:rStyle w:val="Emphasis"/>
        </w:rPr>
        <w:t>Figure 4</w:t>
      </w:r>
      <w:r>
        <w:t>. Heat maps of pairwise similarities of networks and family comparisons.</w:t>
      </w:r>
    </w:p>
    <w:p w14:paraId="5D2E4859" w14:textId="77777777" w:rsidR="00DF16F5" w:rsidRDefault="00B25AD8" w:rsidP="004A1979">
      <w:pPr>
        <w:pStyle w:val="TableFigure"/>
        <w:rPr>
          <w:rFonts w:cs="Times New Roman"/>
        </w:rPr>
      </w:pPr>
      <w:r w:rsidRPr="00B25AD8">
        <w:rPr>
          <w:rFonts w:cs="Times New Roman"/>
          <w:i/>
          <w:iCs/>
        </w:rPr>
        <w:t xml:space="preserve">Figure </w:t>
      </w:r>
      <w:r w:rsidR="004A1979">
        <w:rPr>
          <w:rFonts w:cs="Times New Roman"/>
          <w:i/>
          <w:iCs/>
        </w:rPr>
        <w:t>5</w:t>
      </w:r>
      <w:r w:rsidRPr="00B25AD8">
        <w:rPr>
          <w:rFonts w:cs="Times New Roman"/>
        </w:rPr>
        <w:t xml:space="preserve">. </w:t>
      </w:r>
      <w:r w:rsidR="007166F3">
        <w:rPr>
          <w:rFonts w:cs="Times New Roman"/>
        </w:rPr>
        <w:t xml:space="preserve">Differentiation score of families for </w:t>
      </w:r>
      <w:r w:rsidR="00F96F92">
        <w:rPr>
          <w:rFonts w:cs="Times New Roman"/>
        </w:rPr>
        <w:t xml:space="preserve">the anatomical and </w:t>
      </w:r>
      <w:r w:rsidR="005B7ACA">
        <w:rPr>
          <w:rFonts w:cs="Times New Roman"/>
        </w:rPr>
        <w:t xml:space="preserve">functional </w:t>
      </w:r>
      <w:r w:rsidR="00F96F92">
        <w:rPr>
          <w:rFonts w:cs="Times New Roman"/>
        </w:rPr>
        <w:t>networks</w:t>
      </w:r>
      <w:r w:rsidRPr="00B25AD8">
        <w:rPr>
          <w:rFonts w:cs="Times New Roman"/>
        </w:rPr>
        <w:t>.</w:t>
      </w:r>
    </w:p>
    <w:p w14:paraId="539A5C5E" w14:textId="77777777" w:rsidR="001A0D68" w:rsidRDefault="001A0D68" w:rsidP="004A1979">
      <w:pPr>
        <w:pStyle w:val="TableFigure"/>
        <w:rPr>
          <w:rFonts w:cs="Times New Roman"/>
        </w:rPr>
      </w:pPr>
      <w:r w:rsidRPr="001A0D68">
        <w:rPr>
          <w:rFonts w:cs="Times New Roman"/>
          <w:i/>
          <w:iCs/>
        </w:rPr>
        <w:t xml:space="preserve">Figure </w:t>
      </w:r>
      <w:r w:rsidR="004A1979">
        <w:rPr>
          <w:rFonts w:cs="Times New Roman"/>
          <w:i/>
          <w:iCs/>
        </w:rPr>
        <w:t>6</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p>
    <w:p w14:paraId="63D65A69" w14:textId="77777777" w:rsidR="00695453" w:rsidRDefault="00695453" w:rsidP="001A0D68">
      <w:pPr>
        <w:spacing w:before="240"/>
        <w:ind w:firstLine="0"/>
        <w:contextualSpacing/>
        <w:rPr>
          <w:rFonts w:cs="Times New Roman"/>
        </w:rPr>
      </w:pPr>
    </w:p>
    <w:p w14:paraId="31576D4D" w14:textId="77777777" w:rsidR="00E77904" w:rsidRDefault="00E77904">
      <w:pPr>
        <w:rPr>
          <w:rFonts w:cs="Times New Roman"/>
        </w:rPr>
      </w:pPr>
      <w:r>
        <w:rPr>
          <w:rFonts w:cs="Times New Roman"/>
        </w:rPr>
        <w:br w:type="page"/>
      </w:r>
    </w:p>
    <w:p w14:paraId="0208DFD2" w14:textId="77777777" w:rsidR="00E77904" w:rsidRDefault="001B328B" w:rsidP="00BE0CC8">
      <w:pPr>
        <w:pStyle w:val="Heading1"/>
      </w:pPr>
      <w:r>
        <w:lastRenderedPageBreak/>
        <w:t>Supplementary Materials</w:t>
      </w:r>
    </w:p>
    <w:p w14:paraId="297F1B49" w14:textId="77777777" w:rsidR="001B328B" w:rsidRDefault="001B328B" w:rsidP="00BE0CC8">
      <w:pPr>
        <w:pStyle w:val="Heading2"/>
        <w:rPr>
          <w:lang w:bidi="fa-IR"/>
        </w:rPr>
      </w:pPr>
      <w:r>
        <w:rPr>
          <w:lang w:bidi="fa-IR"/>
        </w:rPr>
        <w:t>Network Comparison</w:t>
      </w:r>
    </w:p>
    <w:p w14:paraId="0C468881" w14:textId="77777777" w:rsidR="00E77904" w:rsidRDefault="00E77904" w:rsidP="00BE0CC8">
      <w:pPr>
        <w:rPr>
          <w:lang w:bidi="fa-IR"/>
        </w:rPr>
      </w:pPr>
      <w:r>
        <w:rPr>
          <w:lang w:bidi="fa-IR"/>
        </w:rPr>
        <w:t xml:space="preserve">Dozens of methods have been proposed to be used in network comparison (for a review, see </w:t>
      </w:r>
      <w:r w:rsidRPr="0050485A">
        <w:rPr>
          <w:color w:val="FF0000"/>
          <w:lang w:bidi="fa-IR"/>
        </w:rPr>
        <w:t>citation needed</w:t>
      </w:r>
      <w:r>
        <w:rPr>
          <w:lang w:bidi="fa-IR"/>
        </w:rPr>
        <w:t>). The well-known methods are adapted to cases where the nodes are labeled (i.e., distinguishable) a priori. These methods are not always suitable for non-labeled networks (wherein the nodes are not assigned to any labels, which is the case for our models), as they require a primary step of inferring (or estimating) node labels or matching the nodes for the networks being compared (also known as node correspondence problem), which is computationally very costly (</w:t>
      </w:r>
      <w:r w:rsidRPr="0050485A">
        <w:rPr>
          <w:color w:val="FF0000"/>
          <w:lang w:bidi="fa-IR"/>
        </w:rPr>
        <w:t>citation needed</w:t>
      </w:r>
      <w:r>
        <w:rPr>
          <w:lang w:bidi="fa-IR"/>
        </w:rPr>
        <w:t>).</w:t>
      </w:r>
    </w:p>
    <w:p w14:paraId="08EF8433"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67AF4901" w14:textId="77777777" w:rsidR="00E77904" w:rsidRDefault="00E77904" w:rsidP="00E77904">
      <w:pPr>
        <w:rPr>
          <w:lang w:bidi="fa-IR"/>
        </w:rPr>
      </w:pPr>
      <w:r>
        <w:rPr>
          <w:lang w:bidi="fa-IR"/>
        </w:rPr>
        <w:t xml:space="preserve">As we have seen, there are numerous network statistics that can describe network structures either locally or globally. The local measures are suitable for node-wise (or clique-wise) comparisons, while the global measures are aggregates of some local properties that provide </w:t>
      </w:r>
      <w:r w:rsidR="008B073B">
        <w:rPr>
          <w:lang w:bidi="fa-IR"/>
        </w:rPr>
        <w:t>"</w:t>
      </w:r>
      <w:r>
        <w:rPr>
          <w:lang w:bidi="fa-IR"/>
        </w:rPr>
        <w:t>summary statistics</w:t>
      </w:r>
      <w:r w:rsidR="008B073B">
        <w:rPr>
          <w:lang w:bidi="fa-IR"/>
        </w:rPr>
        <w:t>"</w:t>
      </w:r>
      <w:r>
        <w:rPr>
          <w:lang w:bidi="fa-IR"/>
        </w:rPr>
        <w:t xml:space="preserve"> for the structure. The local measures hardly lead to holistic description of networks as the nodes are usually described in isolation from other nodes. On the other hand, valuable structural information is sacrificed along aggregation taking place in deriving global structural measures. Therefore, neither local nor global measures are optimal for comparison of networks. A solution to this issue would be taking an </w:t>
      </w:r>
      <w:r w:rsidRPr="003A58B8">
        <w:rPr>
          <w:lang w:bidi="fa-IR"/>
        </w:rPr>
        <w:t xml:space="preserve">intermediary </w:t>
      </w:r>
      <w:r>
        <w:rPr>
          <w:lang w:bidi="fa-IR"/>
        </w:rPr>
        <w:t>(</w:t>
      </w:r>
      <w:r w:rsidRPr="0050485A">
        <w:rPr>
          <w:color w:val="FF0000"/>
          <w:lang w:bidi="fa-IR"/>
        </w:rPr>
        <w:t>?</w:t>
      </w:r>
      <w:r>
        <w:rPr>
          <w:lang w:bidi="fa-IR"/>
        </w:rPr>
        <w:t>) approach by putting the distribution of various local measures under the spotlight. This way, we get to keep all</w:t>
      </w:r>
      <w:r w:rsidRPr="007E7358">
        <w:rPr>
          <w:rStyle w:val="FootnoteReference"/>
        </w:rPr>
        <w:footnoteReference w:id="4"/>
      </w:r>
      <w:r>
        <w:rPr>
          <w:lang w:bidi="fa-IR"/>
        </w:rPr>
        <w:t xml:space="preserve"> the information we can harvest from structure. Then, we can decide how to use this information in network comparison.</w:t>
      </w:r>
    </w:p>
    <w:p w14:paraId="4A909935" w14:textId="77777777" w:rsidR="00E77904" w:rsidRDefault="00E77904" w:rsidP="00E77904">
      <w:pPr>
        <w:rPr>
          <w:rFonts w:cs="Arial"/>
        </w:rPr>
      </w:pPr>
      <w:r w:rsidRPr="00034E99">
        <w:rPr>
          <w:rFonts w:ascii="Times New Roman" w:hAnsi="Times New Roman" w:cs="Times New Roman"/>
        </w:rPr>
        <w:lastRenderedPageBreak/>
        <w:t>Berlingerio</w:t>
      </w:r>
      <w:r>
        <w:rPr>
          <w:rFonts w:ascii="Times New Roman" w:hAnsi="Times New Roman" w:cs="Times New Roman"/>
        </w:rPr>
        <w:t xml:space="preserve"> et al. </w:t>
      </w:r>
      <w:r>
        <w:rPr>
          <w:lang w:bidi="fa-IR"/>
        </w:rPr>
        <w:fldChar w:fldCharType="begin"/>
      </w:r>
      <w:r>
        <w:rPr>
          <w:lang w:bidi="fa-IR"/>
        </w:rPr>
        <w:instrText xml:space="preserve"> ADDIN ZOTERO_ITEM CSL_CITATION {"citationID":"4uwmAp4j","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50485A">
        <w:rPr>
          <w:rFonts w:ascii="Times New Roman" w:hAnsi="Times New Roman" w:cs="Times New Roman"/>
        </w:rPr>
        <w:t>(2012)</w:t>
      </w:r>
      <w:r>
        <w:rPr>
          <w:lang w:bidi="fa-IR"/>
        </w:rPr>
        <w:fldChar w:fldCharType="end"/>
      </w:r>
      <w:r>
        <w:rPr>
          <w:lang w:bidi="fa-IR"/>
        </w:rPr>
        <w:t xml:space="preserve"> </w:t>
      </w:r>
      <w:r w:rsidRPr="00391D73">
        <w:rPr>
          <w:rFonts w:cs="Arial"/>
          <w:lang w:bidi="fa-IR"/>
        </w:rPr>
        <w:t xml:space="preserve">suggest </w:t>
      </w:r>
      <w:r>
        <w:rPr>
          <w:rFonts w:cs="Arial"/>
          <w:lang w:bidi="fa-IR"/>
        </w:rPr>
        <w:t xml:space="preserve">characterizing each node i of the network with a seven-dimensional feature vector consisting of the following </w:t>
      </w:r>
      <w:r w:rsidRPr="00391D73">
        <w:rPr>
          <w:rFonts w:cs="Arial"/>
          <w:lang w:bidi="fa-IR"/>
        </w:rPr>
        <w:t>local measures</w:t>
      </w:r>
      <w:r>
        <w:rPr>
          <w:rFonts w:cs="Arial"/>
          <w:lang w:bidi="fa-IR"/>
        </w:rPr>
        <w:t xml:space="preserve"> that capture characteristics of the node and its surrounding subset of the network</w:t>
      </w:r>
      <w:r w:rsidRPr="00391D73">
        <w:rPr>
          <w:rFonts w:cs="Arial"/>
          <w:lang w:bidi="fa-IR"/>
        </w:rPr>
        <w:t xml:space="preserve">: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|N(i)|</m:t>
        </m:r>
        <m:r>
          <w:rPr>
            <w:rStyle w:val="FootnoteReference"/>
            <w:i/>
          </w:rPr>
          <w:footnoteReference w:id="5"/>
        </m:r>
      </m:oMath>
      <w:r w:rsidRPr="00391D73">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391D73">
        <w:rPr>
          <w:rFonts w:cs="Arial"/>
          <w:lang w:bidi="fa-IR"/>
        </w:rPr>
        <w:t xml:space="preserve">, local clustering coefficient (i.e., </w:t>
      </w:r>
      <w:r w:rsidRPr="00391D73">
        <w:rPr>
          <w:rFonts w:cs="Arial"/>
        </w:rPr>
        <w:t>the number of triangles connected to node i over the number of connected triples centered on node i</w:t>
      </w:r>
      <w:r w:rsidRPr="00391D73">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391D73">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N(i)</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∀j∈N(i)</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391D73">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edges in the egonet</w:t>
      </w:r>
      <w:r w:rsidRPr="007E7358">
        <w:rPr>
          <w:rStyle w:val="FootnoteReference"/>
        </w:rPr>
        <w:footnoteReference w:id="6"/>
      </w:r>
      <w:r w:rsidRPr="00391D73">
        <w:rPr>
          <w:rFonts w:cs="Arial"/>
        </w:rPr>
        <w:t xml:space="preserve"> of node i;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ego(i)</m:t>
            </m:r>
          </m:sub>
        </m:sSub>
        <m:r>
          <w:rPr>
            <w:rFonts w:ascii="Cambria Math" w:hAnsi="Cambria Math" w:cs="Arial"/>
          </w:rPr>
          <m:t>|</m:t>
        </m:r>
      </m:oMath>
      <w:r w:rsidRPr="00391D73">
        <w:rPr>
          <w:rFonts w:cs="Arial"/>
        </w:rPr>
        <w:t>, the number of outgoing edges from the egonet of node i</w:t>
      </w:r>
      <w:r w:rsidRPr="007E7358">
        <w:rPr>
          <w:rStyle w:val="FootnoteReference"/>
        </w:rPr>
        <w:footnoteReference w:id="7"/>
      </w:r>
      <w:r w:rsidRPr="00391D73">
        <w:rPr>
          <w:rFonts w:cs="Arial"/>
        </w:rPr>
        <w:t xml:space="preserve">; and </w:t>
      </w:r>
      <m:oMath>
        <m:r>
          <w:rPr>
            <w:rFonts w:ascii="Cambria Math" w:hAnsi="Cambria Math" w:cs="Arial"/>
          </w:rPr>
          <m:t>|N(ego(i))|</m:t>
        </m:r>
      </m:oMath>
      <w:r w:rsidRPr="00391D73">
        <w:rPr>
          <w:rFonts w:cs="Arial"/>
        </w:rPr>
        <w:t>, the number of neighbors of egonet of node i.</w:t>
      </w:r>
      <w:r>
        <w:rPr>
          <w:rFonts w:cs="Arial"/>
        </w:rPr>
        <w:t xml:space="preserve"> Although one can add more local features to this vector, </w:t>
      </w:r>
      <w:r w:rsidRPr="00034E99">
        <w:rPr>
          <w:rFonts w:ascii="Times New Roman" w:hAnsi="Times New Roman" w:cs="Times New Roman"/>
        </w:rPr>
        <w:t>Berlingerio</w:t>
      </w:r>
      <w:r>
        <w:rPr>
          <w:rFonts w:ascii="Times New Roman" w:hAnsi="Times New Roman" w:cs="Times New Roman"/>
        </w:rPr>
        <w:t xml:space="preserve"> and colleagues have shown that these features suffice for decent comparison of networks in their algorithm, i,e, NetSimile. </w:t>
      </w:r>
      <w:r>
        <w:rPr>
          <w:rFonts w:cs="Arial"/>
        </w:rPr>
        <w:t>Having the feature vectors of all nodes, we reach a 7-variate distribution which can be used to compare networks.</w:t>
      </w:r>
    </w:p>
    <w:p w14:paraId="28526B09" w14:textId="7777777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7CE0F781" w14:textId="77777777" w:rsidR="00E77904" w:rsidRDefault="00E77904" w:rsidP="00E77904">
      <w:pPr>
        <w:rPr>
          <w:lang w:bidi="fa-IR"/>
        </w:rPr>
      </w:pPr>
      <w:r>
        <w:rPr>
          <w:lang w:bidi="fa-IR"/>
        </w:rPr>
        <w:t xml:space="preserve">Given the distributions of local features, one can compare the distributions by means of comparing their summary statistics. In NetSimile, the feature distribution (which is a nodesXfeatures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w:t>
      </w:r>
      <w:r>
        <w:rPr>
          <w:lang w:bidi="fa-IR"/>
        </w:rPr>
        <w:lastRenderedPageBreak/>
        <w:t>more importantly, it allows comparison of networks of different sizes. One now must define an appropriate method of calculating the distances.</w:t>
      </w:r>
    </w:p>
    <w:p w14:paraId="5D841BC1" w14:textId="77777777" w:rsidR="00E77904" w:rsidRDefault="00E77904" w:rsidP="00BA3DB6">
      <w:pPr>
        <w:rPr>
          <w:rFonts w:ascii="Times New Roman" w:hAnsi="Times New Roman"/>
        </w:rPr>
      </w:pPr>
      <w:r>
        <w:rPr>
          <w:lang w:bidi="fa-IR"/>
        </w:rPr>
        <w:t>As we know (</w:t>
      </w:r>
      <w:r w:rsidRPr="0050485A">
        <w:rPr>
          <w:color w:val="FF0000"/>
          <w:lang w:bidi="fa-IR"/>
        </w:rPr>
        <w:t>citation needed?</w:t>
      </w:r>
      <w:r>
        <w:rPr>
          <w:lang w:bidi="fa-IR"/>
        </w:rPr>
        <w:t xml:space="preserve">), the ranks of summary statistics characterize the overall shape of distributions thus is a highly discriminative metric in their comparison. Then, the values of these summary statistics provide information about the similarities among the distributions on top of their overall shapes. Hence, the signature vectors are akin to ranked lists. It has been shown that the </w:t>
      </w:r>
      <w:r w:rsidR="00BA3DB6">
        <w:rPr>
          <w:lang w:bidi="fa-IR"/>
        </w:rPr>
        <w:t>Canberra distance, defined in Equation S1</w:t>
      </w:r>
      <w:r>
        <w:rPr>
          <w:lang w:bidi="fa-IR"/>
        </w:rPr>
        <w:t xml:space="preserve">, is an appropriate measure of dissimilarity for ranked lists </w:t>
      </w:r>
      <w:r>
        <w:rPr>
          <w:lang w:bidi="fa-IR"/>
        </w:rPr>
        <w:fldChar w:fldCharType="begin"/>
      </w:r>
      <w:r>
        <w:rPr>
          <w:lang w:bidi="fa-IR"/>
        </w:rPr>
        <w:instrText xml:space="preserve"> ADDIN ZOTERO_ITEM CSL_CITATION {"citationID":"2JyAAYos","properties":{"formattedCitation":"(Jurman, Riccadonna, Visintainer, &amp; Furlanello, 2009)","plainCitation":"(Jurman, Riccadonna, Visintainer, &amp; Furlanello, 2009)","noteIndex":0},"citationItems":[{"id":1488,"uris":["http://zotero.org/users/5652293/items/H5I8IEGC"],"uri":["http://zotero.org/users/5652293/items/H5I8IEGC"],"itemData":{"id":1488,"type":"paper-conference","container-title":"Proceedings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Pr>
          <w:lang w:bidi="fa-IR"/>
        </w:rPr>
        <w:fldChar w:fldCharType="separate"/>
      </w:r>
      <w:r w:rsidRPr="0050485A">
        <w:rPr>
          <w:rFonts w:ascii="Times New Roman" w:hAnsi="Times New Roman" w:cs="Times New Roman"/>
        </w:rPr>
        <w:t>(Jurman, Riccadonna, Visintainer, &amp; Furlanello, 2009)</w:t>
      </w:r>
      <w:r>
        <w:rPr>
          <w:lang w:bidi="fa-IR"/>
        </w:rPr>
        <w:fldChar w:fldCharType="end"/>
      </w:r>
      <w:r>
        <w:rPr>
          <w:lang w:bidi="fa-IR"/>
        </w:rPr>
        <w:t xml:space="preserve"> as it is sensitive to small distances from zero and normalizes the pairwise distances of features by their absolute values. Moreover, </w:t>
      </w:r>
      <w:r w:rsidRPr="00034E99">
        <w:rPr>
          <w:rFonts w:ascii="Times New Roman" w:hAnsi="Times New Roman"/>
        </w:rPr>
        <w:t>Berlingerio</w:t>
      </w:r>
      <w:r>
        <w:rPr>
          <w:rFonts w:ascii="Times New Roman" w:hAnsi="Times New Roman"/>
        </w:rPr>
        <w:t xml:space="preserve"> and colleagues </w:t>
      </w:r>
      <w:r>
        <w:rPr>
          <w:lang w:bidi="fa-IR"/>
        </w:rPr>
        <w:fldChar w:fldCharType="begin"/>
      </w:r>
      <w:r>
        <w:rPr>
          <w:lang w:bidi="fa-IR"/>
        </w:rPr>
        <w:instrText xml:space="preserve"> ADDIN ZOTERO_ITEM CSL_CITATION {"citationID":"5BQVO3lx","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rFonts w:ascii="Times New Roman" w:hAnsi="Times New Roman"/>
        </w:rPr>
        <w:t xml:space="preserve"> report high discriminative power of Canberra distance in comparison of signature vectors, a good property of a dissimilarity for the task at hand.</w:t>
      </w:r>
    </w:p>
    <w:p w14:paraId="302999C0" w14:textId="77777777" w:rsidR="00E77904" w:rsidRDefault="00E77904" w:rsidP="00BA3DB6">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t xml:space="preserve"> </w:t>
      </w:r>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w:p>
    <w:p w14:paraId="46FC1E09" w14:textId="77777777" w:rsidR="00E77904" w:rsidRPr="0050485A" w:rsidRDefault="00E77904" w:rsidP="00E77904">
      <w:pPr>
        <w:rPr>
          <w:rFonts w:ascii="Times New Roman" w:hAnsi="Times New Roman"/>
        </w:rPr>
      </w:pPr>
      <w:r>
        <w:rPr>
          <w:rFonts w:ascii="Times New Roman" w:hAnsi="Times New Roman"/>
        </w:rPr>
        <w:t xml:space="preserve">In this study, we used this dissimilarity metric in the pairwise comparison of the signature vectors derived from NetSimile algorithm. However, NetSimile does not allow hypothesis testing to infer significance levels for the distances. </w:t>
      </w:r>
      <w:r w:rsidRPr="00034E99">
        <w:rPr>
          <w:rFonts w:ascii="Times New Roman" w:hAnsi="Times New Roman" w:cs="Times New Roman"/>
        </w:rPr>
        <w:t>Berlingerio</w:t>
      </w:r>
      <w:r>
        <w:rPr>
          <w:rFonts w:ascii="Times New Roman" w:hAnsi="Times New Roman" w:cs="Times New Roman"/>
        </w:rPr>
        <w:t xml:space="preserve"> et al. </w:t>
      </w:r>
      <w:r>
        <w:rPr>
          <w:lang w:bidi="fa-IR"/>
        </w:rPr>
        <w:fldChar w:fldCharType="begin"/>
      </w:r>
      <w:r>
        <w:rPr>
          <w:lang w:bidi="fa-IR"/>
        </w:rPr>
        <w:instrText xml:space="preserve"> ADDIN ZOTERO_ITEM CSL_CITATION {"citationID":"2nfz8FuD","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w:t>
      </w:r>
      <w:r>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Pr="00801F35">
        <w:rPr>
          <w:rFonts w:ascii="Times New Roman" w:hAnsi="Times New Roman"/>
        </w:rPr>
        <w:t>Kolmogorov-Smirnov</w:t>
      </w:r>
      <w:r>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51191D74" w14:textId="77777777" w:rsidR="00E77904" w:rsidRPr="00A04B4A" w:rsidRDefault="00E77904">
      <w:pPr>
        <w:pStyle w:val="Heading3"/>
        <w:rPr>
          <w:rFonts w:asciiTheme="minorHAnsi" w:eastAsiaTheme="minorEastAsia" w:hAnsiTheme="minorHAnsi" w:cstheme="minorBidi"/>
          <w:lang w:bidi="fa-IR"/>
        </w:rPr>
      </w:pPr>
      <w:r>
        <w:rPr>
          <w:lang w:bidi="fa-IR"/>
        </w:rPr>
        <w:lastRenderedPageBreak/>
        <w:t>Hypothesis testing for similarities of network distributions.</w:t>
      </w:r>
    </w:p>
    <w:p w14:paraId="4B8BD158" w14:textId="77777777" w:rsidR="00E77904" w:rsidRDefault="00E77904" w:rsidP="00BA3DB6">
      <w:pPr>
        <w:rPr>
          <w:lang w:bidi="fa-IR"/>
        </w:rPr>
      </w:pPr>
      <w:r>
        <w:rPr>
          <w:lang w:bidi="fa-IR"/>
        </w:rPr>
        <w:t xml:space="preserve">The significance tests used by </w:t>
      </w:r>
      <w:r w:rsidRPr="00034E99">
        <w:rPr>
          <w:rFonts w:ascii="Times New Roman" w:hAnsi="Times New Roman"/>
        </w:rPr>
        <w:t>Berlingerio</w:t>
      </w:r>
      <w:r>
        <w:rPr>
          <w:rFonts w:ascii="Times New Roman" w:hAnsi="Times New Roman"/>
        </w:rPr>
        <w:t xml:space="preserve"> and colleagues </w:t>
      </w:r>
      <w:r>
        <w:rPr>
          <w:lang w:bidi="fa-IR"/>
        </w:rPr>
        <w:fldChar w:fldCharType="begin"/>
      </w:r>
      <w:r>
        <w:rPr>
          <w:lang w:bidi="fa-IR"/>
        </w:rPr>
        <w:instrText xml:space="preserve"> ADDIN ZOTERO_ITEM CSL_CITATION {"citationID":"XlKYykiB","properties":{"formattedCitation":"(2012)","plainCitation":"(2012)","noteIndex":0},"citationItems":[{"id":1482,"uris":["http://zotero.org/users/5652293/items/QPDEHJ4E"],"uri":["http://zotero.org/users/5652293/items/QPDEHJ4E"],"itemData":{"id":1482,"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8B073B">
        <w:rPr>
          <w:lang w:bidi="fa-IR"/>
        </w:rPr>
        <w:t>"</w:t>
      </w:r>
      <w:r>
        <w:rPr>
          <w:lang w:bidi="fa-IR"/>
        </w:rPr>
        <w:t>discrimination power</w:t>
      </w:r>
      <w:r w:rsidR="008B073B">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Pr>
          <w:lang w:bidi="fa-IR"/>
        </w:rPr>
        <w:instrText xml:space="preserve"> ADDIN ZOTERO_ITEM CSL_CITATION {"citationID":"p96AENjw","properties":{"formattedCitation":"(Heller, Heller, &amp; Gorfine, 2013)","plainCitation":"(Heller, Heller, &amp; Gorfine, 2013)","noteIndex":0},"citationItems":[{"id":1489,"uris":["http://zotero.org/users/5652293/items/LR9AULAE"],"uri":["http://zotero.org/users/5652293/items/LR9AULAE"],"itemData":{"id":1489,"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Pr="0050485A">
        <w:rPr>
          <w:rFonts w:ascii="Times New Roman" w:hAnsi="Times New Roman" w:cs="Times New Roman"/>
        </w:rPr>
        <w:t>(Heller, Heller, &amp; Gorfine, 2013)</w:t>
      </w:r>
      <w:r>
        <w:rPr>
          <w:lang w:bidi="fa-IR"/>
        </w:rPr>
        <w:fldChar w:fldCharType="end"/>
      </w:r>
      <w:r>
        <w:rPr>
          <w:lang w:bidi="fa-IR"/>
        </w:rPr>
        <w:t xml:space="preserve"> implemented in `HHG` R package </w:t>
      </w:r>
      <w:r>
        <w:rPr>
          <w:lang w:bidi="fa-IR"/>
        </w:rPr>
        <w:fldChar w:fldCharType="begin"/>
      </w:r>
      <w:r>
        <w:rPr>
          <w:lang w:bidi="fa-IR"/>
        </w:rPr>
        <w:instrText xml:space="preserve"> ADDIN ZOTERO_ITEM CSL_CITATION {"citationID":"fVeZm45J","properties":{"formattedCitation":"(Brill, Heller, &amp; Heller, 2018)","plainCitation":"(Brill, Heller, &amp; Heller, 2018)","noteIndex":0},"citationItems":[{"id":1495,"uris":["http://zotero.org/users/5652293/items/5RVBXXK2"],"uri":["http://zotero.org/users/5652293/items/5RVBXXK2"],"itemData":{"id":1495,"type":"article-journal","abstract":"Nonparametric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Pr="0050485A">
        <w:rPr>
          <w:rFonts w:ascii="Times New Roman" w:hAnsi="Times New Roman" w:cs="Times New Roman"/>
        </w:rPr>
        <w:t>(Brill, Heller, &amp; Heller,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4DEAED84"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48A6C4E8" w14:textId="13C418DA"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8B073B">
        <w:rPr>
          <w:lang w:bidi="fa-IR"/>
        </w:rPr>
        <w:t>"</w:t>
      </w:r>
      <w:r>
        <w:rPr>
          <w:lang w:bidi="fa-IR"/>
        </w:rPr>
        <w:t>similar</w:t>
      </w:r>
      <w:r w:rsidR="008B073B">
        <w:rPr>
          <w:lang w:bidi="fa-IR"/>
        </w:rPr>
        <w:t>"</w:t>
      </w:r>
      <w:r>
        <w:rPr>
          <w:lang w:bidi="fa-IR"/>
        </w:rPr>
        <w:t xml:space="preserve"> the distributions are to each other. This interpretation (</w:t>
      </w:r>
      <w:r w:rsidRPr="0050485A">
        <w:rPr>
          <w:color w:val="FF0000"/>
          <w:lang w:bidi="fa-IR"/>
        </w:rPr>
        <w:t>is it an interpretation, or some other term?</w:t>
      </w:r>
      <w:r>
        <w:rPr>
          <w:lang w:bidi="fa-IR"/>
        </w:rPr>
        <w:t>) is rather unorthodox (</w:t>
      </w:r>
      <w:r w:rsidRPr="0050485A">
        <w:rPr>
          <w:color w:val="FF0000"/>
          <w:lang w:bidi="fa-IR"/>
        </w:rPr>
        <w:t>?</w:t>
      </w:r>
      <w:r>
        <w:rPr>
          <w:lang w:bidi="fa-IR"/>
        </w:rPr>
        <w:t>) in hypothesis testing, yet it allows us to compare non-significant p-values as relative measures of resemblance.</w:t>
      </w:r>
    </w:p>
    <w:p w14:paraId="40DCDDF6" w14:textId="77777777" w:rsidR="00E77904" w:rsidRDefault="00E77904" w:rsidP="00E77904">
      <w:pPr>
        <w:rPr>
          <w:lang w:bidi="fa-IR"/>
        </w:rPr>
      </w:pPr>
      <w:r w:rsidRPr="009073CE">
        <w:lastRenderedPageBreak/>
        <w:t>Th</w:t>
      </w:r>
      <w:r>
        <w:t>e `</w:t>
      </w:r>
      <w:r w:rsidRPr="00884748">
        <w:rPr>
          <w:lang w:bidi="fa-IR"/>
        </w:rPr>
        <w:t>hhg.test</w:t>
      </w:r>
      <w:r>
        <w:rPr>
          <w:lang w:bidi="fa-IR"/>
        </w:rPr>
        <w:t>()` function in `HHG` package runs the test for a number of permutations on distance matrices of the samples in X and Y and outputs four different permutation p-values based on sums or maximum values of likelihood ratio or Chi-square test scores of al 2X2 contingency tables (</w:t>
      </w:r>
      <w:r w:rsidRPr="009073CE">
        <w:rPr>
          <w:color w:val="FF0000"/>
          <w:lang w:bidi="fa-IR"/>
        </w:rPr>
        <w:t>elaborate? Clarify?</w:t>
      </w:r>
      <w:r>
        <w:rPr>
          <w:lang w:bidi="fa-IR"/>
        </w:rPr>
        <w:t>). In this study, we let HHG run for 2000 permutations for each pairwise comparison and extracted permutation p-value for the maximum of likelihood ratio score statistics as it yielded higher discriminative power compared to other test statistics.</w:t>
      </w:r>
    </w:p>
    <w:p w14:paraId="743BEC7F" w14:textId="77777777" w:rsidR="00E77904" w:rsidRDefault="00E77904">
      <w:pPr>
        <w:rPr>
          <w:rFonts w:asciiTheme="majorHAnsi" w:eastAsiaTheme="majorEastAsia" w:hAnsiTheme="majorHAnsi" w:cstheme="majorBidi"/>
          <w:b/>
          <w:bCs/>
        </w:rPr>
      </w:pPr>
      <w:r>
        <w:br w:type="page"/>
      </w:r>
    </w:p>
    <w:p w14:paraId="39ECC4F0" w14:textId="77777777" w:rsidR="001B328B" w:rsidRDefault="001B328B" w:rsidP="00BE0CC8">
      <w:pPr>
        <w:pStyle w:val="Heading2"/>
      </w:pPr>
      <w:r>
        <w:lastRenderedPageBreak/>
        <w:t>Supplementary figures</w:t>
      </w:r>
    </w:p>
    <w:p w14:paraId="4B4C0E51" w14:textId="77777777" w:rsidR="00695453" w:rsidRDefault="00695453" w:rsidP="00695453">
      <w:pPr>
        <w:jc w:val="center"/>
      </w:pPr>
      <w:r>
        <w:rPr>
          <w:noProof/>
          <w:lang w:val="nl-BE" w:eastAsia="nl-BE"/>
        </w:rPr>
        <w:drawing>
          <wp:inline distT="0" distB="0" distL="0" distR="0" wp14:anchorId="61A0FC57" wp14:editId="77FD6FBE">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3FCE1F2E" w14:textId="77777777" w:rsidR="00695453" w:rsidRDefault="00695453" w:rsidP="00695453">
      <w:pPr>
        <w:ind w:firstLine="0"/>
      </w:pPr>
      <w:r>
        <w:rPr>
          <w:b/>
          <w:bCs/>
        </w:rPr>
        <w:t>Figure S1. From Rubinov et al., 2009. Dimension reduction of nonlinear neuronal dynamics</w:t>
      </w:r>
      <w:r>
        <w:t>. (A). Phase space attractor of a three-dimensional neural mass flow. This attractor is an illustration of the dynamics generated by the flow of a neural mass model (see Breakspear et al. [</w:t>
      </w:r>
      <w:hyperlink r:id="rId17"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18"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The quadratic logistic map. This map has the same unimodal topology as the neural mass Poincaré return map. While the logistic map lacks the </w:t>
      </w:r>
      <w:r w:rsidR="008B073B">
        <w:t>"</w:t>
      </w:r>
      <w:r>
        <w:t>thickness</w:t>
      </w:r>
      <w:r w:rsidR="008B073B">
        <w:t>"</w:t>
      </w:r>
      <w:r>
        <w:t xml:space="preserve"> of the neural mass map, it is several orders of magnitude faster to compute, hence allowing the detailed quantitative analysis in the present paper.</w:t>
      </w:r>
    </w:p>
    <w:p w14:paraId="618EF4CF" w14:textId="77777777" w:rsidR="00695453" w:rsidRDefault="00695453" w:rsidP="00695453"/>
    <w:p w14:paraId="4452A5E1" w14:textId="77777777" w:rsidR="00695453" w:rsidRDefault="00695453" w:rsidP="00695453">
      <w:r>
        <w:br w:type="page"/>
      </w:r>
    </w:p>
    <w:p w14:paraId="31B28C2B" w14:textId="77777777" w:rsidR="00695453" w:rsidRDefault="00695453" w:rsidP="00695453">
      <w:pPr>
        <w:pStyle w:val="NoSpacing"/>
        <w:jc w:val="center"/>
      </w:pPr>
    </w:p>
    <w:p w14:paraId="29B828E3" w14:textId="77777777" w:rsidR="00695453" w:rsidRDefault="00695453" w:rsidP="00695453">
      <w:pPr>
        <w:pStyle w:val="NoSpacing"/>
        <w:jc w:val="center"/>
      </w:pPr>
    </w:p>
    <w:p w14:paraId="19054916"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7AD18271" w14:textId="77777777" w:rsidR="0021387D" w:rsidRDefault="0021387D">
      <w:pPr>
        <w:pStyle w:val="TableFigure"/>
      </w:pPr>
    </w:p>
    <w:sectPr w:rsidR="0021387D" w:rsidSect="00BE0CC8">
      <w:headerReference w:type="default" r:id="rId19"/>
      <w:headerReference w:type="first" r:id="rId20"/>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es van Leeuwen" w:date="2020-01-04T16:34:00Z" w:initials="CvL">
    <w:p w14:paraId="6D5E7960" w14:textId="77777777" w:rsidR="000878E8" w:rsidRDefault="000878E8">
      <w:pPr>
        <w:pStyle w:val="CommentText"/>
      </w:pPr>
      <w:r>
        <w:rPr>
          <w:rStyle w:val="CommentReference"/>
        </w:rPr>
        <w:annotationRef/>
      </w:r>
      <w:r>
        <w:t>Running Head is too long. 3 words max.</w:t>
      </w:r>
    </w:p>
  </w:comment>
  <w:comment w:id="1" w:author="Cees van Leeuwen" w:date="2020-01-04T14:39:00Z" w:initials="CvL">
    <w:p w14:paraId="5C635A06" w14:textId="77777777" w:rsidR="000878E8" w:rsidRPr="004B0FA0" w:rsidRDefault="000878E8">
      <w:pPr>
        <w:pStyle w:val="CommentText"/>
      </w:pPr>
      <w:r>
        <w:rPr>
          <w:rStyle w:val="CommentReference"/>
        </w:rPr>
        <w:annotationRef/>
      </w:r>
      <w:r>
        <w:t xml:space="preserve">If you wish, you can cite Hebb; </w:t>
      </w:r>
      <w:r>
        <w:rPr>
          <w:rStyle w:val="HTMLCite"/>
        </w:rPr>
        <w:t xml:space="preserve">Hebb, D.O. (1949). The Organization of Behavior. New York: Wiley &amp; Sons. </w:t>
      </w:r>
      <w:r>
        <w:rPr>
          <w:rStyle w:val="HTMLCite"/>
          <w:i w:val="0"/>
        </w:rPr>
        <w:t>But be aware that this is not an exact quote from the book.</w:t>
      </w:r>
    </w:p>
  </w:comment>
  <w:comment w:id="2" w:author="Cees van Leeuwen" w:date="2020-01-04T14:37:00Z" w:initials="CvL">
    <w:p w14:paraId="6A8185A6" w14:textId="77777777" w:rsidR="000878E8" w:rsidRDefault="000878E8" w:rsidP="00BC2527">
      <w:pPr>
        <w:pStyle w:val="CommentText"/>
      </w:pPr>
      <w:r>
        <w:rPr>
          <w:rStyle w:val="CommentReference"/>
        </w:rPr>
        <w:annotationRef/>
      </w:r>
      <w:r>
        <w:rPr>
          <w:rStyle w:val="mixed-citation"/>
        </w:rPr>
        <w:t xml:space="preserve">Bi G, Poo M. 2001. </w:t>
      </w:r>
      <w:r>
        <w:rPr>
          <w:rStyle w:val="ref-title"/>
        </w:rPr>
        <w:t>Synaptic modification by correlated activity: Hebb's postulate revisited</w:t>
      </w:r>
      <w:r>
        <w:rPr>
          <w:rStyle w:val="mixed-citation"/>
        </w:rPr>
        <w:t xml:space="preserve">. </w:t>
      </w:r>
      <w:r>
        <w:rPr>
          <w:rStyle w:val="ref-journal"/>
        </w:rPr>
        <w:t>Annu. Rev. Neurosci.</w:t>
      </w:r>
      <w:r>
        <w:rPr>
          <w:rStyle w:val="mixed-citation"/>
        </w:rPr>
        <w:t xml:space="preserve"> </w:t>
      </w:r>
      <w:r>
        <w:rPr>
          <w:rStyle w:val="ref-vol"/>
        </w:rPr>
        <w:t>24</w:t>
      </w:r>
      <w:r>
        <w:rPr>
          <w:rStyle w:val="mixed-citation"/>
        </w:rPr>
        <w:t>, 139–166. (10.1146/annurev.neuro.24.1.139)</w:t>
      </w:r>
    </w:p>
  </w:comment>
  <w:comment w:id="3" w:author="MohammadHossein Manuel Haqiqatkhah" w:date="2019-12-31T17:00:00Z" w:initials="MMH">
    <w:p w14:paraId="05F1199C" w14:textId="77777777" w:rsidR="000878E8" w:rsidRDefault="000878E8" w:rsidP="00151023">
      <w:pPr>
        <w:pStyle w:val="CommentText"/>
      </w:pPr>
      <w:r>
        <w:rPr>
          <w:rStyle w:val="CommentReference"/>
        </w:rPr>
        <w:annotationRef/>
      </w:r>
      <w:r>
        <w:t>I changed chaos/chaotic to turbulence/turbulent, for better abbreviations.</w:t>
      </w:r>
    </w:p>
  </w:comment>
  <w:comment w:id="4" w:author="Cees van Leeuwen" w:date="2020-01-04T14:59:00Z" w:initials="CvL">
    <w:p w14:paraId="0D702328" w14:textId="77777777" w:rsidR="000878E8" w:rsidRDefault="000878E8" w:rsidP="00151023">
      <w:pPr>
        <w:pStyle w:val="CommentText"/>
      </w:pPr>
      <w:r>
        <w:rPr>
          <w:rStyle w:val="CommentReference"/>
        </w:rPr>
        <w:annotationRef/>
      </w:r>
      <w:r>
        <w:t>OK</w:t>
      </w:r>
    </w:p>
  </w:comment>
  <w:comment w:id="5" w:author="Cees van Leeuwen" w:date="2020-01-04T15:04:00Z" w:initials="CvL">
    <w:p w14:paraId="63FCA91F" w14:textId="77777777" w:rsidR="000878E8" w:rsidRDefault="000878E8">
      <w:pPr>
        <w:pStyle w:val="CommentText"/>
      </w:pPr>
      <w:r>
        <w:rPr>
          <w:rStyle w:val="CommentReference"/>
        </w:rPr>
        <w:annotationRef/>
      </w:r>
      <w:r>
        <w:t>Not stochastic; the LM and CLM are completely deterministic</w:t>
      </w:r>
    </w:p>
  </w:comment>
  <w:comment w:id="7" w:author="MohammadHossein Manuel Haqiqatkhah" w:date="2020-01-05T21:47:00Z" w:initials="MMH">
    <w:p w14:paraId="154FA19E" w14:textId="4EB83329" w:rsidR="000878E8" w:rsidRDefault="000878E8" w:rsidP="0054723E">
      <w:pPr>
        <w:pStyle w:val="CommentText"/>
      </w:pPr>
      <w:r>
        <w:rPr>
          <w:rStyle w:val="CommentReference"/>
        </w:rPr>
        <w:annotationRef/>
      </w:r>
      <w:r>
        <w:t>Is chaotic better? Or do not even mention it?</w:t>
      </w:r>
    </w:p>
  </w:comment>
  <w:comment w:id="9" w:author="Cees van Leeuwen" w:date="2019-07-23T16:34:00Z" w:initials="CvL">
    <w:p w14:paraId="6EF0E333" w14:textId="77777777" w:rsidR="000878E8" w:rsidRPr="004F3890" w:rsidRDefault="000878E8" w:rsidP="00057054">
      <w:pPr>
        <w:autoSpaceDE w:val="0"/>
        <w:autoSpaceDN w:val="0"/>
        <w:adjustRightInd w:val="0"/>
        <w:ind w:left="284" w:hanging="284"/>
        <w:rPr>
          <w:rFonts w:ascii="Calibri" w:hAnsi="Calibri"/>
        </w:rPr>
      </w:pPr>
      <w:r>
        <w:rPr>
          <w:rStyle w:val="CommentReference"/>
        </w:rPr>
        <w:annotationRef/>
      </w:r>
      <w:r w:rsidRPr="0040476F">
        <w:rPr>
          <w:rFonts w:ascii="Calibri" w:hAnsi="Calibri"/>
        </w:rPr>
        <w:t xml:space="preserve">Kaneko, K. (1992). Overview of coupled map lattices. </w:t>
      </w:r>
      <w:r w:rsidRPr="004F3890">
        <w:rPr>
          <w:rFonts w:ascii="Calibri" w:hAnsi="Calibri"/>
        </w:rPr>
        <w:t>Chaos, 2, 279–282.</w:t>
      </w:r>
    </w:p>
    <w:p w14:paraId="2A490CAC" w14:textId="77777777" w:rsidR="000878E8" w:rsidRPr="004F3890" w:rsidRDefault="000878E8" w:rsidP="00057054">
      <w:pPr>
        <w:pStyle w:val="CommentText"/>
      </w:pPr>
    </w:p>
  </w:comment>
  <w:comment w:id="10" w:author="Cees van Leeuwen" w:date="2020-01-04T16:26:00Z" w:initials="CvL">
    <w:p w14:paraId="4F77E0C0" w14:textId="77777777" w:rsidR="000878E8" w:rsidRDefault="000878E8">
      <w:pPr>
        <w:pStyle w:val="CommentText"/>
      </w:pPr>
      <w:r>
        <w:rPr>
          <w:rStyle w:val="CommentReference"/>
        </w:rPr>
        <w:annotationRef/>
      </w:r>
      <w:r>
        <w:t>Describe all items in the equation, including X an t, analogously to the above. Do so in the text below.</w:t>
      </w:r>
    </w:p>
  </w:comment>
  <w:comment w:id="11" w:author="MohammadHossein Manuel Haqiqatkhah" w:date="2020-01-04T01:40:00Z" w:initials="MMH">
    <w:p w14:paraId="44F5FD6B" w14:textId="77777777" w:rsidR="000878E8" w:rsidRDefault="000878E8" w:rsidP="007624EB">
      <w:pPr>
        <w:pStyle w:val="CommentText"/>
      </w:pPr>
      <w:r>
        <w:rPr>
          <w:rStyle w:val="CommentReference"/>
        </w:rPr>
        <w:annotationRef/>
      </w:r>
      <w:r>
        <w:t>What does it mean?</w:t>
      </w:r>
    </w:p>
  </w:comment>
  <w:comment w:id="12" w:author="Cees van Leeuwen" w:date="2020-01-04T15:10:00Z" w:initials="CvL">
    <w:p w14:paraId="2C07B948" w14:textId="77777777" w:rsidR="000878E8" w:rsidRDefault="000878E8">
      <w:pPr>
        <w:pStyle w:val="CommentText"/>
      </w:pPr>
      <w:r>
        <w:rPr>
          <w:rStyle w:val="CommentReference"/>
        </w:rPr>
        <w:annotationRef/>
      </w:r>
      <w:r>
        <w:t>In order to identify the most dissimilar unconnected node, you need to check the activation values of ALL the unconnected nodes. Hence the search is global; in encompasses the entire network</w:t>
      </w:r>
    </w:p>
  </w:comment>
  <w:comment w:id="13" w:author="MohammadHossein Manuel Haqiqatkhah" w:date="2020-01-05T22:11:00Z" w:initials="MMH">
    <w:p w14:paraId="40D80D35" w14:textId="29860C35" w:rsidR="000878E8" w:rsidRDefault="000878E8">
      <w:pPr>
        <w:pStyle w:val="CommentText"/>
      </w:pPr>
      <w:r>
        <w:rPr>
          <w:rStyle w:val="CommentReference"/>
        </w:rPr>
        <w:annotationRef/>
      </w:r>
      <w:r>
        <w:t>A I see!</w:t>
      </w:r>
    </w:p>
  </w:comment>
  <w:comment w:id="14" w:author="MohammadHossein Manuel Haqiqatkhah" w:date="2020-01-04T01:41:00Z" w:initials="MMH">
    <w:p w14:paraId="3F5BB69B" w14:textId="77777777" w:rsidR="000878E8" w:rsidRDefault="000878E8">
      <w:pPr>
        <w:pStyle w:val="CommentText"/>
      </w:pPr>
      <w:r>
        <w:rPr>
          <w:rStyle w:val="CommentReference"/>
        </w:rPr>
        <w:annotationRef/>
      </w:r>
      <w:r>
        <w:t>Which of Sporn's works?</w:t>
      </w:r>
    </w:p>
  </w:comment>
  <w:comment w:id="15" w:author="Cees van Leeuwen" w:date="2020-01-04T15:14:00Z" w:initials="CvL">
    <w:p w14:paraId="3C791BAB" w14:textId="77777777" w:rsidR="000878E8" w:rsidRDefault="000878E8">
      <w:pPr>
        <w:pStyle w:val="CommentText"/>
      </w:pPr>
      <w:r>
        <w:rPr>
          <w:rStyle w:val="CommentReference"/>
        </w:rPr>
        <w:annotationRef/>
      </w:r>
      <w:r w:rsidRPr="005663FB">
        <w:t>https://www.ncbi.nlm.nih.gov/pubmed/15319512</w:t>
      </w:r>
    </w:p>
  </w:comment>
  <w:comment w:id="16" w:author="Cees van Leeuwen" w:date="2020-01-04T15:17:00Z" w:initials="CvL">
    <w:p w14:paraId="38D8E383" w14:textId="77777777" w:rsidR="000878E8" w:rsidRDefault="000878E8">
      <w:pPr>
        <w:pStyle w:val="CommentText"/>
      </w:pPr>
      <w:r>
        <w:rPr>
          <w:rStyle w:val="CommentReference"/>
        </w:rPr>
        <w:annotationRef/>
      </w:r>
      <w:r>
        <w:rPr>
          <w:rFonts w:ascii="Arial" w:hAnsi="Arial" w:cs="Arial"/>
          <w:szCs w:val="22"/>
        </w:rPr>
        <w:t xml:space="preserve">Meunier, D., Lambiotte, R., &amp; Bullmore, E. T. (2010). Modular  and hierarchically modular organization of brain networks. </w:t>
      </w:r>
      <w:r>
        <w:rPr>
          <w:szCs w:val="22"/>
        </w:rPr>
        <w:t>Frontiers in Neuroscience</w:t>
      </w:r>
      <w:r>
        <w:rPr>
          <w:rFonts w:ascii="Arial" w:hAnsi="Arial" w:cs="Arial"/>
          <w:szCs w:val="22"/>
        </w:rPr>
        <w:t>,</w:t>
      </w:r>
      <w:r>
        <w:rPr>
          <w:szCs w:val="22"/>
        </w:rPr>
        <w:t>4</w:t>
      </w:r>
      <w:r>
        <w:rPr>
          <w:rFonts w:ascii="Arial" w:hAnsi="Arial" w:cs="Arial"/>
          <w:szCs w:val="22"/>
        </w:rPr>
        <w:t>, 200.</w:t>
      </w:r>
    </w:p>
  </w:comment>
  <w:comment w:id="17" w:author="MohammadHossein Manuel Haqiqatkhah" w:date="2020-01-04T01:43:00Z" w:initials="MMH">
    <w:p w14:paraId="739CE982" w14:textId="77777777" w:rsidR="000878E8" w:rsidRDefault="000878E8">
      <w:pPr>
        <w:pStyle w:val="CommentText"/>
      </w:pPr>
      <w:r>
        <w:rPr>
          <w:rStyle w:val="CommentReference"/>
        </w:rPr>
        <w:annotationRef/>
      </w:r>
      <w:r>
        <w:t>Have we mentioned enough of them?</w:t>
      </w:r>
    </w:p>
  </w:comment>
  <w:comment w:id="18" w:author="Cees van Leeuwen" w:date="2020-01-04T15:59:00Z" w:initials="CvL">
    <w:p w14:paraId="3E60E254" w14:textId="77777777" w:rsidR="000878E8" w:rsidRDefault="000878E8">
      <w:pPr>
        <w:pStyle w:val="CommentText"/>
      </w:pPr>
      <w:r>
        <w:rPr>
          <w:rStyle w:val="CommentReference"/>
        </w:rPr>
        <w:annotationRef/>
      </w:r>
      <w:r>
        <w:t>Yes please!</w:t>
      </w:r>
    </w:p>
  </w:comment>
  <w:comment w:id="27" w:author="MohammadHossein Manuel Haqiqatkhah" w:date="2020-01-06T00:05:00Z" w:initials="MMH">
    <w:p w14:paraId="6BF56783" w14:textId="2E5829A5" w:rsidR="000878E8" w:rsidRDefault="000878E8" w:rsidP="00264631">
      <w:pPr>
        <w:pStyle w:val="CommentText"/>
      </w:pPr>
      <w:r>
        <w:rPr>
          <w:rStyle w:val="CommentReference"/>
        </w:rPr>
        <w:annotationRef/>
      </w:r>
      <w:r>
        <w:rPr>
          <w:rStyle w:val="CommentReference"/>
        </w:rPr>
        <w:t>In general, graphs</w:t>
      </w:r>
      <w:r>
        <w:t xml:space="preserve"> can have self connections, but our models do not have them.</w:t>
      </w:r>
    </w:p>
  </w:comment>
  <w:comment w:id="28" w:author="Cees van Leeuwen" w:date="2020-01-04T18:06:00Z" w:initials="CvL">
    <w:p w14:paraId="25D77F7E" w14:textId="77777777" w:rsidR="000878E8" w:rsidRDefault="000878E8">
      <w:pPr>
        <w:pStyle w:val="CommentText"/>
      </w:pPr>
      <w:r>
        <w:rPr>
          <w:rStyle w:val="CommentReference"/>
        </w:rPr>
        <w:annotationRef/>
      </w:r>
      <w:r>
        <w:t>Later on, you use M. Be consistent</w:t>
      </w:r>
    </w:p>
  </w:comment>
  <w:comment w:id="30" w:author="MohammadHossein Manuel Haqiqatkhah" w:date="2020-01-04T02:18:00Z" w:initials="MMH">
    <w:p w14:paraId="5742C97B" w14:textId="77777777" w:rsidR="000878E8" w:rsidRDefault="000878E8">
      <w:pPr>
        <w:pStyle w:val="CommentText"/>
      </w:pPr>
      <w:r>
        <w:rPr>
          <w:rStyle w:val="CommentReference"/>
        </w:rPr>
        <w:annotationRef/>
      </w:r>
      <w:r>
        <w:t>This seems to be repeated at least once more (under "setting the parameters …"). Which one should be removed?</w:t>
      </w:r>
    </w:p>
  </w:comment>
  <w:comment w:id="31" w:author="Cees van Leeuwen" w:date="2020-01-04T16:01:00Z" w:initials="CvL">
    <w:p w14:paraId="3838632D" w14:textId="77777777" w:rsidR="000878E8" w:rsidRDefault="000878E8">
      <w:pPr>
        <w:pStyle w:val="CommentText"/>
      </w:pPr>
      <w:r>
        <w:rPr>
          <w:rStyle w:val="CommentReference"/>
        </w:rPr>
        <w:annotationRef/>
      </w:r>
      <w:r>
        <w:t>Keep this one.</w:t>
      </w:r>
    </w:p>
  </w:comment>
  <w:comment w:id="32" w:author="Cees van Leeuwen" w:date="2019-12-22T01:03:00Z" w:initials="CvL">
    <w:p w14:paraId="7DBCE37C" w14:textId="77777777" w:rsidR="000878E8" w:rsidRDefault="000878E8" w:rsidP="009472F4">
      <w:pPr>
        <w:pStyle w:val="CommentText"/>
      </w:pPr>
      <w:r>
        <w:rPr>
          <w:rStyle w:val="CommentReference"/>
        </w:rPr>
        <w:annotationRef/>
      </w:r>
      <w:r>
        <w:t>This needs to have a place somewhere here.</w:t>
      </w:r>
    </w:p>
  </w:comment>
  <w:comment w:id="34" w:author="Cees van Leeuwen" w:date="2020-01-04T17:47:00Z" w:initials="CvL">
    <w:p w14:paraId="34F289E4" w14:textId="77777777" w:rsidR="000878E8" w:rsidRDefault="000878E8">
      <w:pPr>
        <w:pStyle w:val="CommentText"/>
      </w:pPr>
      <w:r>
        <w:rPr>
          <w:rStyle w:val="CommentReference"/>
        </w:rPr>
        <w:annotationRef/>
      </w:r>
      <w:r>
        <w:t>Formalize this by using x elt of X as your notation</w:t>
      </w:r>
    </w:p>
  </w:comment>
  <w:comment w:id="33" w:author="Cees van Leeuwen" w:date="2020-01-04T17:19:00Z" w:initials="CvL">
    <w:p w14:paraId="57A0D0DC" w14:textId="77777777" w:rsidR="000878E8" w:rsidRDefault="000878E8">
      <w:pPr>
        <w:pStyle w:val="CommentText"/>
      </w:pPr>
      <w:r>
        <w:rPr>
          <w:rStyle w:val="CommentReference"/>
        </w:rPr>
        <w:annotationRef/>
      </w:r>
      <w:r>
        <w:t>Correct? Please adjust if the value was obtained differently</w:t>
      </w:r>
    </w:p>
  </w:comment>
  <w:comment w:id="35" w:author="MohammadHossein Manuel Haqiqatkhah" w:date="2020-01-06T00:39:00Z" w:initials="MMH">
    <w:p w14:paraId="447F0681" w14:textId="67341ABA" w:rsidR="000878E8" w:rsidRDefault="000878E8">
      <w:pPr>
        <w:pStyle w:val="CommentText"/>
      </w:pPr>
      <w:r>
        <w:rPr>
          <w:rStyle w:val="CommentReference"/>
        </w:rPr>
        <w:annotationRef/>
      </w:r>
      <w:r>
        <w:t>Whom to cite?</w:t>
      </w:r>
    </w:p>
  </w:comment>
  <w:comment w:id="61" w:author="MohammadHossein Manuel Haqiqatkhah" w:date="2019-12-26T02:37:00Z" w:initials="MMH">
    <w:p w14:paraId="34E35355" w14:textId="77777777" w:rsidR="000878E8" w:rsidRDefault="000878E8">
      <w:pPr>
        <w:pStyle w:val="CommentText"/>
      </w:pPr>
      <w:r>
        <w:rPr>
          <w:rStyle w:val="CommentReference"/>
        </w:rPr>
        <w:annotationRef/>
      </w:r>
      <w:r>
        <w:t>Shouldn’t we explain a bit, as I formerly did?</w:t>
      </w:r>
    </w:p>
    <w:p w14:paraId="1000B8ED" w14:textId="77777777" w:rsidR="000878E8" w:rsidRDefault="000878E8">
      <w:pPr>
        <w:pStyle w:val="CommentText"/>
      </w:pPr>
      <w:r>
        <w:rPr>
          <w:lang w:bidi="fa-IR"/>
        </w:rPr>
        <w:t>At each rewiring attempt, the connections of a random node is optimized locally as such the node is disconnected from its most dissimilar neighbor and is connected to the most similar nodes to which it was not connected. The dissimilarity of two neurons at a given time is defined as the absolute value of the difference in the value of their activity. To do so …</w:t>
      </w:r>
    </w:p>
  </w:comment>
  <w:comment w:id="62" w:author="Cees van Leeuwen" w:date="2020-01-04T17:52:00Z" w:initials="CvL">
    <w:p w14:paraId="06C315CC" w14:textId="77777777" w:rsidR="000878E8" w:rsidRDefault="000878E8">
      <w:pPr>
        <w:pStyle w:val="CommentText"/>
      </w:pPr>
      <w:r>
        <w:rPr>
          <w:rStyle w:val="CommentReference"/>
        </w:rPr>
        <w:annotationRef/>
      </w:r>
      <w:r>
        <w:t>This is METHOD. If you want any such informal description, put it in the introduction, where it may be useful to describe what adaptive rewiring does.</w:t>
      </w:r>
    </w:p>
  </w:comment>
  <w:comment w:id="67" w:author="MohammadHossein Manuel Haqiqatkhah" w:date="2020-01-06T01:26:00Z" w:initials="MMH">
    <w:p w14:paraId="7D0B9579" w14:textId="5A392D8F" w:rsidR="000878E8" w:rsidRDefault="000878E8">
      <w:pPr>
        <w:pStyle w:val="CommentText"/>
      </w:pPr>
      <w:r>
        <w:rPr>
          <w:rStyle w:val="CommentReference"/>
        </w:rPr>
        <w:annotationRef/>
      </w:r>
      <w:r>
        <w:t>Or is this enough?</w:t>
      </w:r>
    </w:p>
  </w:comment>
  <w:comment w:id="68" w:author="Cees van Leeuwen" w:date="2020-01-04T18:57:00Z" w:initials="CvL">
    <w:p w14:paraId="48333A22" w14:textId="77777777" w:rsidR="000878E8" w:rsidRDefault="000878E8">
      <w:pPr>
        <w:pStyle w:val="CommentText"/>
      </w:pPr>
      <w:r>
        <w:rPr>
          <w:rStyle w:val="CommentReference"/>
        </w:rPr>
        <w:annotationRef/>
      </w:r>
      <w:r>
        <w:t>Give reference</w:t>
      </w:r>
    </w:p>
  </w:comment>
  <w:comment w:id="78" w:author="MohammadHossein Manuel Haqiqatkhah" w:date="2020-01-06T01:38:00Z" w:initials="MMH">
    <w:p w14:paraId="66F5ED07" w14:textId="1DF45418" w:rsidR="000878E8" w:rsidRDefault="000878E8" w:rsidP="000245D9">
      <w:pPr>
        <w:pStyle w:val="CommentText"/>
      </w:pPr>
      <w:r>
        <w:rPr>
          <w:rStyle w:val="CommentReference"/>
        </w:rPr>
        <w:annotationRef/>
      </w:r>
      <w:r>
        <w:t>Formal description needed? It will become more wordy.</w:t>
      </w:r>
    </w:p>
  </w:comment>
  <w:comment w:id="80" w:author="Cees van Leeuwen" w:date="2020-01-04T18:53:00Z" w:initials="CvL">
    <w:p w14:paraId="704A0FA7" w14:textId="77777777" w:rsidR="000878E8" w:rsidRDefault="000878E8">
      <w:pPr>
        <w:pStyle w:val="CommentText"/>
      </w:pPr>
      <w:r>
        <w:rPr>
          <w:rStyle w:val="CommentReference"/>
        </w:rPr>
        <w:annotationRef/>
      </w:r>
      <w:r>
        <w:t>Give reference</w:t>
      </w:r>
    </w:p>
  </w:comment>
  <w:comment w:id="81" w:author="MohammadHossein Manuel Haqiqatkhah" w:date="2020-01-06T02:01:00Z" w:initials="MMH">
    <w:p w14:paraId="02BAAEE5" w14:textId="4B4CAD2C" w:rsidR="000878E8" w:rsidRDefault="000878E8" w:rsidP="000878E8">
      <w:pPr>
        <w:pStyle w:val="CommentText"/>
      </w:pPr>
      <w:r>
        <w:rPr>
          <w:rStyle w:val="CommentReference"/>
        </w:rPr>
        <w:annotationRef/>
      </w:r>
      <w:r>
        <w:t>Is this the correct spelling, with a hyphen like that?</w:t>
      </w:r>
    </w:p>
  </w:comment>
  <w:comment w:id="82" w:author="MohammadHossein Manuel Haqiqatkhah" w:date="2020-01-06T01:44:00Z" w:initials="MMH">
    <w:p w14:paraId="4AF1F287" w14:textId="77A80E87" w:rsidR="000878E8" w:rsidRDefault="000878E8">
      <w:pPr>
        <w:pStyle w:val="CommentText"/>
      </w:pPr>
      <w:r>
        <w:rPr>
          <w:rStyle w:val="CommentReference"/>
        </w:rPr>
        <w:annotationRef/>
      </w:r>
      <w:r>
        <w:t>Whom to cite?</w:t>
      </w:r>
    </w:p>
  </w:comment>
  <w:comment w:id="83" w:author="MohammadHossein Manuel Haqiqatkhah" w:date="2020-01-06T02:01:00Z" w:initials="MMH">
    <w:p w14:paraId="0CEF48DD" w14:textId="6883409F" w:rsidR="000878E8" w:rsidRDefault="000878E8">
      <w:pPr>
        <w:pStyle w:val="CommentText"/>
      </w:pPr>
      <w:r>
        <w:rPr>
          <w:rStyle w:val="CommentReference"/>
        </w:rPr>
        <w:annotationRef/>
      </w:r>
      <w:r>
        <w:t xml:space="preserve">I changed </w:t>
      </w:r>
      <w:r w:rsidR="00483B42">
        <w:t xml:space="preserve">the conventional </w:t>
      </w:r>
      <m:oMath>
        <m:r>
          <m:rPr>
            <m:sty m:val="p"/>
          </m:rPr>
          <w:rPr>
            <w:rFonts w:ascii="Cambria Math" w:hAnsi="Cambria Math"/>
            <w:lang w:bidi="fa-IR"/>
          </w:rPr>
          <m:t>Σ to SW.</m:t>
        </m:r>
      </m:oMath>
    </w:p>
  </w:comment>
  <w:comment w:id="84" w:author="MohammadHossein Manuel Haqiqatkhah" w:date="2020-01-06T01:53:00Z" w:initials="MMH">
    <w:p w14:paraId="3D5CC789" w14:textId="0EEEF281" w:rsidR="000878E8" w:rsidRDefault="000878E8" w:rsidP="004D023C">
      <w:pPr>
        <w:pStyle w:val="CommentText"/>
      </w:pPr>
      <w:r>
        <w:rPr>
          <w:rStyle w:val="CommentReference"/>
        </w:rPr>
        <w:annotationRef/>
      </w:r>
      <w:r>
        <w:t>Inline math is good, or write as a numbered equation?</w:t>
      </w:r>
    </w:p>
  </w:comment>
  <w:comment w:id="101" w:author="MohammadHossein Manuel Haqiqatkhah" w:date="2020-01-06T02:02:00Z" w:initials="MMH">
    <w:p w14:paraId="76DE2E08" w14:textId="6F1DC5B6" w:rsidR="00221DBF" w:rsidRDefault="00221DBF" w:rsidP="00221DBF">
      <w:pPr>
        <w:pStyle w:val="CommentText"/>
      </w:pPr>
      <w:r>
        <w:rPr>
          <w:rStyle w:val="CommentReference"/>
        </w:rPr>
        <w:annotationRef/>
      </w:r>
      <w:r>
        <w:rPr>
          <w:rStyle w:val="CommentReference"/>
        </w:rPr>
        <w:t xml:space="preserve">I didn't detail the formal definition/calculation here as it would become </w:t>
      </w:r>
      <w:r>
        <w:t>too lengthy. I hope this is fine.</w:t>
      </w:r>
    </w:p>
  </w:comment>
  <w:comment w:id="103" w:author="MohammadHossein Manuel Haqiqatkhah" w:date="2020-01-02T22:46:00Z" w:initials="MMH">
    <w:p w14:paraId="644769AF" w14:textId="77777777" w:rsidR="000878E8" w:rsidRDefault="000878E8">
      <w:pPr>
        <w:pStyle w:val="CommentText"/>
      </w:pPr>
      <w:r>
        <w:rPr>
          <w:rStyle w:val="CommentReference"/>
        </w:rPr>
        <w:annotationRef/>
      </w:r>
      <w:r>
        <w:rPr>
          <w:rFonts w:ascii="Arial" w:hAnsi="Arial" w:cs="Arial"/>
          <w:color w:val="3A3A3A"/>
          <w:sz w:val="23"/>
          <w:szCs w:val="23"/>
        </w:rPr>
        <w:t>M. E. J. Newman: Mixing patterns in networks, </w:t>
      </w:r>
      <w:r>
        <w:rPr>
          <w:rStyle w:val="Emphasis"/>
          <w:rFonts w:ascii="Arial" w:hAnsi="Arial" w:cs="Arial"/>
          <w:color w:val="3A3A3A"/>
          <w:sz w:val="23"/>
          <w:szCs w:val="23"/>
        </w:rPr>
        <w:t>Phys. Rev. E</w:t>
      </w:r>
      <w:r>
        <w:rPr>
          <w:rFonts w:ascii="Arial" w:hAnsi="Arial" w:cs="Arial"/>
          <w:color w:val="3A3A3A"/>
          <w:sz w:val="23"/>
          <w:szCs w:val="23"/>
        </w:rPr>
        <w:t> 67, 026126 (2003) </w:t>
      </w:r>
      <w:hyperlink r:id="rId1" w:history="1">
        <w:r>
          <w:rPr>
            <w:rStyle w:val="Hyperlink"/>
            <w:rFonts w:ascii="Arial" w:hAnsi="Arial" w:cs="Arial"/>
            <w:color w:val="33AACC"/>
            <w:sz w:val="23"/>
            <w:szCs w:val="23"/>
          </w:rPr>
          <w:t>http://arxiv.org/abs/cond-mat/0209450</w:t>
        </w:r>
      </w:hyperlink>
    </w:p>
  </w:comment>
  <w:comment w:id="104" w:author="MohammadHossein Manuel Haqiqatkhah" w:date="2020-01-02T22:44:00Z" w:initials="MMH">
    <w:p w14:paraId="22AE4DB2" w14:textId="77777777" w:rsidR="000878E8" w:rsidRDefault="000878E8">
      <w:pPr>
        <w:pStyle w:val="CommentText"/>
      </w:pPr>
      <w:r>
        <w:rPr>
          <w:rStyle w:val="CommentReference"/>
        </w:rPr>
        <w:annotationRef/>
      </w:r>
      <w:r>
        <w:t>It's quite complicated, can I just cite Newman and skip its formal definition/explanation?</w:t>
      </w:r>
    </w:p>
  </w:comment>
  <w:comment w:id="106" w:author="MohammadHossein Manuel Haqiqatkhah" w:date="2020-01-06T02:05:00Z" w:initials="MMH">
    <w:p w14:paraId="26F08BED" w14:textId="5D18507B" w:rsidR="00221DBF" w:rsidRDefault="00221DBF" w:rsidP="00221DBF">
      <w:pPr>
        <w:pStyle w:val="CommentText"/>
      </w:pPr>
      <w:r>
        <w:rPr>
          <w:rStyle w:val="CommentReference"/>
        </w:rPr>
        <w:annotationRef/>
      </w:r>
      <w:r>
        <w:t>TO DO: elaborate verbally and formally</w:t>
      </w:r>
    </w:p>
  </w:comment>
  <w:comment w:id="105" w:author="Cees van Leeuwen" w:date="2020-01-04T18:58:00Z" w:initials="CvL">
    <w:p w14:paraId="13E76774" w14:textId="77777777" w:rsidR="000878E8" w:rsidRDefault="000878E8">
      <w:pPr>
        <w:pStyle w:val="CommentText"/>
      </w:pPr>
      <w:r>
        <w:rPr>
          <w:rStyle w:val="CommentReference"/>
        </w:rPr>
        <w:annotationRef/>
      </w:r>
      <w:r>
        <w:t>Same level of specificity needs to be given everywhere</w:t>
      </w:r>
    </w:p>
  </w:comment>
  <w:comment w:id="116" w:author="MohammadHossein Manuel Haqiqatkhah" w:date="2020-01-06T02:16:00Z" w:initials="MMH">
    <w:p w14:paraId="70F52587" w14:textId="406040EB" w:rsidR="00D84FE6" w:rsidRDefault="00D84FE6">
      <w:pPr>
        <w:pStyle w:val="CommentText"/>
      </w:pPr>
      <w:r>
        <w:rPr>
          <w:rStyle w:val="CommentReference"/>
        </w:rPr>
        <w:annotationRef/>
      </w:r>
      <w:r>
        <w:t>"the" or "a"?</w:t>
      </w:r>
    </w:p>
  </w:comment>
  <w:comment w:id="117" w:author="MohammadHossein Manuel Haqiqatkhah" w:date="2020-01-03T12:21:00Z" w:initials="MMH">
    <w:p w14:paraId="15F1F009" w14:textId="77777777" w:rsidR="000878E8" w:rsidRDefault="000878E8" w:rsidP="00575D3B">
      <w:pPr>
        <w:pStyle w:val="CommentText"/>
      </w:pPr>
      <w:r>
        <w:rPr>
          <w:rStyle w:val="CommentReference"/>
        </w:rPr>
        <w:annotationRef/>
      </w:r>
      <w:r>
        <w:t>Shall I add something like this too:</w:t>
      </w:r>
    </w:p>
    <w:p w14:paraId="7D924090" w14:textId="77777777" w:rsidR="000878E8" w:rsidRDefault="000878E8" w:rsidP="00575D3B">
      <w:pPr>
        <w:pStyle w:val="CommentText"/>
      </w:pPr>
      <w:r>
        <w:rPr>
          <w:lang w:bidi="fa-IR"/>
        </w:rPr>
        <w:t>… and form "rich clubs" whose members are richer than k</w:t>
      </w:r>
    </w:p>
  </w:comment>
  <w:comment w:id="118" w:author="Cees van Leeuwen" w:date="2020-01-04T19:06:00Z" w:initials="CvL">
    <w:p w14:paraId="6EC3D676" w14:textId="77777777" w:rsidR="000878E8" w:rsidRDefault="000878E8">
      <w:pPr>
        <w:pStyle w:val="CommentText"/>
      </w:pPr>
      <w:r>
        <w:rPr>
          <w:rStyle w:val="CommentReference"/>
        </w:rPr>
        <w:annotationRef/>
      </w:r>
      <w:r>
        <w:t>yes</w:t>
      </w:r>
    </w:p>
  </w:comment>
  <w:comment w:id="133" w:author="Cees van Leeuwen" w:date="2020-01-04T19:14:00Z" w:initials="CvL">
    <w:p w14:paraId="6A075A56" w14:textId="77777777" w:rsidR="000878E8" w:rsidRDefault="000878E8">
      <w:pPr>
        <w:pStyle w:val="CommentText"/>
      </w:pPr>
      <w:r>
        <w:rPr>
          <w:rStyle w:val="CommentReference"/>
        </w:rPr>
        <w:annotationRef/>
      </w:r>
      <w:r>
        <w:t>why?</w:t>
      </w:r>
    </w:p>
  </w:comment>
  <w:comment w:id="134" w:author="MohammadHossein Manuel Haqiqatkhah" w:date="2020-01-06T02:36:00Z" w:initials="MMH">
    <w:p w14:paraId="63708BCF" w14:textId="0BAFDDC2" w:rsidR="0082770E" w:rsidRDefault="0082770E" w:rsidP="00696408">
      <w:pPr>
        <w:pStyle w:val="CommentText"/>
      </w:pPr>
      <w:r>
        <w:rPr>
          <w:rStyle w:val="CommentReference"/>
        </w:rPr>
        <w:annotationRef/>
      </w:r>
      <w:r>
        <w:t>Since it is based on an unconventional/unorthodox interpretation of significance</w:t>
      </w:r>
      <w:r w:rsidR="006A7CFE">
        <w:t xml:space="preserve"> testing. A bit more details in Supp</w:t>
      </w:r>
      <w:r w:rsidR="00696408">
        <w:t>.</w:t>
      </w:r>
    </w:p>
  </w:comment>
  <w:comment w:id="137" w:author="MohammadHossein Manuel Haqiqatkhah" w:date="2020-01-06T02:48:00Z" w:initials="MMH">
    <w:p w14:paraId="7EBCCBFF" w14:textId="4D0D3FC5" w:rsidR="00126D97" w:rsidRDefault="00126D97">
      <w:pPr>
        <w:pStyle w:val="CommentText"/>
      </w:pPr>
      <w:r>
        <w:rPr>
          <w:rStyle w:val="CommentReference"/>
        </w:rPr>
        <w:annotationRef/>
      </w:r>
      <w:r>
        <w:t>Present tense, right?</w:t>
      </w:r>
    </w:p>
  </w:comment>
  <w:comment w:id="140" w:author="MohammadHossein Manuel Haqiqatkhah" w:date="2020-01-06T02:40:00Z" w:initials="MMH">
    <w:p w14:paraId="350402CB" w14:textId="6482CB12" w:rsidR="00696408" w:rsidRDefault="00696408">
      <w:pPr>
        <w:pStyle w:val="CommentText"/>
      </w:pPr>
      <w:r>
        <w:rPr>
          <w:rStyle w:val="CommentReference"/>
        </w:rPr>
        <w:annotationRef/>
      </w:r>
      <w:r>
        <w:t>Is that a good term?</w:t>
      </w:r>
    </w:p>
  </w:comment>
  <w:comment w:id="141" w:author="Cees van Leeuwen" w:date="2020-01-04T19:22:00Z" w:initials="CvL">
    <w:p w14:paraId="37217D9E" w14:textId="2313EF53" w:rsidR="000878E8" w:rsidRDefault="000878E8">
      <w:pPr>
        <w:pStyle w:val="CommentText"/>
      </w:pPr>
      <w:r>
        <w:rPr>
          <w:rStyle w:val="CommentReference"/>
        </w:rPr>
        <w:annotationRef/>
      </w:r>
      <w:r>
        <w:t>Very nice!</w:t>
      </w:r>
    </w:p>
  </w:comment>
  <w:comment w:id="142" w:author="MohammadHossein Manuel Haqiqatkhah" w:date="2020-01-06T02:41:00Z" w:initials="MMH">
    <w:p w14:paraId="0E251529" w14:textId="391A35F2" w:rsidR="00696408" w:rsidRDefault="00696408" w:rsidP="00696408">
      <w:pPr>
        <w:pStyle w:val="CommentText"/>
      </w:pPr>
      <w:r>
        <w:rPr>
          <w:rStyle w:val="CommentReference"/>
        </w:rPr>
        <w:annotationRef/>
      </w:r>
      <w:r w:rsidR="004B6ADF" w:rsidRPr="004B6ADF">
        <w:rPr>
          <w:rFonts w:ascii="Segoe UI Symbol" w:hAnsi="Segoe UI Symbol" w:cs="Segoe UI Symbol"/>
        </w:rPr>
        <w:t>😎</w:t>
      </w:r>
    </w:p>
  </w:comment>
  <w:comment w:id="152" w:author="MohammadHossein Manuel Haqiqatkhah" w:date="2020-01-04T01:05:00Z" w:initials="MMH">
    <w:p w14:paraId="1ADCF137" w14:textId="77777777" w:rsidR="000878E8" w:rsidRDefault="000878E8">
      <w:pPr>
        <w:pStyle w:val="CommentText"/>
      </w:pPr>
      <w:r>
        <w:rPr>
          <w:rStyle w:val="CommentReference"/>
        </w:rPr>
        <w:annotationRef/>
      </w:r>
      <w:r>
        <w:rPr>
          <w:noProof/>
        </w:rPr>
        <w:t>Good wording?</w:t>
      </w:r>
    </w:p>
  </w:comment>
  <w:comment w:id="153" w:author="Cees van Leeuwen" w:date="2020-01-04T19:21:00Z" w:initials="CvL">
    <w:p w14:paraId="291E8427" w14:textId="77777777" w:rsidR="000878E8" w:rsidRDefault="000878E8">
      <w:pPr>
        <w:pStyle w:val="CommentText"/>
      </w:pPr>
      <w:r>
        <w:rPr>
          <w:rStyle w:val="CommentReference"/>
        </w:rPr>
        <w:annotationRef/>
      </w:r>
      <w:r>
        <w:t>YES</w:t>
      </w:r>
    </w:p>
  </w:comment>
  <w:comment w:id="155" w:author="MohammadHossein Manuel Haqiqatkhah" w:date="2020-01-06T03:06:00Z" w:initials="MMH">
    <w:p w14:paraId="4CC21221" w14:textId="3979F6E8" w:rsidR="007355BA" w:rsidRDefault="007355BA">
      <w:pPr>
        <w:pStyle w:val="CommentText"/>
      </w:pPr>
      <w:r>
        <w:rPr>
          <w:rStyle w:val="CommentReference"/>
        </w:rPr>
        <w:annotationRef/>
      </w:r>
      <w:r>
        <w:t>Present tense, right?</w:t>
      </w:r>
    </w:p>
  </w:comment>
  <w:comment w:id="161" w:author="Cees van Leeuwen" w:date="2020-01-04T19:23:00Z" w:initials="CvL">
    <w:p w14:paraId="12C0965A" w14:textId="77777777" w:rsidR="000878E8" w:rsidRDefault="000878E8">
      <w:pPr>
        <w:pStyle w:val="CommentText"/>
      </w:pPr>
      <w:r>
        <w:rPr>
          <w:rStyle w:val="CommentReference"/>
        </w:rPr>
        <w:annotationRef/>
      </w:r>
      <w:r>
        <w:t>Fine!</w:t>
      </w:r>
    </w:p>
  </w:comment>
  <w:comment w:id="162" w:author="MohammadHossein Manuel Haqiqatkhah" w:date="2020-01-02T01:24:00Z" w:initials="MMH">
    <w:p w14:paraId="0154A76F" w14:textId="77777777" w:rsidR="000878E8" w:rsidRDefault="000878E8">
      <w:pPr>
        <w:pStyle w:val="CommentText"/>
      </w:pPr>
      <w:r>
        <w:rPr>
          <w:rStyle w:val="CommentReference"/>
        </w:rPr>
        <w:annotationRef/>
      </w:r>
      <w:r>
        <w:t>Better term?</w:t>
      </w:r>
    </w:p>
  </w:comment>
  <w:comment w:id="164" w:author="MohammadHossein Manuel Haqiqatkhah" w:date="2020-01-06T03:15:00Z" w:initials="MMH">
    <w:p w14:paraId="3182CC0F" w14:textId="0980587A" w:rsidR="007355BA" w:rsidRDefault="007355BA">
      <w:pPr>
        <w:pStyle w:val="CommentText"/>
      </w:pPr>
      <w:r>
        <w:rPr>
          <w:rStyle w:val="CommentReference"/>
        </w:rPr>
        <w:annotationRef/>
      </w:r>
      <w:r>
        <w:t>Plural or singular?</w:t>
      </w:r>
    </w:p>
  </w:comment>
  <w:comment w:id="176" w:author="MohammadHossein Manuel Haqiqatkhah" w:date="2020-01-06T03:17:00Z" w:initials="MMH">
    <w:p w14:paraId="18C2865E" w14:textId="391B1917" w:rsidR="00742B5F" w:rsidRDefault="00742B5F" w:rsidP="00742B5F">
      <w:pPr>
        <w:pStyle w:val="CommentText"/>
      </w:pPr>
      <w:r>
        <w:rPr>
          <w:rStyle w:val="CommentReference"/>
        </w:rPr>
        <w:annotationRef/>
      </w:r>
      <w:r>
        <w:t>"than" or "compared to"?</w:t>
      </w:r>
    </w:p>
  </w:comment>
  <w:comment w:id="178" w:author="MohammadHossein Manuel Haqiqatkhah" w:date="2020-01-06T03:18:00Z" w:initials="MMH">
    <w:p w14:paraId="4884A705" w14:textId="30B239D2" w:rsidR="00742B5F" w:rsidRDefault="00742B5F" w:rsidP="00742B5F">
      <w:pPr>
        <w:pStyle w:val="CommentText"/>
      </w:pPr>
      <w:r>
        <w:rPr>
          <w:rStyle w:val="CommentReference"/>
        </w:rPr>
        <w:annotationRef/>
      </w:r>
      <w:r>
        <w:t>That is mostly compared to ALL other families I guess.</w:t>
      </w:r>
    </w:p>
  </w:comment>
  <w:comment w:id="181" w:author="MohammadHossein Manuel Haqiqatkhah" w:date="2020-01-04T03:50:00Z" w:initials="MMH">
    <w:p w14:paraId="6FFA8F42" w14:textId="77777777" w:rsidR="000878E8" w:rsidRDefault="000878E8">
      <w:pPr>
        <w:pStyle w:val="CommentText"/>
      </w:pPr>
      <w:r>
        <w:rPr>
          <w:rStyle w:val="CommentReference"/>
        </w:rPr>
        <w:annotationRef/>
      </w:r>
      <w:r>
        <w:t>Do I need to give numbers though?</w:t>
      </w:r>
    </w:p>
  </w:comment>
  <w:comment w:id="182" w:author="MohammadHossein Manuel Haqiqatkhah" w:date="2020-01-03T16:01:00Z" w:initials="MMH">
    <w:p w14:paraId="7A56DBB5" w14:textId="77777777" w:rsidR="000878E8" w:rsidRDefault="000878E8" w:rsidP="004F1321">
      <w:pPr>
        <w:pStyle w:val="CommentText"/>
      </w:pPr>
      <w:r>
        <w:rPr>
          <w:rStyle w:val="CommentReference"/>
        </w:rPr>
        <w:annotationRef/>
      </w:r>
      <w:r>
        <w:t>Isn't it better put the exact mean and variance of these increases in a table.</w:t>
      </w:r>
    </w:p>
  </w:comment>
  <w:comment w:id="183" w:author="Cees van Leeuwen" w:date="2020-01-04T19:33:00Z" w:initials="CvL">
    <w:p w14:paraId="7137B998" w14:textId="77777777" w:rsidR="000878E8" w:rsidRDefault="000878E8">
      <w:pPr>
        <w:pStyle w:val="CommentText"/>
      </w:pPr>
      <w:r>
        <w:rPr>
          <w:rStyle w:val="CommentReference"/>
        </w:rPr>
        <w:annotationRef/>
      </w:r>
      <w:r>
        <w:t>Keep this wording but add a table</w:t>
      </w:r>
    </w:p>
  </w:comment>
  <w:comment w:id="285" w:author="MohammadHossein Manuel Haqiqatkhah" w:date="2020-01-06T05:29:00Z" w:initials="MMH">
    <w:p w14:paraId="0BC29884" w14:textId="26D3FECB" w:rsidR="00EB5C91" w:rsidRDefault="00EB5C91" w:rsidP="00C21604">
      <w:pPr>
        <w:pStyle w:val="CommentText"/>
      </w:pPr>
      <w:r>
        <w:rPr>
          <w:rStyle w:val="CommentReference"/>
        </w:rPr>
        <w:annotationRef/>
      </w:r>
      <w:r>
        <w:t>Not sure about i</w:t>
      </w:r>
      <w:r w:rsidR="00C21604">
        <w:t>t, to be honest didn't get that deep into it. It's based on my intuition/educated guess.</w:t>
      </w:r>
    </w:p>
  </w:comment>
  <w:comment w:id="305" w:author="MohammadHossein Manuel Haqiqatkhah" w:date="2020-01-06T03:45:00Z" w:initials="MMH">
    <w:p w14:paraId="274C3938" w14:textId="37C73591" w:rsidR="00B80C08" w:rsidRDefault="00B80C08" w:rsidP="00B80C08">
      <w:pPr>
        <w:pStyle w:val="CommentText"/>
      </w:pPr>
      <w:r>
        <w:rPr>
          <w:rStyle w:val="CommentReference"/>
        </w:rPr>
        <w:annotationRef/>
      </w:r>
      <w:r>
        <w:t>Should this be here, on in the figure caption? I think I saw a comment from you on this matter.</w:t>
      </w:r>
    </w:p>
  </w:comment>
  <w:comment w:id="318" w:author="Cees van Leeuwen" w:date="2020-01-04T19:35:00Z" w:initials="CvL">
    <w:p w14:paraId="27A46E6A" w14:textId="77777777" w:rsidR="00E8641F" w:rsidRDefault="00E8641F" w:rsidP="00E8641F">
      <w:pPr>
        <w:pStyle w:val="CommentText"/>
      </w:pPr>
      <w:r>
        <w:rPr>
          <w:rStyle w:val="CommentReference"/>
        </w:rPr>
        <w:annotationRef/>
      </w:r>
      <w:r>
        <w:t>Is fine. But elaborate: e.g. “The patterns below and above the diagonal are consistent with each other.”</w:t>
      </w:r>
    </w:p>
  </w:comment>
  <w:comment w:id="319" w:author="MohammadHossein Manuel Haqiqatkhah" w:date="2020-01-06T04:34:00Z" w:initials="MMH">
    <w:p w14:paraId="6A2C957F" w14:textId="77777777" w:rsidR="00E8641F" w:rsidRDefault="00E8641F" w:rsidP="00E8641F">
      <w:pPr>
        <w:pStyle w:val="CommentText"/>
      </w:pPr>
      <w:r>
        <w:rPr>
          <w:rStyle w:val="CommentReference"/>
        </w:rPr>
        <w:annotationRef/>
      </w:r>
      <w:r>
        <w:t>IDK how to describe it. But if you look at the shades of groups of matrix elements I encircled by different markers here, you can see some similarities between Contrast matrices of anatomical and functional connectivities.</w:t>
      </w:r>
    </w:p>
    <w:p w14:paraId="4B7023CB" w14:textId="77777777" w:rsidR="00E8641F" w:rsidRDefault="00E8641F" w:rsidP="00E8641F">
      <w:pPr>
        <w:pStyle w:val="CommentText"/>
      </w:pPr>
      <w:r>
        <w:t>It seems as if, for most elements, ContrastFunc is basically ContrastAnat + some constant value.</w:t>
      </w:r>
    </w:p>
    <w:p w14:paraId="281A09D9" w14:textId="77777777" w:rsidR="00E8641F" w:rsidRDefault="00E8641F" w:rsidP="00E8641F">
      <w:pPr>
        <w:pStyle w:val="CommentText"/>
      </w:pPr>
      <w:r>
        <w:t>(Is it relatable?)</w:t>
      </w:r>
    </w:p>
  </w:comment>
  <w:comment w:id="324" w:author="MohammadHossein Manuel Haqiqatkhah" w:date="2020-01-04T01:09:00Z" w:initials="MMH">
    <w:p w14:paraId="539468A8" w14:textId="77777777" w:rsidR="000878E8" w:rsidRDefault="000878E8">
      <w:pPr>
        <w:pStyle w:val="CommentText"/>
      </w:pPr>
      <w:r>
        <w:rPr>
          <w:rStyle w:val="CommentReference"/>
        </w:rPr>
        <w:annotationRef/>
      </w:r>
      <w:r>
        <w:rPr>
          <w:noProof/>
        </w:rPr>
        <w:t xml:space="preserve">I think there's something wrong with it, like th elanguage is not clear. I cannot process it anymore :( </w:t>
      </w:r>
    </w:p>
  </w:comment>
  <w:comment w:id="325" w:author="Cees van Leeuwen" w:date="2020-01-04T19:38:00Z" w:initials="CvL">
    <w:p w14:paraId="7F7FD4F0" w14:textId="77777777" w:rsidR="000878E8" w:rsidRDefault="000878E8">
      <w:pPr>
        <w:pStyle w:val="CommentText"/>
      </w:pPr>
      <w:r>
        <w:rPr>
          <w:rStyle w:val="CommentReference"/>
        </w:rPr>
        <w:annotationRef/>
      </w:r>
      <w:r>
        <w:t>Is fine</w:t>
      </w:r>
    </w:p>
  </w:comment>
  <w:comment w:id="326" w:author="MohammadHossein Manuel Haqiqatkhah" w:date="2020-01-06T04:38:00Z" w:initials="MMH">
    <w:p w14:paraId="1D9CE978" w14:textId="2C130856" w:rsidR="00E8641F" w:rsidRDefault="00E8641F" w:rsidP="00E8641F">
      <w:pPr>
        <w:pStyle w:val="CommentText"/>
      </w:pPr>
      <w:r>
        <w:rPr>
          <w:rStyle w:val="CommentReference"/>
        </w:rPr>
        <w:annotationRef/>
      </w:r>
      <w:r>
        <w:t>Should these be like "OC family" or "</w:t>
      </w:r>
      <w:r>
        <w:rPr>
          <w:b/>
          <w:bCs/>
        </w:rPr>
        <w:t>the</w:t>
      </w:r>
      <w:r>
        <w:t xml:space="preserve"> OC family"?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5E7960" w15:done="0"/>
  <w15:commentEx w15:paraId="5C635A06" w15:done="0"/>
  <w15:commentEx w15:paraId="6A8185A6" w15:done="0"/>
  <w15:commentEx w15:paraId="05F1199C" w15:done="1"/>
  <w15:commentEx w15:paraId="0D702328" w15:done="1"/>
  <w15:commentEx w15:paraId="63FCA91F" w15:done="1"/>
  <w15:commentEx w15:paraId="154FA19E" w15:done="0"/>
  <w15:commentEx w15:paraId="2A490CAC" w15:done="0"/>
  <w15:commentEx w15:paraId="4F77E0C0" w15:done="0"/>
  <w15:commentEx w15:paraId="44F5FD6B" w15:done="1"/>
  <w15:commentEx w15:paraId="2C07B948" w15:done="1"/>
  <w15:commentEx w15:paraId="40D80D35" w15:paraIdParent="2C07B948" w15:done="1"/>
  <w15:commentEx w15:paraId="3F5BB69B" w15:done="1"/>
  <w15:commentEx w15:paraId="3C791BAB" w15:done="0"/>
  <w15:commentEx w15:paraId="38D8E383" w15:done="0"/>
  <w15:commentEx w15:paraId="739CE982" w15:done="0"/>
  <w15:commentEx w15:paraId="3E60E254" w15:done="1"/>
  <w15:commentEx w15:paraId="6BF56783" w15:done="0"/>
  <w15:commentEx w15:paraId="25D77F7E" w15:done="1"/>
  <w15:commentEx w15:paraId="5742C97B" w15:done="1"/>
  <w15:commentEx w15:paraId="3838632D" w15:done="1"/>
  <w15:commentEx w15:paraId="7DBCE37C" w15:done="1"/>
  <w15:commentEx w15:paraId="34F289E4" w15:done="1"/>
  <w15:commentEx w15:paraId="57A0D0DC" w15:done="1"/>
  <w15:commentEx w15:paraId="447F0681" w15:done="0"/>
  <w15:commentEx w15:paraId="1000B8ED" w15:done="1"/>
  <w15:commentEx w15:paraId="06C315CC" w15:done="1"/>
  <w15:commentEx w15:paraId="7D0B9579" w15:done="0"/>
  <w15:commentEx w15:paraId="48333A22" w15:done="1"/>
  <w15:commentEx w15:paraId="66F5ED07" w15:done="0"/>
  <w15:commentEx w15:paraId="704A0FA7" w15:done="0"/>
  <w15:commentEx w15:paraId="02BAAEE5" w15:done="0"/>
  <w15:commentEx w15:paraId="4AF1F287" w15:done="0"/>
  <w15:commentEx w15:paraId="0CEF48DD" w15:done="0"/>
  <w15:commentEx w15:paraId="3D5CC789" w15:done="0"/>
  <w15:commentEx w15:paraId="76DE2E08" w15:done="0"/>
  <w15:commentEx w15:paraId="644769AF" w15:done="0"/>
  <w15:commentEx w15:paraId="22AE4DB2" w15:done="1"/>
  <w15:commentEx w15:paraId="26F08BED" w15:done="0"/>
  <w15:commentEx w15:paraId="13E76774" w15:done="1"/>
  <w15:commentEx w15:paraId="70F52587" w15:done="0"/>
  <w15:commentEx w15:paraId="7D924090" w15:done="1"/>
  <w15:commentEx w15:paraId="6EC3D676" w15:done="1"/>
  <w15:commentEx w15:paraId="6A075A56" w15:done="0"/>
  <w15:commentEx w15:paraId="63708BCF" w15:paraIdParent="6A075A56" w15:done="0"/>
  <w15:commentEx w15:paraId="7EBCCBFF" w15:done="0"/>
  <w15:commentEx w15:paraId="350402CB" w15:done="0"/>
  <w15:commentEx w15:paraId="37217D9E" w15:done="1"/>
  <w15:commentEx w15:paraId="0E251529" w15:paraIdParent="37217D9E" w15:done="1"/>
  <w15:commentEx w15:paraId="1ADCF137" w15:done="1"/>
  <w15:commentEx w15:paraId="291E8427" w15:done="1"/>
  <w15:commentEx w15:paraId="4CC21221" w15:done="0"/>
  <w15:commentEx w15:paraId="12C0965A" w15:done="1"/>
  <w15:commentEx w15:paraId="0154A76F" w15:done="0"/>
  <w15:commentEx w15:paraId="3182CC0F" w15:done="0"/>
  <w15:commentEx w15:paraId="18C2865E" w15:done="0"/>
  <w15:commentEx w15:paraId="4884A705" w15:done="0"/>
  <w15:commentEx w15:paraId="6FFA8F42" w15:done="0"/>
  <w15:commentEx w15:paraId="7A56DBB5" w15:done="0"/>
  <w15:commentEx w15:paraId="7137B998" w15:done="0"/>
  <w15:commentEx w15:paraId="0BC29884" w15:done="0"/>
  <w15:commentEx w15:paraId="274C3938" w15:done="0"/>
  <w15:commentEx w15:paraId="27A46E6A" w15:done="0"/>
  <w15:commentEx w15:paraId="281A09D9" w15:paraIdParent="27A46E6A" w15:done="0"/>
  <w15:commentEx w15:paraId="539468A8" w15:done="1"/>
  <w15:commentEx w15:paraId="7F7FD4F0" w15:done="1"/>
  <w15:commentEx w15:paraId="1D9CE9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25717" w16cid:durableId="21A9FF8B"/>
  <w16cid:commentId w16cid:paraId="443AD67D" w16cid:durableId="21A9FF8E"/>
  <w16cid:commentId w16cid:paraId="49FD4DF7" w16cid:durableId="21A9FF8F"/>
  <w16cid:commentId w16cid:paraId="74F74F60" w16cid:durableId="21AE9923"/>
  <w16cid:commentId w16cid:paraId="4F8817C6" w16cid:durableId="21AE9B85"/>
  <w16cid:commentId w16cid:paraId="679A3CAD" w16cid:durableId="21A9FF9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6A82B" w14:textId="77777777" w:rsidR="00006B72" w:rsidRDefault="00006B72">
      <w:pPr>
        <w:spacing w:line="240" w:lineRule="auto"/>
      </w:pPr>
      <w:r>
        <w:separator/>
      </w:r>
    </w:p>
    <w:p w14:paraId="199E4095" w14:textId="77777777" w:rsidR="00006B72" w:rsidRDefault="00006B72"/>
  </w:endnote>
  <w:endnote w:type="continuationSeparator" w:id="0">
    <w:p w14:paraId="5C7BF613" w14:textId="77777777" w:rsidR="00006B72" w:rsidRDefault="00006B72">
      <w:pPr>
        <w:spacing w:line="240" w:lineRule="auto"/>
      </w:pPr>
      <w:r>
        <w:continuationSeparator/>
      </w:r>
    </w:p>
    <w:p w14:paraId="1A9C19CF" w14:textId="77777777" w:rsidR="00006B72" w:rsidRDefault="00006B72"/>
  </w:endnote>
  <w:endnote w:type="continuationNotice" w:id="1">
    <w:p w14:paraId="45C404D3" w14:textId="77777777" w:rsidR="00006B72" w:rsidRDefault="00006B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ì??"/>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EBEC5" w14:textId="77777777" w:rsidR="00006B72" w:rsidRDefault="00006B72">
      <w:pPr>
        <w:spacing w:line="240" w:lineRule="auto"/>
      </w:pPr>
      <w:r>
        <w:separator/>
      </w:r>
    </w:p>
    <w:p w14:paraId="13A96050" w14:textId="77777777" w:rsidR="00006B72" w:rsidRDefault="00006B72"/>
  </w:footnote>
  <w:footnote w:type="continuationSeparator" w:id="0">
    <w:p w14:paraId="3B96D2F7" w14:textId="77777777" w:rsidR="00006B72" w:rsidRDefault="00006B72">
      <w:pPr>
        <w:spacing w:line="240" w:lineRule="auto"/>
      </w:pPr>
      <w:r>
        <w:continuationSeparator/>
      </w:r>
    </w:p>
    <w:p w14:paraId="242828D8" w14:textId="77777777" w:rsidR="00006B72" w:rsidRDefault="00006B72"/>
  </w:footnote>
  <w:footnote w:type="continuationNotice" w:id="1">
    <w:p w14:paraId="112D70A7" w14:textId="77777777" w:rsidR="00006B72" w:rsidRDefault="00006B72">
      <w:pPr>
        <w:spacing w:line="240" w:lineRule="auto"/>
      </w:pPr>
    </w:p>
  </w:footnote>
  <w:footnote w:id="2">
    <w:p w14:paraId="6C0BCA79" w14:textId="77777777" w:rsidR="000878E8" w:rsidRDefault="000878E8"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1B6382AA" w14:textId="77777777" w:rsidR="000878E8" w:rsidRDefault="000878E8">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53986D3A" w14:textId="77777777" w:rsidR="000878E8" w:rsidRDefault="000878E8" w:rsidP="00E77904">
      <w:pPr>
        <w:pStyle w:val="FootnoteText"/>
        <w:rPr>
          <w:rtl/>
          <w:lang w:bidi="fa-IR"/>
        </w:rPr>
      </w:pPr>
      <w:r w:rsidRPr="000C56F9">
        <w:rPr>
          <w:rStyle w:val="FootnoteReference"/>
        </w:rPr>
        <w:footnoteRef/>
      </w:r>
      <w:r>
        <w:t xml:space="preserve"> Note that, since the nodes are not labeled and are indistinguishable, the order of node-specific values for local measures</w:t>
      </w:r>
      <w:r>
        <w:rPr>
          <w:lang w:bidi="fa-IR"/>
        </w:rPr>
        <w:t xml:space="preserve"> hold no information.</w:t>
      </w:r>
    </w:p>
  </w:footnote>
  <w:footnote w:id="5">
    <w:p w14:paraId="19A33020" w14:textId="77777777" w:rsidR="000878E8" w:rsidRDefault="000878E8" w:rsidP="00E77904">
      <w:pPr>
        <w:pStyle w:val="FootnoteText"/>
      </w:pPr>
      <w:r w:rsidRPr="007E7358">
        <w:rPr>
          <w:rStyle w:val="FootnoteReference"/>
        </w:rPr>
        <w:footnoteRef/>
      </w:r>
      <w:r>
        <w:t xml:space="preserve"> N(i) is the set of first-order neighbors of node i, i.e., the nodes directly connected to i.</w:t>
      </w:r>
    </w:p>
  </w:footnote>
  <w:footnote w:id="6">
    <w:p w14:paraId="2479FE3D" w14:textId="77777777" w:rsidR="000878E8" w:rsidRDefault="000878E8" w:rsidP="00E77904">
      <w:pPr>
        <w:pStyle w:val="FootnoteText"/>
      </w:pPr>
      <w:r w:rsidRPr="007E7358">
        <w:rPr>
          <w:rStyle w:val="FootnoteReference"/>
        </w:rPr>
        <w:footnoteRef/>
      </w:r>
      <w:r>
        <w:t xml:space="preserve"> Egonet of node i, referred to as ego(i), is the subset of the network including node i, its first-order neighbors (N(i)), and the edges among N(i).</w:t>
      </w:r>
    </w:p>
  </w:footnote>
  <w:footnote w:id="7">
    <w:p w14:paraId="771B2FFE" w14:textId="77777777" w:rsidR="000878E8" w:rsidRDefault="000878E8" w:rsidP="00E77904">
      <w:pPr>
        <w:pStyle w:val="FootnoteText"/>
      </w:pPr>
      <w:r w:rsidRPr="007E7358">
        <w:rPr>
          <w:rStyle w:val="FootnoteReference"/>
        </w:rPr>
        <w:footnoteRef/>
      </w:r>
      <w:r>
        <w:t xml:space="preserve"> Since our networks are undirected, this value would be equal to </w:t>
      </w:r>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0878E8" w14:paraId="71A188A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6B3C1D0" w14:textId="12E1A712" w:rsidR="000878E8" w:rsidRPr="00170521" w:rsidRDefault="000878E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691F5234" w14:textId="2D7AB9C6" w:rsidR="000878E8" w:rsidRDefault="000878E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A80B53">
            <w:rPr>
              <w:noProof/>
            </w:rPr>
            <w:t>28</w:t>
          </w:r>
          <w:r>
            <w:rPr>
              <w:noProof/>
            </w:rPr>
            <w:fldChar w:fldCharType="end"/>
          </w:r>
        </w:p>
      </w:tc>
    </w:tr>
  </w:tbl>
  <w:p w14:paraId="5D0460DB" w14:textId="77777777" w:rsidR="000878E8" w:rsidRDefault="000878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0878E8" w14:paraId="357139C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A1BE369" w14:textId="3BE1E7E7" w:rsidR="000878E8" w:rsidRPr="009F0414" w:rsidRDefault="000878E8"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0AF0080B" w14:textId="2B12B27A" w:rsidR="000878E8" w:rsidRDefault="000878E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A80B53">
            <w:rPr>
              <w:noProof/>
            </w:rPr>
            <w:t>1</w:t>
          </w:r>
          <w:r>
            <w:rPr>
              <w:noProof/>
            </w:rPr>
            <w:fldChar w:fldCharType="end"/>
          </w:r>
        </w:p>
      </w:tc>
    </w:tr>
  </w:tbl>
  <w:p w14:paraId="53C17DF3" w14:textId="77777777" w:rsidR="000878E8" w:rsidRDefault="000878E8"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es van Leeuwen">
    <w15:presenceInfo w15:providerId="AD" w15:userId="S-1-5-21-4060015860-3155939536-3220560164-159653"/>
  </w15:person>
  <w15:person w15:author="MohammadHossein Manuel Haqiqatkhah">
    <w15:presenceInfo w15:providerId="None" w15:userId="MohammadHossein Manuel Haqiqatkh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NK8FAI0CDektAAAA"/>
  </w:docVars>
  <w:rsids>
    <w:rsidRoot w:val="006D289E"/>
    <w:rsid w:val="00000383"/>
    <w:rsid w:val="00000516"/>
    <w:rsid w:val="00002299"/>
    <w:rsid w:val="00002A21"/>
    <w:rsid w:val="00003608"/>
    <w:rsid w:val="00006B72"/>
    <w:rsid w:val="00006BBA"/>
    <w:rsid w:val="00007655"/>
    <w:rsid w:val="0001010E"/>
    <w:rsid w:val="0001237E"/>
    <w:rsid w:val="00012607"/>
    <w:rsid w:val="00014CA4"/>
    <w:rsid w:val="000152BB"/>
    <w:rsid w:val="000174C6"/>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508F"/>
    <w:rsid w:val="00045DD8"/>
    <w:rsid w:val="0004611E"/>
    <w:rsid w:val="00046826"/>
    <w:rsid w:val="000507DD"/>
    <w:rsid w:val="00051F5B"/>
    <w:rsid w:val="00053F6C"/>
    <w:rsid w:val="0005423C"/>
    <w:rsid w:val="000563B3"/>
    <w:rsid w:val="00057054"/>
    <w:rsid w:val="0005711D"/>
    <w:rsid w:val="00060B27"/>
    <w:rsid w:val="0006252D"/>
    <w:rsid w:val="00062D8B"/>
    <w:rsid w:val="000630E8"/>
    <w:rsid w:val="000667CB"/>
    <w:rsid w:val="00067BAC"/>
    <w:rsid w:val="0007330D"/>
    <w:rsid w:val="00074369"/>
    <w:rsid w:val="000744D9"/>
    <w:rsid w:val="00076185"/>
    <w:rsid w:val="00076D76"/>
    <w:rsid w:val="00076DF3"/>
    <w:rsid w:val="00080D9C"/>
    <w:rsid w:val="00081244"/>
    <w:rsid w:val="00083A67"/>
    <w:rsid w:val="000844DD"/>
    <w:rsid w:val="00084B7C"/>
    <w:rsid w:val="000878E8"/>
    <w:rsid w:val="000900A0"/>
    <w:rsid w:val="000905E4"/>
    <w:rsid w:val="00092FC8"/>
    <w:rsid w:val="00093CCD"/>
    <w:rsid w:val="00094035"/>
    <w:rsid w:val="00095555"/>
    <w:rsid w:val="00097169"/>
    <w:rsid w:val="000A0092"/>
    <w:rsid w:val="000A0557"/>
    <w:rsid w:val="000A1891"/>
    <w:rsid w:val="000A19BB"/>
    <w:rsid w:val="000A3033"/>
    <w:rsid w:val="000A68EA"/>
    <w:rsid w:val="000A7757"/>
    <w:rsid w:val="000A7F0B"/>
    <w:rsid w:val="000A7FC2"/>
    <w:rsid w:val="000B11E6"/>
    <w:rsid w:val="000B1D1F"/>
    <w:rsid w:val="000B1EB0"/>
    <w:rsid w:val="000B5385"/>
    <w:rsid w:val="000B59B8"/>
    <w:rsid w:val="000B5B42"/>
    <w:rsid w:val="000B5DBA"/>
    <w:rsid w:val="000B6442"/>
    <w:rsid w:val="000B6CE4"/>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6D19"/>
    <w:rsid w:val="000E77DD"/>
    <w:rsid w:val="000E7910"/>
    <w:rsid w:val="000F1619"/>
    <w:rsid w:val="000F1623"/>
    <w:rsid w:val="000F1A47"/>
    <w:rsid w:val="000F394F"/>
    <w:rsid w:val="000F3DBB"/>
    <w:rsid w:val="000F4F0D"/>
    <w:rsid w:val="000F612E"/>
    <w:rsid w:val="000F7258"/>
    <w:rsid w:val="00101137"/>
    <w:rsid w:val="00101BA8"/>
    <w:rsid w:val="00104211"/>
    <w:rsid w:val="0010666D"/>
    <w:rsid w:val="00106B1C"/>
    <w:rsid w:val="00107CF2"/>
    <w:rsid w:val="001131B5"/>
    <w:rsid w:val="001144D5"/>
    <w:rsid w:val="00114BFA"/>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95D"/>
    <w:rsid w:val="00137BEF"/>
    <w:rsid w:val="00140C89"/>
    <w:rsid w:val="00141425"/>
    <w:rsid w:val="00143A20"/>
    <w:rsid w:val="00151023"/>
    <w:rsid w:val="00151A09"/>
    <w:rsid w:val="00151A9A"/>
    <w:rsid w:val="00151EB9"/>
    <w:rsid w:val="0015271E"/>
    <w:rsid w:val="001542D1"/>
    <w:rsid w:val="00154FA0"/>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700F4"/>
    <w:rsid w:val="00170521"/>
    <w:rsid w:val="001738C4"/>
    <w:rsid w:val="001741E1"/>
    <w:rsid w:val="001765EA"/>
    <w:rsid w:val="001768FB"/>
    <w:rsid w:val="00176F33"/>
    <w:rsid w:val="001771BF"/>
    <w:rsid w:val="00177620"/>
    <w:rsid w:val="001807BA"/>
    <w:rsid w:val="001845C5"/>
    <w:rsid w:val="001845E1"/>
    <w:rsid w:val="0018605D"/>
    <w:rsid w:val="0018610A"/>
    <w:rsid w:val="00190206"/>
    <w:rsid w:val="00191689"/>
    <w:rsid w:val="001924E9"/>
    <w:rsid w:val="0019295B"/>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B0A89"/>
    <w:rsid w:val="001B2120"/>
    <w:rsid w:val="001B328B"/>
    <w:rsid w:val="001B46C8"/>
    <w:rsid w:val="001B4848"/>
    <w:rsid w:val="001B5EE0"/>
    <w:rsid w:val="001B61DB"/>
    <w:rsid w:val="001B6616"/>
    <w:rsid w:val="001B6FFC"/>
    <w:rsid w:val="001C059F"/>
    <w:rsid w:val="001C0E92"/>
    <w:rsid w:val="001C15B4"/>
    <w:rsid w:val="001C31E6"/>
    <w:rsid w:val="001C3D18"/>
    <w:rsid w:val="001C501C"/>
    <w:rsid w:val="001C54C5"/>
    <w:rsid w:val="001C59A5"/>
    <w:rsid w:val="001C65CD"/>
    <w:rsid w:val="001C7986"/>
    <w:rsid w:val="001D104E"/>
    <w:rsid w:val="001D12AF"/>
    <w:rsid w:val="001D14AA"/>
    <w:rsid w:val="001D23A0"/>
    <w:rsid w:val="001D24B9"/>
    <w:rsid w:val="001D60C8"/>
    <w:rsid w:val="001E1105"/>
    <w:rsid w:val="001E1DD1"/>
    <w:rsid w:val="001E3CAD"/>
    <w:rsid w:val="001E3D52"/>
    <w:rsid w:val="001E5D73"/>
    <w:rsid w:val="001E6053"/>
    <w:rsid w:val="001E79AE"/>
    <w:rsid w:val="001F447A"/>
    <w:rsid w:val="001F4792"/>
    <w:rsid w:val="001F4B39"/>
    <w:rsid w:val="001F6C94"/>
    <w:rsid w:val="001F6E08"/>
    <w:rsid w:val="001F7399"/>
    <w:rsid w:val="001F7BAD"/>
    <w:rsid w:val="001F7C27"/>
    <w:rsid w:val="00200515"/>
    <w:rsid w:val="002019B3"/>
    <w:rsid w:val="00203A9F"/>
    <w:rsid w:val="002040FC"/>
    <w:rsid w:val="0020424B"/>
    <w:rsid w:val="002050D0"/>
    <w:rsid w:val="002057AD"/>
    <w:rsid w:val="00205D27"/>
    <w:rsid w:val="00206699"/>
    <w:rsid w:val="00206C43"/>
    <w:rsid w:val="00206E4E"/>
    <w:rsid w:val="0020779D"/>
    <w:rsid w:val="00207F30"/>
    <w:rsid w:val="00211CE7"/>
    <w:rsid w:val="00212319"/>
    <w:rsid w:val="00213082"/>
    <w:rsid w:val="0021387D"/>
    <w:rsid w:val="00214051"/>
    <w:rsid w:val="00220D82"/>
    <w:rsid w:val="00221142"/>
    <w:rsid w:val="00221DBF"/>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41AA"/>
    <w:rsid w:val="0024708C"/>
    <w:rsid w:val="00247483"/>
    <w:rsid w:val="00247973"/>
    <w:rsid w:val="00247AA9"/>
    <w:rsid w:val="0025014B"/>
    <w:rsid w:val="0025317C"/>
    <w:rsid w:val="00254CA9"/>
    <w:rsid w:val="00256E1A"/>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1AE"/>
    <w:rsid w:val="00284419"/>
    <w:rsid w:val="00285DF8"/>
    <w:rsid w:val="002874E2"/>
    <w:rsid w:val="00290330"/>
    <w:rsid w:val="00292D21"/>
    <w:rsid w:val="00295F40"/>
    <w:rsid w:val="00296694"/>
    <w:rsid w:val="002A1E66"/>
    <w:rsid w:val="002A445D"/>
    <w:rsid w:val="002A65DC"/>
    <w:rsid w:val="002B4FF0"/>
    <w:rsid w:val="002B51CD"/>
    <w:rsid w:val="002B6153"/>
    <w:rsid w:val="002C3128"/>
    <w:rsid w:val="002C4FF2"/>
    <w:rsid w:val="002C50BE"/>
    <w:rsid w:val="002C5AB7"/>
    <w:rsid w:val="002C627C"/>
    <w:rsid w:val="002D037E"/>
    <w:rsid w:val="002D0C3C"/>
    <w:rsid w:val="002D1361"/>
    <w:rsid w:val="002D2B1E"/>
    <w:rsid w:val="002D2C42"/>
    <w:rsid w:val="002D375B"/>
    <w:rsid w:val="002D4317"/>
    <w:rsid w:val="002D62E8"/>
    <w:rsid w:val="002D62EB"/>
    <w:rsid w:val="002D7D98"/>
    <w:rsid w:val="002E200C"/>
    <w:rsid w:val="002E2E15"/>
    <w:rsid w:val="002E3A35"/>
    <w:rsid w:val="002E4308"/>
    <w:rsid w:val="002E745C"/>
    <w:rsid w:val="002E791F"/>
    <w:rsid w:val="002E7D51"/>
    <w:rsid w:val="002E7F48"/>
    <w:rsid w:val="002F20EB"/>
    <w:rsid w:val="002F252C"/>
    <w:rsid w:val="002F2A56"/>
    <w:rsid w:val="002F3E76"/>
    <w:rsid w:val="002F43A8"/>
    <w:rsid w:val="002F4C81"/>
    <w:rsid w:val="002F6633"/>
    <w:rsid w:val="002F6DD2"/>
    <w:rsid w:val="002F6DFB"/>
    <w:rsid w:val="002F7829"/>
    <w:rsid w:val="002F78F7"/>
    <w:rsid w:val="0030168C"/>
    <w:rsid w:val="00301D59"/>
    <w:rsid w:val="00304F40"/>
    <w:rsid w:val="003051A5"/>
    <w:rsid w:val="00307586"/>
    <w:rsid w:val="0030796E"/>
    <w:rsid w:val="00310DB9"/>
    <w:rsid w:val="00311C85"/>
    <w:rsid w:val="00311E37"/>
    <w:rsid w:val="00314A68"/>
    <w:rsid w:val="003174D9"/>
    <w:rsid w:val="00321A26"/>
    <w:rsid w:val="00321C6A"/>
    <w:rsid w:val="00321EBE"/>
    <w:rsid w:val="00322179"/>
    <w:rsid w:val="00324C8E"/>
    <w:rsid w:val="00324F0C"/>
    <w:rsid w:val="003331E8"/>
    <w:rsid w:val="0033593F"/>
    <w:rsid w:val="003359E1"/>
    <w:rsid w:val="00335AA9"/>
    <w:rsid w:val="00336512"/>
    <w:rsid w:val="00336906"/>
    <w:rsid w:val="003369E9"/>
    <w:rsid w:val="00341F29"/>
    <w:rsid w:val="0034228B"/>
    <w:rsid w:val="00342B29"/>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7DD2"/>
    <w:rsid w:val="0036194E"/>
    <w:rsid w:val="00362059"/>
    <w:rsid w:val="00363BFC"/>
    <w:rsid w:val="00366056"/>
    <w:rsid w:val="0036607C"/>
    <w:rsid w:val="0037048B"/>
    <w:rsid w:val="003740FF"/>
    <w:rsid w:val="003761EA"/>
    <w:rsid w:val="003800C0"/>
    <w:rsid w:val="00380543"/>
    <w:rsid w:val="00380690"/>
    <w:rsid w:val="00381F0E"/>
    <w:rsid w:val="00386E52"/>
    <w:rsid w:val="00390750"/>
    <w:rsid w:val="00392752"/>
    <w:rsid w:val="00392F0C"/>
    <w:rsid w:val="00392F6B"/>
    <w:rsid w:val="00393099"/>
    <w:rsid w:val="00393624"/>
    <w:rsid w:val="003962CB"/>
    <w:rsid w:val="00396798"/>
    <w:rsid w:val="003970AE"/>
    <w:rsid w:val="003A06C6"/>
    <w:rsid w:val="003A19C0"/>
    <w:rsid w:val="003A2178"/>
    <w:rsid w:val="003A33CA"/>
    <w:rsid w:val="003A4527"/>
    <w:rsid w:val="003A521A"/>
    <w:rsid w:val="003A58B8"/>
    <w:rsid w:val="003A5B4C"/>
    <w:rsid w:val="003A677E"/>
    <w:rsid w:val="003A7A80"/>
    <w:rsid w:val="003A7EDE"/>
    <w:rsid w:val="003B1501"/>
    <w:rsid w:val="003B24D6"/>
    <w:rsid w:val="003B27D2"/>
    <w:rsid w:val="003B3143"/>
    <w:rsid w:val="003B6C3B"/>
    <w:rsid w:val="003B7071"/>
    <w:rsid w:val="003C2721"/>
    <w:rsid w:val="003C486C"/>
    <w:rsid w:val="003C6BCB"/>
    <w:rsid w:val="003C7072"/>
    <w:rsid w:val="003D2074"/>
    <w:rsid w:val="003D23DA"/>
    <w:rsid w:val="003D46C6"/>
    <w:rsid w:val="003D4F19"/>
    <w:rsid w:val="003D5536"/>
    <w:rsid w:val="003D747A"/>
    <w:rsid w:val="003D7A54"/>
    <w:rsid w:val="003E11B8"/>
    <w:rsid w:val="003E36B1"/>
    <w:rsid w:val="003E4162"/>
    <w:rsid w:val="003E49BD"/>
    <w:rsid w:val="003E58AC"/>
    <w:rsid w:val="003E5E53"/>
    <w:rsid w:val="003E67CD"/>
    <w:rsid w:val="003F004A"/>
    <w:rsid w:val="003F1C2F"/>
    <w:rsid w:val="003F3DD7"/>
    <w:rsid w:val="003F40F8"/>
    <w:rsid w:val="003F508E"/>
    <w:rsid w:val="003F60AB"/>
    <w:rsid w:val="003F6838"/>
    <w:rsid w:val="003F7CBD"/>
    <w:rsid w:val="003F7DA4"/>
    <w:rsid w:val="004031E7"/>
    <w:rsid w:val="0040399E"/>
    <w:rsid w:val="00405479"/>
    <w:rsid w:val="0040727C"/>
    <w:rsid w:val="0041495F"/>
    <w:rsid w:val="00414FF5"/>
    <w:rsid w:val="0041740E"/>
    <w:rsid w:val="004175AE"/>
    <w:rsid w:val="004222A8"/>
    <w:rsid w:val="00422362"/>
    <w:rsid w:val="004249F3"/>
    <w:rsid w:val="00426598"/>
    <w:rsid w:val="004269A4"/>
    <w:rsid w:val="004304D5"/>
    <w:rsid w:val="004317FA"/>
    <w:rsid w:val="004323B8"/>
    <w:rsid w:val="00433129"/>
    <w:rsid w:val="004337C8"/>
    <w:rsid w:val="00435552"/>
    <w:rsid w:val="004365ED"/>
    <w:rsid w:val="0043665D"/>
    <w:rsid w:val="00440652"/>
    <w:rsid w:val="004409C7"/>
    <w:rsid w:val="00442A94"/>
    <w:rsid w:val="0044334A"/>
    <w:rsid w:val="00443B0B"/>
    <w:rsid w:val="004449DB"/>
    <w:rsid w:val="004458A6"/>
    <w:rsid w:val="00446B10"/>
    <w:rsid w:val="00447037"/>
    <w:rsid w:val="004472B6"/>
    <w:rsid w:val="00447442"/>
    <w:rsid w:val="00452D6F"/>
    <w:rsid w:val="00453D05"/>
    <w:rsid w:val="004602C1"/>
    <w:rsid w:val="004604F0"/>
    <w:rsid w:val="00461996"/>
    <w:rsid w:val="0046249B"/>
    <w:rsid w:val="00464DB9"/>
    <w:rsid w:val="00465897"/>
    <w:rsid w:val="0046679A"/>
    <w:rsid w:val="004667E7"/>
    <w:rsid w:val="004668C4"/>
    <w:rsid w:val="00466DC7"/>
    <w:rsid w:val="00470781"/>
    <w:rsid w:val="0047379E"/>
    <w:rsid w:val="0047436F"/>
    <w:rsid w:val="004744B4"/>
    <w:rsid w:val="004750AE"/>
    <w:rsid w:val="00481581"/>
    <w:rsid w:val="00481CF8"/>
    <w:rsid w:val="00483B42"/>
    <w:rsid w:val="00484CF5"/>
    <w:rsid w:val="004866A1"/>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696"/>
    <w:rsid w:val="004A2CE4"/>
    <w:rsid w:val="004A30DC"/>
    <w:rsid w:val="004A3D87"/>
    <w:rsid w:val="004A3F47"/>
    <w:rsid w:val="004A3FCE"/>
    <w:rsid w:val="004A436A"/>
    <w:rsid w:val="004A5DE1"/>
    <w:rsid w:val="004A7149"/>
    <w:rsid w:val="004B0FA0"/>
    <w:rsid w:val="004B1143"/>
    <w:rsid w:val="004B18A9"/>
    <w:rsid w:val="004B2B98"/>
    <w:rsid w:val="004B2EAA"/>
    <w:rsid w:val="004B2ED6"/>
    <w:rsid w:val="004B4666"/>
    <w:rsid w:val="004B4E2F"/>
    <w:rsid w:val="004B5159"/>
    <w:rsid w:val="004B5BE7"/>
    <w:rsid w:val="004B6ADF"/>
    <w:rsid w:val="004B74F8"/>
    <w:rsid w:val="004C1BAF"/>
    <w:rsid w:val="004C3FBC"/>
    <w:rsid w:val="004C5AF9"/>
    <w:rsid w:val="004C5FB2"/>
    <w:rsid w:val="004C751D"/>
    <w:rsid w:val="004C7993"/>
    <w:rsid w:val="004D023C"/>
    <w:rsid w:val="004D0A6C"/>
    <w:rsid w:val="004D0CA1"/>
    <w:rsid w:val="004D0D01"/>
    <w:rsid w:val="004D1326"/>
    <w:rsid w:val="004D15D7"/>
    <w:rsid w:val="004D175C"/>
    <w:rsid w:val="004D2CE6"/>
    <w:rsid w:val="004D360E"/>
    <w:rsid w:val="004D4F8C"/>
    <w:rsid w:val="004D5A02"/>
    <w:rsid w:val="004D6B86"/>
    <w:rsid w:val="004D70EB"/>
    <w:rsid w:val="004E0182"/>
    <w:rsid w:val="004E12D8"/>
    <w:rsid w:val="004E3227"/>
    <w:rsid w:val="004E4E01"/>
    <w:rsid w:val="004E60D2"/>
    <w:rsid w:val="004F047F"/>
    <w:rsid w:val="004F093C"/>
    <w:rsid w:val="004F1321"/>
    <w:rsid w:val="004F156E"/>
    <w:rsid w:val="004F3890"/>
    <w:rsid w:val="004F42D1"/>
    <w:rsid w:val="004F7B80"/>
    <w:rsid w:val="00501C54"/>
    <w:rsid w:val="0050485A"/>
    <w:rsid w:val="00504AE4"/>
    <w:rsid w:val="00504F88"/>
    <w:rsid w:val="005079F4"/>
    <w:rsid w:val="00512D78"/>
    <w:rsid w:val="005136F4"/>
    <w:rsid w:val="0051388A"/>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242C"/>
    <w:rsid w:val="005532A9"/>
    <w:rsid w:val="00556746"/>
    <w:rsid w:val="005625A1"/>
    <w:rsid w:val="0056412A"/>
    <w:rsid w:val="00564973"/>
    <w:rsid w:val="00564997"/>
    <w:rsid w:val="005652BD"/>
    <w:rsid w:val="0056578C"/>
    <w:rsid w:val="00565B68"/>
    <w:rsid w:val="005663FB"/>
    <w:rsid w:val="0056648A"/>
    <w:rsid w:val="0056752B"/>
    <w:rsid w:val="00570DFB"/>
    <w:rsid w:val="00572BE5"/>
    <w:rsid w:val="00573BEE"/>
    <w:rsid w:val="0057419E"/>
    <w:rsid w:val="00574992"/>
    <w:rsid w:val="005752F9"/>
    <w:rsid w:val="00575D3B"/>
    <w:rsid w:val="00576BCA"/>
    <w:rsid w:val="00580913"/>
    <w:rsid w:val="0058188A"/>
    <w:rsid w:val="0058242D"/>
    <w:rsid w:val="005828DC"/>
    <w:rsid w:val="00585D4E"/>
    <w:rsid w:val="005861E7"/>
    <w:rsid w:val="005864FA"/>
    <w:rsid w:val="005866E7"/>
    <w:rsid w:val="0059020E"/>
    <w:rsid w:val="00591408"/>
    <w:rsid w:val="005928B3"/>
    <w:rsid w:val="005931ED"/>
    <w:rsid w:val="00593DA4"/>
    <w:rsid w:val="00594333"/>
    <w:rsid w:val="00595412"/>
    <w:rsid w:val="00595B20"/>
    <w:rsid w:val="00595D39"/>
    <w:rsid w:val="00596E14"/>
    <w:rsid w:val="005A076D"/>
    <w:rsid w:val="005A3F0C"/>
    <w:rsid w:val="005A491A"/>
    <w:rsid w:val="005A65C7"/>
    <w:rsid w:val="005A69A6"/>
    <w:rsid w:val="005A724A"/>
    <w:rsid w:val="005A7673"/>
    <w:rsid w:val="005A7B0F"/>
    <w:rsid w:val="005B0BB0"/>
    <w:rsid w:val="005B33F7"/>
    <w:rsid w:val="005B3B93"/>
    <w:rsid w:val="005B4284"/>
    <w:rsid w:val="005B7ACA"/>
    <w:rsid w:val="005C06CB"/>
    <w:rsid w:val="005C3718"/>
    <w:rsid w:val="005C3804"/>
    <w:rsid w:val="005C44E6"/>
    <w:rsid w:val="005C4B62"/>
    <w:rsid w:val="005C5296"/>
    <w:rsid w:val="005C65EC"/>
    <w:rsid w:val="005C6BD4"/>
    <w:rsid w:val="005C70DB"/>
    <w:rsid w:val="005C784A"/>
    <w:rsid w:val="005C7A90"/>
    <w:rsid w:val="005D131A"/>
    <w:rsid w:val="005D2274"/>
    <w:rsid w:val="005D29DC"/>
    <w:rsid w:val="005D6453"/>
    <w:rsid w:val="005D736D"/>
    <w:rsid w:val="005E1C1A"/>
    <w:rsid w:val="005E3EA0"/>
    <w:rsid w:val="005E4B36"/>
    <w:rsid w:val="005E5508"/>
    <w:rsid w:val="005E649A"/>
    <w:rsid w:val="005E6986"/>
    <w:rsid w:val="005E73AA"/>
    <w:rsid w:val="005F251C"/>
    <w:rsid w:val="005F5AED"/>
    <w:rsid w:val="005F6795"/>
    <w:rsid w:val="006003F0"/>
    <w:rsid w:val="0060585E"/>
    <w:rsid w:val="006072E3"/>
    <w:rsid w:val="00614594"/>
    <w:rsid w:val="00614B20"/>
    <w:rsid w:val="00614E9B"/>
    <w:rsid w:val="00615A6B"/>
    <w:rsid w:val="0061747E"/>
    <w:rsid w:val="00617703"/>
    <w:rsid w:val="006209E1"/>
    <w:rsid w:val="00621334"/>
    <w:rsid w:val="0062415B"/>
    <w:rsid w:val="0062596C"/>
    <w:rsid w:val="006305C5"/>
    <w:rsid w:val="00630623"/>
    <w:rsid w:val="00632315"/>
    <w:rsid w:val="00633B5E"/>
    <w:rsid w:val="00633B68"/>
    <w:rsid w:val="00635403"/>
    <w:rsid w:val="00636EA9"/>
    <w:rsid w:val="00637CF1"/>
    <w:rsid w:val="00640B8D"/>
    <w:rsid w:val="00641876"/>
    <w:rsid w:val="00641AB4"/>
    <w:rsid w:val="006422FD"/>
    <w:rsid w:val="00644638"/>
    <w:rsid w:val="00645290"/>
    <w:rsid w:val="00646F91"/>
    <w:rsid w:val="00647391"/>
    <w:rsid w:val="00652B0E"/>
    <w:rsid w:val="00654728"/>
    <w:rsid w:val="0065656A"/>
    <w:rsid w:val="00657C9C"/>
    <w:rsid w:val="00662936"/>
    <w:rsid w:val="00663C79"/>
    <w:rsid w:val="00663EC1"/>
    <w:rsid w:val="0066593C"/>
    <w:rsid w:val="0066613C"/>
    <w:rsid w:val="0067040D"/>
    <w:rsid w:val="00670B39"/>
    <w:rsid w:val="00670DE0"/>
    <w:rsid w:val="00672620"/>
    <w:rsid w:val="00672E5C"/>
    <w:rsid w:val="006752DF"/>
    <w:rsid w:val="00675958"/>
    <w:rsid w:val="00677BC2"/>
    <w:rsid w:val="006819EA"/>
    <w:rsid w:val="0068222F"/>
    <w:rsid w:val="0068297E"/>
    <w:rsid w:val="00683612"/>
    <w:rsid w:val="00683B2D"/>
    <w:rsid w:val="00684C26"/>
    <w:rsid w:val="00687EDF"/>
    <w:rsid w:val="00691D13"/>
    <w:rsid w:val="00693086"/>
    <w:rsid w:val="006935AC"/>
    <w:rsid w:val="0069492C"/>
    <w:rsid w:val="00695453"/>
    <w:rsid w:val="00696408"/>
    <w:rsid w:val="006964BC"/>
    <w:rsid w:val="006972BE"/>
    <w:rsid w:val="006A02FE"/>
    <w:rsid w:val="006A0372"/>
    <w:rsid w:val="006A1ECC"/>
    <w:rsid w:val="006A5B2F"/>
    <w:rsid w:val="006A6E17"/>
    <w:rsid w:val="006A7CFE"/>
    <w:rsid w:val="006A7F4D"/>
    <w:rsid w:val="006B015B"/>
    <w:rsid w:val="006B043F"/>
    <w:rsid w:val="006B1E2C"/>
    <w:rsid w:val="006B3C18"/>
    <w:rsid w:val="006B3CE1"/>
    <w:rsid w:val="006B436F"/>
    <w:rsid w:val="006B5964"/>
    <w:rsid w:val="006C162F"/>
    <w:rsid w:val="006C1866"/>
    <w:rsid w:val="006C1BD0"/>
    <w:rsid w:val="006C6143"/>
    <w:rsid w:val="006C70AC"/>
    <w:rsid w:val="006D289E"/>
    <w:rsid w:val="006D3992"/>
    <w:rsid w:val="006D672C"/>
    <w:rsid w:val="006D7EE9"/>
    <w:rsid w:val="006E2203"/>
    <w:rsid w:val="006E4C85"/>
    <w:rsid w:val="006E7D0F"/>
    <w:rsid w:val="006F0D5A"/>
    <w:rsid w:val="006F1631"/>
    <w:rsid w:val="006F30B1"/>
    <w:rsid w:val="006F34AC"/>
    <w:rsid w:val="006F37C6"/>
    <w:rsid w:val="006F4D24"/>
    <w:rsid w:val="006F5249"/>
    <w:rsid w:val="006F53E5"/>
    <w:rsid w:val="00702832"/>
    <w:rsid w:val="00703669"/>
    <w:rsid w:val="00703ABD"/>
    <w:rsid w:val="00705470"/>
    <w:rsid w:val="0070553D"/>
    <w:rsid w:val="007065F6"/>
    <w:rsid w:val="007066DE"/>
    <w:rsid w:val="007104AA"/>
    <w:rsid w:val="00710637"/>
    <w:rsid w:val="0071311E"/>
    <w:rsid w:val="007157CA"/>
    <w:rsid w:val="00716065"/>
    <w:rsid w:val="007166F3"/>
    <w:rsid w:val="00717271"/>
    <w:rsid w:val="0072088E"/>
    <w:rsid w:val="00723C44"/>
    <w:rsid w:val="007244DE"/>
    <w:rsid w:val="00724E80"/>
    <w:rsid w:val="00724F0A"/>
    <w:rsid w:val="007257AA"/>
    <w:rsid w:val="007271D5"/>
    <w:rsid w:val="0072723B"/>
    <w:rsid w:val="00730BFD"/>
    <w:rsid w:val="0073135C"/>
    <w:rsid w:val="00731E8B"/>
    <w:rsid w:val="0073231E"/>
    <w:rsid w:val="00733657"/>
    <w:rsid w:val="007341DD"/>
    <w:rsid w:val="007355BA"/>
    <w:rsid w:val="007409D3"/>
    <w:rsid w:val="00740A4A"/>
    <w:rsid w:val="00742B5F"/>
    <w:rsid w:val="00743C47"/>
    <w:rsid w:val="0074500E"/>
    <w:rsid w:val="00746702"/>
    <w:rsid w:val="007501D6"/>
    <w:rsid w:val="0075060F"/>
    <w:rsid w:val="00750A13"/>
    <w:rsid w:val="0075141B"/>
    <w:rsid w:val="00753DFC"/>
    <w:rsid w:val="007552E6"/>
    <w:rsid w:val="0075667F"/>
    <w:rsid w:val="00761043"/>
    <w:rsid w:val="00762469"/>
    <w:rsid w:val="007624EB"/>
    <w:rsid w:val="00763493"/>
    <w:rsid w:val="007644F9"/>
    <w:rsid w:val="00765265"/>
    <w:rsid w:val="007662EA"/>
    <w:rsid w:val="00767752"/>
    <w:rsid w:val="00770729"/>
    <w:rsid w:val="007712EF"/>
    <w:rsid w:val="0077486A"/>
    <w:rsid w:val="00780265"/>
    <w:rsid w:val="007809CE"/>
    <w:rsid w:val="00781B10"/>
    <w:rsid w:val="0078228C"/>
    <w:rsid w:val="00792936"/>
    <w:rsid w:val="00793747"/>
    <w:rsid w:val="00793B50"/>
    <w:rsid w:val="00797550"/>
    <w:rsid w:val="007A3445"/>
    <w:rsid w:val="007A48FB"/>
    <w:rsid w:val="007A6025"/>
    <w:rsid w:val="007B068B"/>
    <w:rsid w:val="007B12E4"/>
    <w:rsid w:val="007B3B17"/>
    <w:rsid w:val="007B3DCC"/>
    <w:rsid w:val="007B6127"/>
    <w:rsid w:val="007C0E6A"/>
    <w:rsid w:val="007C2549"/>
    <w:rsid w:val="007C300E"/>
    <w:rsid w:val="007C452F"/>
    <w:rsid w:val="007C4716"/>
    <w:rsid w:val="007C472F"/>
    <w:rsid w:val="007C6FCE"/>
    <w:rsid w:val="007C768E"/>
    <w:rsid w:val="007C78E7"/>
    <w:rsid w:val="007D099D"/>
    <w:rsid w:val="007D2500"/>
    <w:rsid w:val="007D274D"/>
    <w:rsid w:val="007D789B"/>
    <w:rsid w:val="007E1997"/>
    <w:rsid w:val="007E1C3C"/>
    <w:rsid w:val="007E2458"/>
    <w:rsid w:val="007E4915"/>
    <w:rsid w:val="007E5941"/>
    <w:rsid w:val="007E6E8C"/>
    <w:rsid w:val="007F2E32"/>
    <w:rsid w:val="007F3AAC"/>
    <w:rsid w:val="007F3E83"/>
    <w:rsid w:val="007F6F16"/>
    <w:rsid w:val="0080005F"/>
    <w:rsid w:val="008005F4"/>
    <w:rsid w:val="00801F35"/>
    <w:rsid w:val="008029FE"/>
    <w:rsid w:val="00803957"/>
    <w:rsid w:val="00803A96"/>
    <w:rsid w:val="008117D5"/>
    <w:rsid w:val="0081390C"/>
    <w:rsid w:val="0081598F"/>
    <w:rsid w:val="00815CB9"/>
    <w:rsid w:val="00816791"/>
    <w:rsid w:val="00816831"/>
    <w:rsid w:val="008202CA"/>
    <w:rsid w:val="00821651"/>
    <w:rsid w:val="00821BE1"/>
    <w:rsid w:val="00822477"/>
    <w:rsid w:val="00822613"/>
    <w:rsid w:val="00826904"/>
    <w:rsid w:val="0082770E"/>
    <w:rsid w:val="008277C4"/>
    <w:rsid w:val="00831127"/>
    <w:rsid w:val="008313B2"/>
    <w:rsid w:val="0083267E"/>
    <w:rsid w:val="0083614A"/>
    <w:rsid w:val="0083691D"/>
    <w:rsid w:val="00837D67"/>
    <w:rsid w:val="00845C99"/>
    <w:rsid w:val="00845FE3"/>
    <w:rsid w:val="00851958"/>
    <w:rsid w:val="008534F6"/>
    <w:rsid w:val="00853A49"/>
    <w:rsid w:val="00854808"/>
    <w:rsid w:val="00854D07"/>
    <w:rsid w:val="00856513"/>
    <w:rsid w:val="00863193"/>
    <w:rsid w:val="008640C1"/>
    <w:rsid w:val="008655C1"/>
    <w:rsid w:val="00867951"/>
    <w:rsid w:val="00870830"/>
    <w:rsid w:val="008737EE"/>
    <w:rsid w:val="00873E15"/>
    <w:rsid w:val="0087460B"/>
    <w:rsid w:val="008747E8"/>
    <w:rsid w:val="008775BE"/>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5BFF"/>
    <w:rsid w:val="008A7304"/>
    <w:rsid w:val="008A77D5"/>
    <w:rsid w:val="008A78F1"/>
    <w:rsid w:val="008B073B"/>
    <w:rsid w:val="008B0D77"/>
    <w:rsid w:val="008B1ACB"/>
    <w:rsid w:val="008B30A4"/>
    <w:rsid w:val="008B34C2"/>
    <w:rsid w:val="008B4978"/>
    <w:rsid w:val="008B4C4D"/>
    <w:rsid w:val="008B745C"/>
    <w:rsid w:val="008B7677"/>
    <w:rsid w:val="008C13FD"/>
    <w:rsid w:val="008C1C38"/>
    <w:rsid w:val="008C1EEC"/>
    <w:rsid w:val="008C5E0E"/>
    <w:rsid w:val="008C7115"/>
    <w:rsid w:val="008D11DD"/>
    <w:rsid w:val="008D2B13"/>
    <w:rsid w:val="008D365D"/>
    <w:rsid w:val="008D4456"/>
    <w:rsid w:val="008D4C03"/>
    <w:rsid w:val="008D4F9C"/>
    <w:rsid w:val="008D79EC"/>
    <w:rsid w:val="008E02C0"/>
    <w:rsid w:val="008E04A6"/>
    <w:rsid w:val="008E5CB0"/>
    <w:rsid w:val="008E73E1"/>
    <w:rsid w:val="008F3903"/>
    <w:rsid w:val="008F5016"/>
    <w:rsid w:val="008F53CF"/>
    <w:rsid w:val="008F5E72"/>
    <w:rsid w:val="008F6522"/>
    <w:rsid w:val="008F78A9"/>
    <w:rsid w:val="008F7E90"/>
    <w:rsid w:val="008F7FE8"/>
    <w:rsid w:val="00901897"/>
    <w:rsid w:val="0090242C"/>
    <w:rsid w:val="00904B91"/>
    <w:rsid w:val="009059E2"/>
    <w:rsid w:val="00906A67"/>
    <w:rsid w:val="00906EFE"/>
    <w:rsid w:val="009071B8"/>
    <w:rsid w:val="00907C01"/>
    <w:rsid w:val="00910F0E"/>
    <w:rsid w:val="00912C6A"/>
    <w:rsid w:val="00912F13"/>
    <w:rsid w:val="0091348B"/>
    <w:rsid w:val="009140E6"/>
    <w:rsid w:val="00916749"/>
    <w:rsid w:val="009167C1"/>
    <w:rsid w:val="00917290"/>
    <w:rsid w:val="009176C4"/>
    <w:rsid w:val="00920028"/>
    <w:rsid w:val="00921160"/>
    <w:rsid w:val="009235BD"/>
    <w:rsid w:val="00927477"/>
    <w:rsid w:val="009313FB"/>
    <w:rsid w:val="00932C62"/>
    <w:rsid w:val="00934244"/>
    <w:rsid w:val="00935E05"/>
    <w:rsid w:val="00936F2E"/>
    <w:rsid w:val="0093742A"/>
    <w:rsid w:val="009375C4"/>
    <w:rsid w:val="00937D70"/>
    <w:rsid w:val="009417A5"/>
    <w:rsid w:val="00944582"/>
    <w:rsid w:val="00944C27"/>
    <w:rsid w:val="00944D1D"/>
    <w:rsid w:val="0094641C"/>
    <w:rsid w:val="009472F4"/>
    <w:rsid w:val="009477F2"/>
    <w:rsid w:val="0094799E"/>
    <w:rsid w:val="00950D4A"/>
    <w:rsid w:val="00951132"/>
    <w:rsid w:val="00951A4B"/>
    <w:rsid w:val="00954254"/>
    <w:rsid w:val="009542A2"/>
    <w:rsid w:val="00954D71"/>
    <w:rsid w:val="009558B1"/>
    <w:rsid w:val="00961AE5"/>
    <w:rsid w:val="009634A5"/>
    <w:rsid w:val="00964FE2"/>
    <w:rsid w:val="009655A5"/>
    <w:rsid w:val="00967514"/>
    <w:rsid w:val="00967A5C"/>
    <w:rsid w:val="0097158D"/>
    <w:rsid w:val="009728A7"/>
    <w:rsid w:val="00980348"/>
    <w:rsid w:val="0098113D"/>
    <w:rsid w:val="009841E8"/>
    <w:rsid w:val="0098587B"/>
    <w:rsid w:val="00987BC1"/>
    <w:rsid w:val="009921C7"/>
    <w:rsid w:val="00992AED"/>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C05D7"/>
    <w:rsid w:val="009C1994"/>
    <w:rsid w:val="009C2E62"/>
    <w:rsid w:val="009C505C"/>
    <w:rsid w:val="009C6928"/>
    <w:rsid w:val="009D3A90"/>
    <w:rsid w:val="009D3FE6"/>
    <w:rsid w:val="009D415C"/>
    <w:rsid w:val="009D5121"/>
    <w:rsid w:val="009D59C9"/>
    <w:rsid w:val="009E19BA"/>
    <w:rsid w:val="009E6155"/>
    <w:rsid w:val="009E6978"/>
    <w:rsid w:val="009E6993"/>
    <w:rsid w:val="009F0414"/>
    <w:rsid w:val="009F0E96"/>
    <w:rsid w:val="009F1950"/>
    <w:rsid w:val="009F1D82"/>
    <w:rsid w:val="009F3086"/>
    <w:rsid w:val="009F3F54"/>
    <w:rsid w:val="009F6E31"/>
    <w:rsid w:val="00A00A6B"/>
    <w:rsid w:val="00A00A8A"/>
    <w:rsid w:val="00A00DE2"/>
    <w:rsid w:val="00A02021"/>
    <w:rsid w:val="00A032A1"/>
    <w:rsid w:val="00A04311"/>
    <w:rsid w:val="00A048EF"/>
    <w:rsid w:val="00A04B4A"/>
    <w:rsid w:val="00A04BAC"/>
    <w:rsid w:val="00A054D4"/>
    <w:rsid w:val="00A05BA2"/>
    <w:rsid w:val="00A05CC3"/>
    <w:rsid w:val="00A06CC9"/>
    <w:rsid w:val="00A07146"/>
    <w:rsid w:val="00A11A1A"/>
    <w:rsid w:val="00A11D64"/>
    <w:rsid w:val="00A121EE"/>
    <w:rsid w:val="00A12540"/>
    <w:rsid w:val="00A12B7E"/>
    <w:rsid w:val="00A13A12"/>
    <w:rsid w:val="00A13D44"/>
    <w:rsid w:val="00A1470D"/>
    <w:rsid w:val="00A17774"/>
    <w:rsid w:val="00A177EB"/>
    <w:rsid w:val="00A218B2"/>
    <w:rsid w:val="00A21BA4"/>
    <w:rsid w:val="00A238E1"/>
    <w:rsid w:val="00A23B7F"/>
    <w:rsid w:val="00A23DC6"/>
    <w:rsid w:val="00A30916"/>
    <w:rsid w:val="00A32986"/>
    <w:rsid w:val="00A332DB"/>
    <w:rsid w:val="00A3413D"/>
    <w:rsid w:val="00A358FE"/>
    <w:rsid w:val="00A36E79"/>
    <w:rsid w:val="00A4095E"/>
    <w:rsid w:val="00A43E6F"/>
    <w:rsid w:val="00A45583"/>
    <w:rsid w:val="00A456D1"/>
    <w:rsid w:val="00A46E3F"/>
    <w:rsid w:val="00A4757D"/>
    <w:rsid w:val="00A477B6"/>
    <w:rsid w:val="00A50EB0"/>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7F6B"/>
    <w:rsid w:val="00A80B53"/>
    <w:rsid w:val="00A80EFD"/>
    <w:rsid w:val="00A8120B"/>
    <w:rsid w:val="00A81BB2"/>
    <w:rsid w:val="00A81C8F"/>
    <w:rsid w:val="00A82D62"/>
    <w:rsid w:val="00A84D08"/>
    <w:rsid w:val="00A85A5E"/>
    <w:rsid w:val="00A85CB3"/>
    <w:rsid w:val="00A8771E"/>
    <w:rsid w:val="00A90179"/>
    <w:rsid w:val="00A90CD3"/>
    <w:rsid w:val="00A92734"/>
    <w:rsid w:val="00A933C0"/>
    <w:rsid w:val="00A94BFD"/>
    <w:rsid w:val="00A94D47"/>
    <w:rsid w:val="00A979B4"/>
    <w:rsid w:val="00A97C34"/>
    <w:rsid w:val="00AA0110"/>
    <w:rsid w:val="00AA48ED"/>
    <w:rsid w:val="00AA4C9F"/>
    <w:rsid w:val="00AA5210"/>
    <w:rsid w:val="00AA5C05"/>
    <w:rsid w:val="00AA6848"/>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6D1"/>
    <w:rsid w:val="00AE183E"/>
    <w:rsid w:val="00AE1AF1"/>
    <w:rsid w:val="00AE1C19"/>
    <w:rsid w:val="00AE1EC5"/>
    <w:rsid w:val="00AE260E"/>
    <w:rsid w:val="00AE3648"/>
    <w:rsid w:val="00AE3D9C"/>
    <w:rsid w:val="00AE49B6"/>
    <w:rsid w:val="00AE5389"/>
    <w:rsid w:val="00AE5566"/>
    <w:rsid w:val="00AE5D06"/>
    <w:rsid w:val="00AE669A"/>
    <w:rsid w:val="00AE67A3"/>
    <w:rsid w:val="00AF0D99"/>
    <w:rsid w:val="00AF1421"/>
    <w:rsid w:val="00AF5787"/>
    <w:rsid w:val="00B0054C"/>
    <w:rsid w:val="00B00A87"/>
    <w:rsid w:val="00B02504"/>
    <w:rsid w:val="00B03127"/>
    <w:rsid w:val="00B03BA4"/>
    <w:rsid w:val="00B03DFC"/>
    <w:rsid w:val="00B055B4"/>
    <w:rsid w:val="00B0732C"/>
    <w:rsid w:val="00B07BB5"/>
    <w:rsid w:val="00B126CE"/>
    <w:rsid w:val="00B12ADA"/>
    <w:rsid w:val="00B13A41"/>
    <w:rsid w:val="00B14E1F"/>
    <w:rsid w:val="00B16B41"/>
    <w:rsid w:val="00B206D5"/>
    <w:rsid w:val="00B2251E"/>
    <w:rsid w:val="00B237DB"/>
    <w:rsid w:val="00B2591A"/>
    <w:rsid w:val="00B25AD8"/>
    <w:rsid w:val="00B2628A"/>
    <w:rsid w:val="00B265B9"/>
    <w:rsid w:val="00B279B6"/>
    <w:rsid w:val="00B31B3E"/>
    <w:rsid w:val="00B32E96"/>
    <w:rsid w:val="00B332A2"/>
    <w:rsid w:val="00B34A41"/>
    <w:rsid w:val="00B36528"/>
    <w:rsid w:val="00B41E10"/>
    <w:rsid w:val="00B42008"/>
    <w:rsid w:val="00B42CA0"/>
    <w:rsid w:val="00B43969"/>
    <w:rsid w:val="00B44009"/>
    <w:rsid w:val="00B44E17"/>
    <w:rsid w:val="00B45590"/>
    <w:rsid w:val="00B50058"/>
    <w:rsid w:val="00B50A5A"/>
    <w:rsid w:val="00B512A0"/>
    <w:rsid w:val="00B52F61"/>
    <w:rsid w:val="00B545D7"/>
    <w:rsid w:val="00B556C8"/>
    <w:rsid w:val="00B57EF5"/>
    <w:rsid w:val="00B60949"/>
    <w:rsid w:val="00B60F7A"/>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80733"/>
    <w:rsid w:val="00B80C08"/>
    <w:rsid w:val="00B832D7"/>
    <w:rsid w:val="00B8554D"/>
    <w:rsid w:val="00B87510"/>
    <w:rsid w:val="00B87F69"/>
    <w:rsid w:val="00B87FC5"/>
    <w:rsid w:val="00B915D8"/>
    <w:rsid w:val="00B91A3D"/>
    <w:rsid w:val="00B9223C"/>
    <w:rsid w:val="00B938A1"/>
    <w:rsid w:val="00B94600"/>
    <w:rsid w:val="00B9507C"/>
    <w:rsid w:val="00B96941"/>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3EC7"/>
    <w:rsid w:val="00BB671C"/>
    <w:rsid w:val="00BB68E2"/>
    <w:rsid w:val="00BB6BFD"/>
    <w:rsid w:val="00BB7833"/>
    <w:rsid w:val="00BC0F28"/>
    <w:rsid w:val="00BC14AC"/>
    <w:rsid w:val="00BC1F58"/>
    <w:rsid w:val="00BC2527"/>
    <w:rsid w:val="00BC2AF5"/>
    <w:rsid w:val="00BC519F"/>
    <w:rsid w:val="00BC5683"/>
    <w:rsid w:val="00BC5BA7"/>
    <w:rsid w:val="00BD1436"/>
    <w:rsid w:val="00BD3EED"/>
    <w:rsid w:val="00BD545C"/>
    <w:rsid w:val="00BD5AB2"/>
    <w:rsid w:val="00BD5D3D"/>
    <w:rsid w:val="00BD6269"/>
    <w:rsid w:val="00BE041D"/>
    <w:rsid w:val="00BE0CC8"/>
    <w:rsid w:val="00BE267B"/>
    <w:rsid w:val="00BE317A"/>
    <w:rsid w:val="00BE3E06"/>
    <w:rsid w:val="00BE4B12"/>
    <w:rsid w:val="00BE5049"/>
    <w:rsid w:val="00BE6A33"/>
    <w:rsid w:val="00BE6E3C"/>
    <w:rsid w:val="00BE7884"/>
    <w:rsid w:val="00BF00BF"/>
    <w:rsid w:val="00BF0D2D"/>
    <w:rsid w:val="00BF67C0"/>
    <w:rsid w:val="00C00660"/>
    <w:rsid w:val="00C00EDA"/>
    <w:rsid w:val="00C01305"/>
    <w:rsid w:val="00C029C4"/>
    <w:rsid w:val="00C02E16"/>
    <w:rsid w:val="00C0339D"/>
    <w:rsid w:val="00C05DE2"/>
    <w:rsid w:val="00C066F2"/>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64DE"/>
    <w:rsid w:val="00C70056"/>
    <w:rsid w:val="00C70FB0"/>
    <w:rsid w:val="00C74024"/>
    <w:rsid w:val="00C80784"/>
    <w:rsid w:val="00C80F37"/>
    <w:rsid w:val="00C82EBD"/>
    <w:rsid w:val="00C83B15"/>
    <w:rsid w:val="00C843B5"/>
    <w:rsid w:val="00C86559"/>
    <w:rsid w:val="00C870B9"/>
    <w:rsid w:val="00C91BE1"/>
    <w:rsid w:val="00C925C8"/>
    <w:rsid w:val="00C935E1"/>
    <w:rsid w:val="00C9577C"/>
    <w:rsid w:val="00C95B16"/>
    <w:rsid w:val="00C9603E"/>
    <w:rsid w:val="00C96A0E"/>
    <w:rsid w:val="00C9747B"/>
    <w:rsid w:val="00C97C70"/>
    <w:rsid w:val="00CA0B36"/>
    <w:rsid w:val="00CA2DC8"/>
    <w:rsid w:val="00CA379C"/>
    <w:rsid w:val="00CA37CC"/>
    <w:rsid w:val="00CA45D4"/>
    <w:rsid w:val="00CA755D"/>
    <w:rsid w:val="00CB0BFF"/>
    <w:rsid w:val="00CB1044"/>
    <w:rsid w:val="00CB11A6"/>
    <w:rsid w:val="00CB6CB2"/>
    <w:rsid w:val="00CB75D9"/>
    <w:rsid w:val="00CB7747"/>
    <w:rsid w:val="00CB7F84"/>
    <w:rsid w:val="00CC07A5"/>
    <w:rsid w:val="00CC1ADC"/>
    <w:rsid w:val="00CC262A"/>
    <w:rsid w:val="00CC5387"/>
    <w:rsid w:val="00CC792A"/>
    <w:rsid w:val="00CC7B29"/>
    <w:rsid w:val="00CC7CED"/>
    <w:rsid w:val="00CD1D7D"/>
    <w:rsid w:val="00CD31D5"/>
    <w:rsid w:val="00CD3F39"/>
    <w:rsid w:val="00CD4F5F"/>
    <w:rsid w:val="00CD78FB"/>
    <w:rsid w:val="00CE1E5F"/>
    <w:rsid w:val="00CE31D8"/>
    <w:rsid w:val="00CE3DE1"/>
    <w:rsid w:val="00CE4B7D"/>
    <w:rsid w:val="00CF034C"/>
    <w:rsid w:val="00CF095C"/>
    <w:rsid w:val="00CF1B55"/>
    <w:rsid w:val="00CF35A9"/>
    <w:rsid w:val="00CF3DBD"/>
    <w:rsid w:val="00CF4440"/>
    <w:rsid w:val="00CF6C1B"/>
    <w:rsid w:val="00CF791C"/>
    <w:rsid w:val="00CF7C89"/>
    <w:rsid w:val="00D020FB"/>
    <w:rsid w:val="00D02F73"/>
    <w:rsid w:val="00D037BE"/>
    <w:rsid w:val="00D0430E"/>
    <w:rsid w:val="00D0508A"/>
    <w:rsid w:val="00D06EFA"/>
    <w:rsid w:val="00D10D3A"/>
    <w:rsid w:val="00D10DF5"/>
    <w:rsid w:val="00D10FE5"/>
    <w:rsid w:val="00D13854"/>
    <w:rsid w:val="00D15609"/>
    <w:rsid w:val="00D15E4D"/>
    <w:rsid w:val="00D21FDC"/>
    <w:rsid w:val="00D223FB"/>
    <w:rsid w:val="00D24639"/>
    <w:rsid w:val="00D24993"/>
    <w:rsid w:val="00D2521B"/>
    <w:rsid w:val="00D2564F"/>
    <w:rsid w:val="00D26B6B"/>
    <w:rsid w:val="00D2718C"/>
    <w:rsid w:val="00D2755F"/>
    <w:rsid w:val="00D3027D"/>
    <w:rsid w:val="00D30AA2"/>
    <w:rsid w:val="00D3242C"/>
    <w:rsid w:val="00D3376A"/>
    <w:rsid w:val="00D37BEB"/>
    <w:rsid w:val="00D37E39"/>
    <w:rsid w:val="00D406F6"/>
    <w:rsid w:val="00D41219"/>
    <w:rsid w:val="00D451E7"/>
    <w:rsid w:val="00D45982"/>
    <w:rsid w:val="00D45EF1"/>
    <w:rsid w:val="00D46288"/>
    <w:rsid w:val="00D52A11"/>
    <w:rsid w:val="00D539D1"/>
    <w:rsid w:val="00D54AA6"/>
    <w:rsid w:val="00D5534F"/>
    <w:rsid w:val="00D5549A"/>
    <w:rsid w:val="00D56310"/>
    <w:rsid w:val="00D56F56"/>
    <w:rsid w:val="00D60A2D"/>
    <w:rsid w:val="00D6497F"/>
    <w:rsid w:val="00D64F5B"/>
    <w:rsid w:val="00D65191"/>
    <w:rsid w:val="00D663E2"/>
    <w:rsid w:val="00D6713A"/>
    <w:rsid w:val="00D67558"/>
    <w:rsid w:val="00D6782B"/>
    <w:rsid w:val="00D67F6D"/>
    <w:rsid w:val="00D71186"/>
    <w:rsid w:val="00D71356"/>
    <w:rsid w:val="00D719B6"/>
    <w:rsid w:val="00D72016"/>
    <w:rsid w:val="00D72BAC"/>
    <w:rsid w:val="00D73067"/>
    <w:rsid w:val="00D752CE"/>
    <w:rsid w:val="00D8171A"/>
    <w:rsid w:val="00D82AD5"/>
    <w:rsid w:val="00D84382"/>
    <w:rsid w:val="00D84FE6"/>
    <w:rsid w:val="00D85414"/>
    <w:rsid w:val="00D8555E"/>
    <w:rsid w:val="00D87346"/>
    <w:rsid w:val="00D90201"/>
    <w:rsid w:val="00D9127A"/>
    <w:rsid w:val="00D92BD1"/>
    <w:rsid w:val="00D9364B"/>
    <w:rsid w:val="00D961B5"/>
    <w:rsid w:val="00DA019C"/>
    <w:rsid w:val="00DA0F1D"/>
    <w:rsid w:val="00DA2671"/>
    <w:rsid w:val="00DA3AF2"/>
    <w:rsid w:val="00DA56DA"/>
    <w:rsid w:val="00DA69B5"/>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44F1"/>
    <w:rsid w:val="00DC656B"/>
    <w:rsid w:val="00DC68B4"/>
    <w:rsid w:val="00DC6C90"/>
    <w:rsid w:val="00DC6EEC"/>
    <w:rsid w:val="00DC7FEB"/>
    <w:rsid w:val="00DD08A7"/>
    <w:rsid w:val="00DD125D"/>
    <w:rsid w:val="00DD12E1"/>
    <w:rsid w:val="00DD2D4B"/>
    <w:rsid w:val="00DD4B97"/>
    <w:rsid w:val="00DD4D9B"/>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6D26"/>
    <w:rsid w:val="00DF7189"/>
    <w:rsid w:val="00E0061F"/>
    <w:rsid w:val="00E00DC9"/>
    <w:rsid w:val="00E01338"/>
    <w:rsid w:val="00E01F6F"/>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32A2"/>
    <w:rsid w:val="00E24C3C"/>
    <w:rsid w:val="00E24D67"/>
    <w:rsid w:val="00E25627"/>
    <w:rsid w:val="00E277B2"/>
    <w:rsid w:val="00E32DE4"/>
    <w:rsid w:val="00E3585D"/>
    <w:rsid w:val="00E358F4"/>
    <w:rsid w:val="00E37DEA"/>
    <w:rsid w:val="00E44054"/>
    <w:rsid w:val="00E44301"/>
    <w:rsid w:val="00E46451"/>
    <w:rsid w:val="00E46875"/>
    <w:rsid w:val="00E53436"/>
    <w:rsid w:val="00E56684"/>
    <w:rsid w:val="00E603D3"/>
    <w:rsid w:val="00E60448"/>
    <w:rsid w:val="00E60872"/>
    <w:rsid w:val="00E60F6E"/>
    <w:rsid w:val="00E61394"/>
    <w:rsid w:val="00E62DCF"/>
    <w:rsid w:val="00E65116"/>
    <w:rsid w:val="00E66D75"/>
    <w:rsid w:val="00E7206A"/>
    <w:rsid w:val="00E72BBD"/>
    <w:rsid w:val="00E7305D"/>
    <w:rsid w:val="00E74177"/>
    <w:rsid w:val="00E74AD5"/>
    <w:rsid w:val="00E74BC0"/>
    <w:rsid w:val="00E77904"/>
    <w:rsid w:val="00E7791D"/>
    <w:rsid w:val="00E80BF2"/>
    <w:rsid w:val="00E812BF"/>
    <w:rsid w:val="00E83078"/>
    <w:rsid w:val="00E83F78"/>
    <w:rsid w:val="00E853FC"/>
    <w:rsid w:val="00E8543B"/>
    <w:rsid w:val="00E86186"/>
    <w:rsid w:val="00E863FB"/>
    <w:rsid w:val="00E8641F"/>
    <w:rsid w:val="00E9086A"/>
    <w:rsid w:val="00E90BD7"/>
    <w:rsid w:val="00E9651C"/>
    <w:rsid w:val="00E96601"/>
    <w:rsid w:val="00E96B3E"/>
    <w:rsid w:val="00E974E9"/>
    <w:rsid w:val="00EA0DD7"/>
    <w:rsid w:val="00EA2C68"/>
    <w:rsid w:val="00EA3898"/>
    <w:rsid w:val="00EA3B0A"/>
    <w:rsid w:val="00EA6EA0"/>
    <w:rsid w:val="00EA780C"/>
    <w:rsid w:val="00EB0A9F"/>
    <w:rsid w:val="00EB1BEB"/>
    <w:rsid w:val="00EB292C"/>
    <w:rsid w:val="00EB4A81"/>
    <w:rsid w:val="00EB5490"/>
    <w:rsid w:val="00EB566F"/>
    <w:rsid w:val="00EB5C91"/>
    <w:rsid w:val="00EB61CA"/>
    <w:rsid w:val="00EB6435"/>
    <w:rsid w:val="00EB69D3"/>
    <w:rsid w:val="00EB6C69"/>
    <w:rsid w:val="00EB7420"/>
    <w:rsid w:val="00EC0994"/>
    <w:rsid w:val="00EC13F1"/>
    <w:rsid w:val="00EC38BB"/>
    <w:rsid w:val="00EC3B4A"/>
    <w:rsid w:val="00EC4189"/>
    <w:rsid w:val="00EC66BE"/>
    <w:rsid w:val="00EC7494"/>
    <w:rsid w:val="00ED0F3A"/>
    <w:rsid w:val="00ED4C08"/>
    <w:rsid w:val="00ED5B59"/>
    <w:rsid w:val="00ED5CF1"/>
    <w:rsid w:val="00ED77DA"/>
    <w:rsid w:val="00EE00CF"/>
    <w:rsid w:val="00EE0D94"/>
    <w:rsid w:val="00EE57E2"/>
    <w:rsid w:val="00EE614F"/>
    <w:rsid w:val="00EE6169"/>
    <w:rsid w:val="00EF02AA"/>
    <w:rsid w:val="00EF0796"/>
    <w:rsid w:val="00EF1200"/>
    <w:rsid w:val="00EF3624"/>
    <w:rsid w:val="00EF4CC8"/>
    <w:rsid w:val="00EF60A8"/>
    <w:rsid w:val="00EF695C"/>
    <w:rsid w:val="00EF71C3"/>
    <w:rsid w:val="00EF7B09"/>
    <w:rsid w:val="00F00905"/>
    <w:rsid w:val="00F01F6B"/>
    <w:rsid w:val="00F0295C"/>
    <w:rsid w:val="00F02BCE"/>
    <w:rsid w:val="00F04B0C"/>
    <w:rsid w:val="00F056C5"/>
    <w:rsid w:val="00F11236"/>
    <w:rsid w:val="00F144A4"/>
    <w:rsid w:val="00F162D6"/>
    <w:rsid w:val="00F16C6F"/>
    <w:rsid w:val="00F2056E"/>
    <w:rsid w:val="00F21DE8"/>
    <w:rsid w:val="00F22C40"/>
    <w:rsid w:val="00F23719"/>
    <w:rsid w:val="00F2482E"/>
    <w:rsid w:val="00F25335"/>
    <w:rsid w:val="00F25EEF"/>
    <w:rsid w:val="00F27C8E"/>
    <w:rsid w:val="00F30665"/>
    <w:rsid w:val="00F31036"/>
    <w:rsid w:val="00F31D66"/>
    <w:rsid w:val="00F32925"/>
    <w:rsid w:val="00F332C0"/>
    <w:rsid w:val="00F363EC"/>
    <w:rsid w:val="00F3694D"/>
    <w:rsid w:val="00F40F42"/>
    <w:rsid w:val="00F413AC"/>
    <w:rsid w:val="00F42F62"/>
    <w:rsid w:val="00F455B0"/>
    <w:rsid w:val="00F46A04"/>
    <w:rsid w:val="00F46DA6"/>
    <w:rsid w:val="00F506F9"/>
    <w:rsid w:val="00F52B3C"/>
    <w:rsid w:val="00F53635"/>
    <w:rsid w:val="00F573A7"/>
    <w:rsid w:val="00F574CC"/>
    <w:rsid w:val="00F60187"/>
    <w:rsid w:val="00F61C4C"/>
    <w:rsid w:val="00F62B6A"/>
    <w:rsid w:val="00F62F25"/>
    <w:rsid w:val="00F645CE"/>
    <w:rsid w:val="00F64D2A"/>
    <w:rsid w:val="00F6500C"/>
    <w:rsid w:val="00F730B7"/>
    <w:rsid w:val="00F73567"/>
    <w:rsid w:val="00F75C34"/>
    <w:rsid w:val="00F7629B"/>
    <w:rsid w:val="00F8124F"/>
    <w:rsid w:val="00F81A23"/>
    <w:rsid w:val="00F81B02"/>
    <w:rsid w:val="00F81CE9"/>
    <w:rsid w:val="00F82096"/>
    <w:rsid w:val="00F82751"/>
    <w:rsid w:val="00F83A19"/>
    <w:rsid w:val="00F83AA8"/>
    <w:rsid w:val="00F91982"/>
    <w:rsid w:val="00F92CE4"/>
    <w:rsid w:val="00F94196"/>
    <w:rsid w:val="00F95219"/>
    <w:rsid w:val="00F96F92"/>
    <w:rsid w:val="00FA035B"/>
    <w:rsid w:val="00FA148B"/>
    <w:rsid w:val="00FA17A3"/>
    <w:rsid w:val="00FA3511"/>
    <w:rsid w:val="00FA3546"/>
    <w:rsid w:val="00FA4FC5"/>
    <w:rsid w:val="00FA5091"/>
    <w:rsid w:val="00FA6A9A"/>
    <w:rsid w:val="00FB069B"/>
    <w:rsid w:val="00FB1368"/>
    <w:rsid w:val="00FB1436"/>
    <w:rsid w:val="00FB261C"/>
    <w:rsid w:val="00FB5B11"/>
    <w:rsid w:val="00FB6BF7"/>
    <w:rsid w:val="00FB73FE"/>
    <w:rsid w:val="00FB7A57"/>
    <w:rsid w:val="00FB7F2D"/>
    <w:rsid w:val="00FC1707"/>
    <w:rsid w:val="00FC3835"/>
    <w:rsid w:val="00FC3EA2"/>
    <w:rsid w:val="00FC40D7"/>
    <w:rsid w:val="00FC5281"/>
    <w:rsid w:val="00FC59DF"/>
    <w:rsid w:val="00FC6239"/>
    <w:rsid w:val="00FC6D5B"/>
    <w:rsid w:val="00FD0DA5"/>
    <w:rsid w:val="00FD0F58"/>
    <w:rsid w:val="00FD1868"/>
    <w:rsid w:val="00FD2741"/>
    <w:rsid w:val="00FD2A3B"/>
    <w:rsid w:val="00FD3006"/>
    <w:rsid w:val="00FD4505"/>
    <w:rsid w:val="00FE0238"/>
    <w:rsid w:val="00FE03DE"/>
    <w:rsid w:val="00FE5892"/>
    <w:rsid w:val="00FE725C"/>
    <w:rsid w:val="00FE77DE"/>
    <w:rsid w:val="00FF1314"/>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35A9D9"/>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F35"/>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semiHidden/>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rxiv.org/abs/cond-mat/0209450"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bmcneurosci.biomedcentral.com/articles/10.1186/1471-2202-10-5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bmcneurosci.biomedcentral.com/articles/10.1186/1471-2202-10-5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
      <w:docPartPr>
        <w:name w:val="0D21763707B94ABF82BAEEB6AD158BD4"/>
        <w:category>
          <w:name w:val="General"/>
          <w:gallery w:val="placeholder"/>
        </w:category>
        <w:types>
          <w:type w:val="bbPlcHdr"/>
        </w:types>
        <w:behaviors>
          <w:behavior w:val="content"/>
        </w:behaviors>
        <w:guid w:val="{06EC6E1B-B29B-4839-ABCC-603A8E3125DC}"/>
      </w:docPartPr>
      <w:docPartBody>
        <w:p w:rsidR="007F5DEB" w:rsidRDefault="004B7259">
          <w:pPr>
            <w:pStyle w:val="0D21763707B94ABF82BAEEB6AD158BD4"/>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6E932D2222FB46C9803A69B534DCF1D5"/>
        <w:category>
          <w:name w:val="General"/>
          <w:gallery w:val="placeholder"/>
        </w:category>
        <w:types>
          <w:type w:val="bbPlcHdr"/>
        </w:types>
        <w:behaviors>
          <w:behavior w:val="content"/>
        </w:behaviors>
        <w:guid w:val="{C209BBE4-E1B0-4415-AB46-EB76A3BB5130}"/>
      </w:docPartPr>
      <w:docPartBody>
        <w:p w:rsidR="007F5DEB" w:rsidRDefault="004B7259">
          <w:pPr>
            <w:pStyle w:val="6E932D2222FB46C9803A69B534DCF1D5"/>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ì??"/>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F15C5"/>
    <w:rsid w:val="00193100"/>
    <w:rsid w:val="001B4DAF"/>
    <w:rsid w:val="00211CFA"/>
    <w:rsid w:val="002F422A"/>
    <w:rsid w:val="00325EBC"/>
    <w:rsid w:val="003A5D7B"/>
    <w:rsid w:val="003F197B"/>
    <w:rsid w:val="00476303"/>
    <w:rsid w:val="004B7259"/>
    <w:rsid w:val="004D028B"/>
    <w:rsid w:val="0062727C"/>
    <w:rsid w:val="006531CF"/>
    <w:rsid w:val="007C6991"/>
    <w:rsid w:val="007F5DEB"/>
    <w:rsid w:val="008147FB"/>
    <w:rsid w:val="009C7277"/>
    <w:rsid w:val="009E1CC8"/>
    <w:rsid w:val="00A02537"/>
    <w:rsid w:val="00A16AC4"/>
    <w:rsid w:val="00AD4761"/>
    <w:rsid w:val="00AF5B2D"/>
    <w:rsid w:val="00AF6DC2"/>
    <w:rsid w:val="00B15F56"/>
    <w:rsid w:val="00B701C9"/>
    <w:rsid w:val="00BC3FB2"/>
    <w:rsid w:val="00C91B01"/>
    <w:rsid w:val="00C9576A"/>
    <w:rsid w:val="00D23BEB"/>
    <w:rsid w:val="00D310BA"/>
    <w:rsid w:val="00DD0F22"/>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B701C9"/>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4.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2.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8E728A-96FF-4995-885C-5AF887AB0C35}">
  <ds:schemaRefs>
    <ds:schemaRef ds:uri="http://schemas.microsoft.com/temp/samples"/>
  </ds:schemaRefs>
</ds:datastoreItem>
</file>

<file path=customXml/itemProps4.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140429-D1E2-4B06-9AC5-5285320D29A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2264</TotalTime>
  <Pages>30</Pages>
  <Words>9802</Words>
  <Characters>53911</Characters>
  <Application>Microsoft Office Word</Application>
  <DocSecurity>0</DocSecurity>
  <Lines>449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81</cp:revision>
  <cp:lastPrinted>2020-01-05T06:03:00Z</cp:lastPrinted>
  <dcterms:created xsi:type="dcterms:W3CDTF">2020-01-04T14:12:00Z</dcterms:created>
  <dcterms:modified xsi:type="dcterms:W3CDTF">2020-01-06T04:40:00Z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id="RzzXyqFu"/&gt;&lt;style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