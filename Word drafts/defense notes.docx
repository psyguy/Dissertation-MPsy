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A9567E" w14:textId="287A75AA" w:rsidR="00DC5C0B" w:rsidRPr="00F30669" w:rsidRDefault="00D52BD0">
      <w:pPr>
        <w:pStyle w:val="ListParagraph"/>
        <w:numPr>
          <w:ilvl w:val="0"/>
          <w:numId w:val="1"/>
        </w:numPr>
        <w:spacing w:before="100" w:beforeAutospacing="1" w:after="100" w:line="420" w:lineRule="auto"/>
        <w:ind w:left="283" w:hanging="357"/>
        <w:rPr>
          <w:lang w:val="en-US"/>
        </w:rPr>
        <w:pPrChange w:id="0" w:author="Manuel Haqiqatkhah" w:date="2020-01-31T01:48:00Z">
          <w:pPr>
            <w:spacing w:line="360" w:lineRule="auto"/>
          </w:pPr>
        </w:pPrChange>
      </w:pPr>
      <w:r w:rsidRPr="00F30669">
        <w:rPr>
          <w:lang w:val="en-US"/>
        </w:rPr>
        <w:t>With</w:t>
      </w:r>
      <w:r w:rsidR="0065400C" w:rsidRPr="00F30669">
        <w:rPr>
          <w:lang w:val="en-US"/>
        </w:rPr>
        <w:t xml:space="preserve"> the Hebbian principle of "what fires together, wires together," </w:t>
      </w:r>
      <w:r w:rsidRPr="00F30669">
        <w:rPr>
          <w:lang w:val="en-US"/>
        </w:rPr>
        <w:t xml:space="preserve">adaptive rewiring </w:t>
      </w:r>
      <w:del w:id="1" w:author="Manuel Haqiqatkhah" w:date="2020-01-31T00:51:00Z">
        <w:r w:rsidR="0065400C" w:rsidRPr="00F30669" w:rsidDel="003C7829">
          <w:rPr>
            <w:lang w:val="en-US"/>
          </w:rPr>
          <w:delText xml:space="preserve">is the </w:delText>
        </w:r>
      </w:del>
      <w:r w:rsidR="0065400C" w:rsidRPr="00F30669">
        <w:rPr>
          <w:lang w:val="en-US"/>
        </w:rPr>
        <w:t>driv</w:t>
      </w:r>
      <w:ins w:id="2" w:author="Manuel Haqiqatkhah" w:date="2020-01-31T00:51:00Z">
        <w:r w:rsidR="003C7829" w:rsidRPr="00F30669">
          <w:rPr>
            <w:lang w:val="en-US"/>
          </w:rPr>
          <w:t>es</w:t>
        </w:r>
      </w:ins>
      <w:del w:id="3" w:author="Manuel Haqiqatkhah" w:date="2020-01-31T00:51:00Z">
        <w:r w:rsidR="0065400C" w:rsidRPr="00F30669" w:rsidDel="003C7829">
          <w:rPr>
            <w:lang w:val="en-US"/>
          </w:rPr>
          <w:delText>ing</w:delText>
        </w:r>
      </w:del>
      <w:r w:rsidR="0065400C" w:rsidRPr="00F30669">
        <w:rPr>
          <w:lang w:val="en-US"/>
        </w:rPr>
        <w:t xml:space="preserve"> </w:t>
      </w:r>
      <w:del w:id="4" w:author="Manuel Haqiqatkhah" w:date="2020-01-31T00:51:00Z">
        <w:r w:rsidR="0065400C" w:rsidRPr="00F30669" w:rsidDel="003C7829">
          <w:rPr>
            <w:lang w:val="en-US"/>
          </w:rPr>
          <w:delText xml:space="preserve">force in </w:delText>
        </w:r>
      </w:del>
      <w:r w:rsidRPr="00F30669">
        <w:rPr>
          <w:lang w:val="en-US"/>
        </w:rPr>
        <w:t>neural</w:t>
      </w:r>
      <w:r w:rsidR="0065400C" w:rsidRPr="00F30669">
        <w:rPr>
          <w:lang w:val="en-US"/>
        </w:rPr>
        <w:t xml:space="preserve"> plasticity</w:t>
      </w:r>
      <w:del w:id="5" w:author="Manuel Haqiqatkhah" w:date="2020-01-31T00:51:00Z">
        <w:r w:rsidR="0065400C" w:rsidRPr="00F30669" w:rsidDel="003C7829">
          <w:rPr>
            <w:lang w:val="en-US"/>
          </w:rPr>
          <w:delText xml:space="preserve">; it </w:delText>
        </w:r>
      </w:del>
      <w:ins w:id="6" w:author="Manuel Haqiqatkhah" w:date="2020-01-31T00:51:00Z">
        <w:r w:rsidR="003C7829" w:rsidRPr="00F30669">
          <w:rPr>
            <w:lang w:val="en-US"/>
          </w:rPr>
          <w:t xml:space="preserve"> in </w:t>
        </w:r>
      </w:ins>
      <w:r w:rsidR="0065400C" w:rsidRPr="00F30669">
        <w:rPr>
          <w:lang w:val="en-US"/>
        </w:rPr>
        <w:t>form</w:t>
      </w:r>
      <w:ins w:id="7" w:author="Manuel Haqiqatkhah" w:date="2020-01-31T00:51:00Z">
        <w:r w:rsidR="003C7829" w:rsidRPr="00F30669">
          <w:rPr>
            <w:lang w:val="en-US"/>
          </w:rPr>
          <w:t>ing</w:t>
        </w:r>
      </w:ins>
      <w:del w:id="8" w:author="Manuel Haqiqatkhah" w:date="2020-01-31T00:51:00Z">
        <w:r w:rsidR="0065400C" w:rsidRPr="00F30669" w:rsidDel="003C7829">
          <w:rPr>
            <w:lang w:val="en-US"/>
          </w:rPr>
          <w:delText>s</w:delText>
        </w:r>
      </w:del>
      <w:r w:rsidR="0065400C" w:rsidRPr="00F30669">
        <w:rPr>
          <w:lang w:val="en-US"/>
        </w:rPr>
        <w:t xml:space="preserve"> modular, sm</w:t>
      </w:r>
      <w:r w:rsidR="0099132F" w:rsidRPr="00F30669">
        <w:rPr>
          <w:lang w:val="en-US"/>
        </w:rPr>
        <w:t>all-world networks in the brain</w:t>
      </w:r>
      <w:del w:id="9" w:author="Manuel Haqiqatkhah" w:date="2020-01-31T00:44:00Z">
        <w:r w:rsidR="0099132F" w:rsidRPr="00F30669" w:rsidDel="00660852">
          <w:rPr>
            <w:lang w:val="en-US"/>
          </w:rPr>
          <w:delText xml:space="preserve"> at different levels</w:delText>
        </w:r>
      </w:del>
      <w:r w:rsidR="0099132F" w:rsidRPr="00F30669">
        <w:rPr>
          <w:lang w:val="en-US"/>
        </w:rPr>
        <w:t>.</w:t>
      </w:r>
    </w:p>
    <w:p w14:paraId="0167FC77" w14:textId="34E20DFD" w:rsidR="0065400C" w:rsidRPr="00F30669" w:rsidRDefault="0026463B">
      <w:pPr>
        <w:pStyle w:val="ListParagraph"/>
        <w:numPr>
          <w:ilvl w:val="0"/>
          <w:numId w:val="1"/>
        </w:numPr>
        <w:spacing w:before="100" w:beforeAutospacing="1" w:after="100" w:line="420" w:lineRule="auto"/>
        <w:ind w:left="283" w:hanging="357"/>
        <w:rPr>
          <w:lang w:val="en-US"/>
        </w:rPr>
        <w:pPrChange w:id="10" w:author="Manuel Haqiqatkhah" w:date="2020-01-31T01:49:00Z">
          <w:pPr>
            <w:spacing w:line="360" w:lineRule="auto"/>
          </w:pPr>
        </w:pPrChange>
      </w:pPr>
      <w:r w:rsidRPr="00F30669">
        <w:rPr>
          <w:lang w:val="en-US"/>
        </w:rPr>
        <w:t xml:space="preserve">In highly simplified models of adaptive rewiring, dynamic activities of neural populations </w:t>
      </w:r>
      <w:del w:id="11" w:author="Manuel Haqiqatkhah" w:date="2020-01-31T01:49:00Z">
        <w:r w:rsidRPr="00F30669" w:rsidDel="00F30669">
          <w:rPr>
            <w:lang w:val="en-US"/>
          </w:rPr>
          <w:delText>can be modeled</w:delText>
        </w:r>
      </w:del>
      <w:ins w:id="12" w:author="Manuel Haqiqatkhah" w:date="2020-01-31T01:49:00Z">
        <w:r w:rsidR="00F30669">
          <w:rPr>
            <w:lang w:val="en-US"/>
          </w:rPr>
          <w:t>are represented</w:t>
        </w:r>
      </w:ins>
      <w:r w:rsidRPr="00F30669">
        <w:rPr>
          <w:lang w:val="en-US"/>
        </w:rPr>
        <w:t xml:space="preserve"> by </w:t>
      </w:r>
      <w:ins w:id="13" w:author="Manuel Haqiqatkhah" w:date="2020-01-31T10:39:00Z">
        <w:r w:rsidR="003D7C3F">
          <w:rPr>
            <w:lang w:val="en-US"/>
          </w:rPr>
          <w:t xml:space="preserve">a network of </w:t>
        </w:r>
      </w:ins>
      <w:r w:rsidRPr="00F30669">
        <w:rPr>
          <w:lang w:val="en-US"/>
        </w:rPr>
        <w:t>coupled logistic maps.</w:t>
      </w:r>
    </w:p>
    <w:p w14:paraId="6175727B" w14:textId="3EDF2EA5" w:rsidR="003D7C3F" w:rsidRPr="00F30669" w:rsidRDefault="003D7C3F" w:rsidP="003D7C3F">
      <w:pPr>
        <w:pStyle w:val="ListParagraph"/>
        <w:numPr>
          <w:ilvl w:val="0"/>
          <w:numId w:val="1"/>
        </w:numPr>
        <w:spacing w:before="100" w:beforeAutospacing="1" w:after="100" w:line="420" w:lineRule="auto"/>
        <w:ind w:left="283" w:hanging="357"/>
        <w:rPr>
          <w:ins w:id="14" w:author="Manuel Haqiqatkhah" w:date="2020-01-31T10:38:00Z"/>
          <w:lang w:val="en-US"/>
        </w:rPr>
        <w:pPrChange w:id="15" w:author="Manuel Haqiqatkhah" w:date="2020-01-31T10:38:00Z">
          <w:pPr>
            <w:pStyle w:val="ListParagraph"/>
            <w:numPr>
              <w:numId w:val="1"/>
            </w:numPr>
            <w:spacing w:before="100" w:beforeAutospacing="1" w:after="100" w:line="420" w:lineRule="auto"/>
            <w:ind w:left="283" w:hanging="357"/>
          </w:pPr>
        </w:pPrChange>
      </w:pPr>
      <w:ins w:id="16" w:author="Manuel Haqiqatkhah" w:date="2020-01-31T10:38:00Z">
        <w:r>
          <w:rPr>
            <w:lang w:val="en-US"/>
          </w:rPr>
          <w:t>Such</w:t>
        </w:r>
        <w:r w:rsidRPr="00F30669">
          <w:rPr>
            <w:lang w:val="en-US"/>
          </w:rPr>
          <w:t xml:space="preserve"> models are governed by two parameters, namely turbulence and coupling strength.</w:t>
        </w:r>
      </w:ins>
    </w:p>
    <w:p w14:paraId="71B5C973" w14:textId="77777777" w:rsidR="003D7C3F" w:rsidRPr="00F30669" w:rsidRDefault="003D7C3F" w:rsidP="003D7C3F">
      <w:pPr>
        <w:pStyle w:val="ListParagraph"/>
        <w:numPr>
          <w:ilvl w:val="0"/>
          <w:numId w:val="1"/>
        </w:numPr>
        <w:spacing w:before="100" w:beforeAutospacing="1" w:after="100" w:line="420" w:lineRule="auto"/>
        <w:ind w:left="283" w:hanging="357"/>
        <w:rPr>
          <w:ins w:id="17" w:author="Manuel Haqiqatkhah" w:date="2020-01-31T10:38:00Z"/>
          <w:lang w:val="en-US"/>
        </w:rPr>
      </w:pPr>
      <w:ins w:id="18" w:author="Manuel Haqiqatkhah" w:date="2020-01-31T10:38:00Z">
        <w:r w:rsidRPr="00F30669">
          <w:rPr>
            <w:lang w:val="en-US"/>
          </w:rPr>
          <w:t>The former, constraints the chaotic behaviors of model units, while the latter defines the degree to which the activity of each model unit is moderated by its neighbors.</w:t>
        </w:r>
      </w:ins>
    </w:p>
    <w:p w14:paraId="56C06E9B" w14:textId="461EC121" w:rsidR="00F74830" w:rsidRPr="00F30669" w:rsidRDefault="0099132F">
      <w:pPr>
        <w:pStyle w:val="ListParagraph"/>
        <w:numPr>
          <w:ilvl w:val="0"/>
          <w:numId w:val="1"/>
        </w:numPr>
        <w:spacing w:before="100" w:beforeAutospacing="1" w:after="100" w:line="420" w:lineRule="auto"/>
        <w:ind w:left="283" w:hanging="357"/>
        <w:rPr>
          <w:ins w:id="19" w:author="Manuel Haqiqatkhah" w:date="2020-01-31T01:11:00Z"/>
          <w:lang w:val="en-US"/>
        </w:rPr>
        <w:pPrChange w:id="20" w:author="Manuel Haqiqatkhah" w:date="2020-01-31T01:48:00Z">
          <w:pPr>
            <w:spacing w:line="360" w:lineRule="auto"/>
          </w:pPr>
        </w:pPrChange>
      </w:pPr>
      <w:del w:id="21" w:author="Manuel Haqiqatkhah" w:date="2020-01-31T10:38:00Z">
        <w:r w:rsidRPr="00F30669" w:rsidDel="003D7C3F">
          <w:rPr>
            <w:lang w:val="en-US"/>
          </w:rPr>
          <w:delText>S</w:delText>
        </w:r>
        <w:r w:rsidR="0026463B" w:rsidRPr="00F30669" w:rsidDel="003D7C3F">
          <w:rPr>
            <w:lang w:val="en-US"/>
          </w:rPr>
          <w:delText>uch models</w:delText>
        </w:r>
      </w:del>
      <w:ins w:id="22" w:author="Manuel Haqiqatkhah" w:date="2020-01-31T10:38:00Z">
        <w:r w:rsidR="003D7C3F">
          <w:rPr>
            <w:lang w:val="en-US"/>
          </w:rPr>
          <w:t>M</w:t>
        </w:r>
      </w:ins>
      <w:ins w:id="23" w:author="Manuel Haqiqatkhah" w:date="2020-01-31T10:39:00Z">
        <w:r w:rsidR="003D7C3F">
          <w:rPr>
            <w:lang w:val="en-US"/>
          </w:rPr>
          <w:t xml:space="preserve">odels of </w:t>
        </w:r>
        <w:r w:rsidR="003D7C3F" w:rsidRPr="00F30669">
          <w:rPr>
            <w:lang w:val="en-US"/>
          </w:rPr>
          <w:t>coupled logistic maps</w:t>
        </w:r>
      </w:ins>
      <w:r w:rsidR="0026463B" w:rsidRPr="00F30669">
        <w:rPr>
          <w:lang w:val="en-US"/>
        </w:rPr>
        <w:t xml:space="preserve"> thus far </w:t>
      </w:r>
      <w:r w:rsidRPr="00F30669">
        <w:rPr>
          <w:lang w:val="en-US"/>
        </w:rPr>
        <w:t xml:space="preserve">have </w:t>
      </w:r>
      <w:r w:rsidR="0026463B" w:rsidRPr="00F30669">
        <w:rPr>
          <w:lang w:val="en-US"/>
        </w:rPr>
        <w:t>use</w:t>
      </w:r>
      <w:r w:rsidRPr="00F30669">
        <w:rPr>
          <w:lang w:val="en-US"/>
        </w:rPr>
        <w:t>d</w:t>
      </w:r>
      <w:r w:rsidR="0026463B" w:rsidRPr="00F30669">
        <w:rPr>
          <w:lang w:val="en-US"/>
        </w:rPr>
        <w:t xml:space="preserve"> uniform parameters </w:t>
      </w:r>
      <w:del w:id="24" w:author="Manuel Haqiqatkhah" w:date="2020-01-31T00:52:00Z">
        <w:r w:rsidR="0026463B" w:rsidRPr="00F30669" w:rsidDel="003C7829">
          <w:rPr>
            <w:lang w:val="en-US"/>
          </w:rPr>
          <w:delText>for all units of</w:delText>
        </w:r>
      </w:del>
      <w:ins w:id="25" w:author="Manuel Haqiqatkhah" w:date="2020-01-31T00:52:00Z">
        <w:r w:rsidR="003C7829" w:rsidRPr="00F30669">
          <w:rPr>
            <w:lang w:val="en-US"/>
          </w:rPr>
          <w:t>across</w:t>
        </w:r>
      </w:ins>
      <w:r w:rsidR="0026463B" w:rsidRPr="00F30669">
        <w:rPr>
          <w:lang w:val="en-US"/>
        </w:rPr>
        <w:t xml:space="preserve"> the system, preventing any cognitive functionality.</w:t>
      </w:r>
    </w:p>
    <w:p w14:paraId="78A3B118" w14:textId="75A1A0D7" w:rsidR="00974D77" w:rsidRPr="00F30669" w:rsidRDefault="0026463B">
      <w:pPr>
        <w:pStyle w:val="ListParagraph"/>
        <w:numPr>
          <w:ilvl w:val="0"/>
          <w:numId w:val="1"/>
        </w:numPr>
        <w:spacing w:before="100" w:beforeAutospacing="1" w:after="100" w:line="420" w:lineRule="auto"/>
        <w:ind w:left="283" w:hanging="357"/>
        <w:rPr>
          <w:ins w:id="26" w:author="Manuel Haqiqatkhah" w:date="2020-01-31T00:59:00Z"/>
          <w:lang w:val="en-US"/>
        </w:rPr>
        <w:pPrChange w:id="27" w:author="Manuel Haqiqatkhah" w:date="2020-01-31T01:48:00Z">
          <w:pPr>
            <w:spacing w:line="360" w:lineRule="auto"/>
          </w:pPr>
        </w:pPrChange>
      </w:pPr>
      <w:del w:id="28" w:author="Manuel Haqiqatkhah" w:date="2020-01-31T01:11:00Z">
        <w:r w:rsidRPr="00F30669" w:rsidDel="00F74830">
          <w:rPr>
            <w:lang w:val="en-US"/>
          </w:rPr>
          <w:delText xml:space="preserve"> </w:delText>
        </w:r>
      </w:del>
      <w:r w:rsidRPr="00F30669">
        <w:rPr>
          <w:lang w:val="en-US"/>
        </w:rPr>
        <w:t xml:space="preserve">More specifically, cognitive functionality can only </w:t>
      </w:r>
      <w:del w:id="29" w:author="Manuel Haqiqatkhah" w:date="2020-01-31T01:11:00Z">
        <w:r w:rsidRPr="00F30669" w:rsidDel="00F74830">
          <w:rPr>
            <w:lang w:val="en-US"/>
          </w:rPr>
          <w:delText xml:space="preserve">exist </w:delText>
        </w:r>
      </w:del>
      <w:ins w:id="30" w:author="Manuel Haqiqatkhah" w:date="2020-01-31T01:11:00Z">
        <w:r w:rsidR="00F74830" w:rsidRPr="00F30669">
          <w:rPr>
            <w:lang w:val="en-US"/>
          </w:rPr>
          <w:t xml:space="preserve">emerge </w:t>
        </w:r>
      </w:ins>
      <w:r w:rsidRPr="00F30669">
        <w:rPr>
          <w:lang w:val="en-US"/>
        </w:rPr>
        <w:t>in non-symmetrical systems.</w:t>
      </w:r>
    </w:p>
    <w:p w14:paraId="1D82D7F3" w14:textId="77777777" w:rsidR="00F74830" w:rsidRPr="00F30669" w:rsidRDefault="0026463B">
      <w:pPr>
        <w:pStyle w:val="ListParagraph"/>
        <w:numPr>
          <w:ilvl w:val="0"/>
          <w:numId w:val="1"/>
        </w:numPr>
        <w:spacing w:before="100" w:beforeAutospacing="1" w:after="100" w:line="420" w:lineRule="auto"/>
        <w:ind w:left="283" w:hanging="357"/>
        <w:rPr>
          <w:ins w:id="31" w:author="Manuel Haqiqatkhah" w:date="2020-01-31T01:11:00Z"/>
          <w:lang w:val="en-US"/>
        </w:rPr>
        <w:pPrChange w:id="32" w:author="Manuel Haqiqatkhah" w:date="2020-01-31T01:48:00Z">
          <w:pPr>
            <w:spacing w:line="360" w:lineRule="auto"/>
          </w:pPr>
        </w:pPrChange>
      </w:pPr>
      <w:del w:id="33" w:author="Manuel Haqiqatkhah" w:date="2020-01-31T00:59:00Z">
        <w:r w:rsidRPr="00F30669" w:rsidDel="00974D77">
          <w:rPr>
            <w:lang w:val="en-US"/>
          </w:rPr>
          <w:delText xml:space="preserve"> Thus</w:delText>
        </w:r>
      </w:del>
      <w:ins w:id="34" w:author="Manuel Haqiqatkhah" w:date="2020-01-31T00:59:00Z">
        <w:r w:rsidR="00974D77" w:rsidRPr="00F30669">
          <w:rPr>
            <w:lang w:val="en-US"/>
          </w:rPr>
          <w:t>Hence</w:t>
        </w:r>
      </w:ins>
      <w:r w:rsidRPr="00F30669">
        <w:rPr>
          <w:lang w:val="en-US"/>
        </w:rPr>
        <w:t xml:space="preserve">, in order to be a valid mechanism for neural plasticity, adaptive rewiring </w:t>
      </w:r>
      <w:del w:id="35" w:author="Manuel Haqiqatkhah" w:date="2020-01-31T00:45:00Z">
        <w:r w:rsidRPr="00F30669" w:rsidDel="00660852">
          <w:rPr>
            <w:lang w:val="en-US"/>
          </w:rPr>
          <w:delText xml:space="preserve">has to </w:delText>
        </w:r>
      </w:del>
      <w:ins w:id="36" w:author="Manuel Haqiqatkhah" w:date="2020-01-31T00:45:00Z">
        <w:r w:rsidR="00660852" w:rsidRPr="00F30669">
          <w:rPr>
            <w:lang w:val="en-US"/>
          </w:rPr>
          <w:t>mu</w:t>
        </w:r>
      </w:ins>
      <w:ins w:id="37" w:author="Manuel Haqiqatkhah" w:date="2020-01-31T00:46:00Z">
        <w:r w:rsidR="00660852" w:rsidRPr="00F30669">
          <w:rPr>
            <w:lang w:val="en-US"/>
          </w:rPr>
          <w:t xml:space="preserve">st </w:t>
        </w:r>
      </w:ins>
      <w:r w:rsidRPr="00F30669">
        <w:rPr>
          <w:lang w:val="en-US"/>
        </w:rPr>
        <w:t xml:space="preserve">be robust against </w:t>
      </w:r>
      <w:del w:id="38" w:author="Manuel Haqiqatkhah" w:date="2020-01-31T01:00:00Z">
        <w:r w:rsidRPr="00F30669" w:rsidDel="00974D77">
          <w:rPr>
            <w:lang w:val="en-US"/>
          </w:rPr>
          <w:delText>symmetry-breaking conditions on model</w:delText>
        </w:r>
      </w:del>
      <w:ins w:id="39" w:author="Manuel Haqiqatkhah" w:date="2020-01-31T01:00:00Z">
        <w:r w:rsidR="00974D77" w:rsidRPr="00F30669">
          <w:rPr>
            <w:lang w:val="en-US"/>
          </w:rPr>
          <w:t>non-uniformity of</w:t>
        </w:r>
      </w:ins>
      <w:r w:rsidRPr="00F30669">
        <w:rPr>
          <w:lang w:val="en-US"/>
        </w:rPr>
        <w:t xml:space="preserve"> parameters.</w:t>
      </w:r>
    </w:p>
    <w:p w14:paraId="30CC2672" w14:textId="1DECB906" w:rsidR="0026463B" w:rsidRPr="00F30669" w:rsidRDefault="0026463B">
      <w:pPr>
        <w:pStyle w:val="ListParagraph"/>
        <w:numPr>
          <w:ilvl w:val="0"/>
          <w:numId w:val="1"/>
        </w:numPr>
        <w:spacing w:before="100" w:beforeAutospacing="1" w:after="100" w:line="420" w:lineRule="auto"/>
        <w:ind w:left="283" w:hanging="357"/>
        <w:rPr>
          <w:lang w:val="en-US"/>
        </w:rPr>
        <w:pPrChange w:id="40" w:author="Manuel Haqiqatkhah" w:date="2020-01-31T01:48:00Z">
          <w:pPr>
            <w:spacing w:line="360" w:lineRule="auto"/>
          </w:pPr>
        </w:pPrChange>
      </w:pPr>
      <w:del w:id="41" w:author="Manuel Haqiqatkhah" w:date="2020-01-31T01:11:00Z">
        <w:r w:rsidRPr="00F30669" w:rsidDel="00F74830">
          <w:rPr>
            <w:lang w:val="en-US"/>
          </w:rPr>
          <w:delText xml:space="preserve"> </w:delText>
        </w:r>
      </w:del>
      <w:r w:rsidRPr="00F30669">
        <w:rPr>
          <w:lang w:val="en-US"/>
        </w:rPr>
        <w:t xml:space="preserve">Furthermore, function-specific structures should </w:t>
      </w:r>
      <w:r w:rsidR="0099132F" w:rsidRPr="00F30669">
        <w:rPr>
          <w:lang w:val="en-US"/>
        </w:rPr>
        <w:t>emerge</w:t>
      </w:r>
      <w:r w:rsidRPr="00F30669">
        <w:rPr>
          <w:lang w:val="en-US"/>
        </w:rPr>
        <w:t xml:space="preserve"> from such parameterizations.</w:t>
      </w:r>
    </w:p>
    <w:p w14:paraId="3DE898D1" w14:textId="52183080" w:rsidR="0026463B" w:rsidRPr="00F30669" w:rsidRDefault="0026463B">
      <w:pPr>
        <w:pStyle w:val="ListParagraph"/>
        <w:numPr>
          <w:ilvl w:val="0"/>
          <w:numId w:val="1"/>
        </w:numPr>
        <w:spacing w:before="100" w:beforeAutospacing="1" w:after="100" w:line="420" w:lineRule="auto"/>
        <w:ind w:left="283" w:hanging="357"/>
        <w:rPr>
          <w:lang w:val="en-US"/>
        </w:rPr>
        <w:pPrChange w:id="42" w:author="Manuel Haqiqatkhah" w:date="2020-01-31T01:48:00Z">
          <w:pPr>
            <w:spacing w:line="360" w:lineRule="auto"/>
          </w:pPr>
        </w:pPrChange>
      </w:pPr>
      <w:r w:rsidRPr="00F30669">
        <w:rPr>
          <w:lang w:val="en-US"/>
        </w:rPr>
        <w:t xml:space="preserve">In this study, we investigated the effect of non-uniformity of parameters of </w:t>
      </w:r>
      <w:del w:id="43" w:author="Manuel Haqiqatkhah" w:date="2020-01-31T00:45:00Z">
        <w:r w:rsidRPr="00F30669" w:rsidDel="00660852">
          <w:rPr>
            <w:lang w:val="en-US"/>
          </w:rPr>
          <w:delText>coupled logistic maps</w:delText>
        </w:r>
      </w:del>
      <w:ins w:id="44" w:author="Manuel Haqiqatkhah" w:date="2020-01-31T01:00:00Z">
        <w:r w:rsidR="00974D77" w:rsidRPr="00F30669">
          <w:rPr>
            <w:lang w:val="en-US"/>
          </w:rPr>
          <w:t>coupled logistic maps</w:t>
        </w:r>
      </w:ins>
      <w:r w:rsidRPr="00F30669">
        <w:rPr>
          <w:lang w:val="en-US"/>
        </w:rPr>
        <w:t xml:space="preserve"> on the </w:t>
      </w:r>
      <w:del w:id="45" w:author="Manuel Haqiqatkhah" w:date="2020-01-31T00:53:00Z">
        <w:r w:rsidRPr="00F30669" w:rsidDel="003C7829">
          <w:rPr>
            <w:lang w:val="en-US"/>
          </w:rPr>
          <w:delText xml:space="preserve">performance and </w:delText>
        </w:r>
      </w:del>
      <w:r w:rsidRPr="00F30669">
        <w:rPr>
          <w:lang w:val="en-US"/>
        </w:rPr>
        <w:t>outcome</w:t>
      </w:r>
      <w:del w:id="46" w:author="Manuel Haqiqatkhah" w:date="2020-01-31T00:53:00Z">
        <w:r w:rsidR="0099132F" w:rsidRPr="00F30669" w:rsidDel="003C7829">
          <w:rPr>
            <w:lang w:val="en-US"/>
          </w:rPr>
          <w:delText>s</w:delText>
        </w:r>
      </w:del>
      <w:r w:rsidRPr="00F30669">
        <w:rPr>
          <w:lang w:val="en-US"/>
        </w:rPr>
        <w:t xml:space="preserve"> of adaptive rewiring.</w:t>
      </w:r>
    </w:p>
    <w:p w14:paraId="512E9E5D" w14:textId="03013C5D" w:rsidR="0026463B" w:rsidRPr="00F30669" w:rsidDel="003D7C3F" w:rsidRDefault="009303E3">
      <w:pPr>
        <w:pStyle w:val="ListParagraph"/>
        <w:numPr>
          <w:ilvl w:val="0"/>
          <w:numId w:val="1"/>
        </w:numPr>
        <w:spacing w:before="100" w:beforeAutospacing="1" w:after="100" w:line="420" w:lineRule="auto"/>
        <w:ind w:left="283" w:hanging="357"/>
        <w:rPr>
          <w:del w:id="47" w:author="Manuel Haqiqatkhah" w:date="2020-01-31T10:38:00Z"/>
          <w:lang w:val="en-US"/>
        </w:rPr>
        <w:pPrChange w:id="48" w:author="Manuel Haqiqatkhah" w:date="2020-01-31T01:48:00Z">
          <w:pPr>
            <w:spacing w:line="360" w:lineRule="auto"/>
          </w:pPr>
        </w:pPrChange>
      </w:pPr>
      <w:del w:id="49" w:author="Manuel Haqiqatkhah" w:date="2020-01-31T01:00:00Z">
        <w:r w:rsidRPr="00F30669" w:rsidDel="00974D77">
          <w:rPr>
            <w:lang w:val="en-US"/>
          </w:rPr>
          <w:delText xml:space="preserve">Coupled logistic maps </w:delText>
        </w:r>
      </w:del>
      <w:del w:id="50" w:author="Manuel Haqiqatkhah" w:date="2020-01-31T10:38:00Z">
        <w:r w:rsidRPr="00F30669" w:rsidDel="003D7C3F">
          <w:rPr>
            <w:lang w:val="en-US"/>
          </w:rPr>
          <w:delText>are governed by two parameters, namely turbulence and coupling strength.</w:delText>
        </w:r>
      </w:del>
      <w:del w:id="51" w:author="Manuel Haqiqatkhah" w:date="2020-01-31T01:32:00Z">
        <w:r w:rsidRPr="00F30669" w:rsidDel="00E56704">
          <w:rPr>
            <w:lang w:val="en-US"/>
          </w:rPr>
          <w:delText xml:space="preserve"> </w:delText>
        </w:r>
      </w:del>
      <w:del w:id="52" w:author="Manuel Haqiqatkhah" w:date="2020-01-31T10:38:00Z">
        <w:r w:rsidRPr="00F30669" w:rsidDel="003D7C3F">
          <w:rPr>
            <w:lang w:val="en-US"/>
          </w:rPr>
          <w:delText xml:space="preserve">The former, constraints the chaotic behaviors of </w:delText>
        </w:r>
      </w:del>
      <w:del w:id="53" w:author="Manuel Haqiqatkhah" w:date="2020-01-31T00:46:00Z">
        <w:r w:rsidRPr="00F30669" w:rsidDel="00660852">
          <w:rPr>
            <w:lang w:val="en-US"/>
          </w:rPr>
          <w:delText>logistic maps</w:delText>
        </w:r>
      </w:del>
      <w:del w:id="54" w:author="Manuel Haqiqatkhah" w:date="2020-01-31T10:38:00Z">
        <w:r w:rsidRPr="00F30669" w:rsidDel="003D7C3F">
          <w:rPr>
            <w:lang w:val="en-US"/>
          </w:rPr>
          <w:delText xml:space="preserve">, while the latter defines the degree to which the activity of each model </w:delText>
        </w:r>
      </w:del>
      <w:del w:id="55" w:author="Manuel Haqiqatkhah" w:date="2020-01-31T00:53:00Z">
        <w:r w:rsidRPr="00F30669" w:rsidDel="003C7829">
          <w:rPr>
            <w:lang w:val="en-US"/>
          </w:rPr>
          <w:delText xml:space="preserve">element </w:delText>
        </w:r>
      </w:del>
      <w:del w:id="56" w:author="Manuel Haqiqatkhah" w:date="2020-01-31T10:38:00Z">
        <w:r w:rsidRPr="00F30669" w:rsidDel="003D7C3F">
          <w:rPr>
            <w:lang w:val="en-US"/>
          </w:rPr>
          <w:delText>is moderated by its neighbors.</w:delText>
        </w:r>
      </w:del>
    </w:p>
    <w:p w14:paraId="3FFA00E8" w14:textId="6095F831" w:rsidR="00137179" w:rsidRPr="00F30669" w:rsidRDefault="00137179">
      <w:pPr>
        <w:pStyle w:val="ListParagraph"/>
        <w:numPr>
          <w:ilvl w:val="0"/>
          <w:numId w:val="1"/>
        </w:numPr>
        <w:spacing w:before="100" w:beforeAutospacing="1" w:after="100" w:line="420" w:lineRule="auto"/>
        <w:ind w:left="283" w:hanging="357"/>
        <w:rPr>
          <w:lang w:val="en-US"/>
        </w:rPr>
        <w:pPrChange w:id="57" w:author="Manuel Haqiqatkhah" w:date="2020-01-31T01:48:00Z">
          <w:pPr>
            <w:spacing w:line="360" w:lineRule="auto"/>
          </w:pPr>
        </w:pPrChange>
      </w:pPr>
      <w:r w:rsidRPr="00F30669">
        <w:rPr>
          <w:lang w:val="en-US"/>
        </w:rPr>
        <w:t>In a baseline conditions, we used the same parameter</w:t>
      </w:r>
      <w:ins w:id="58" w:author="Manuel Haqiqatkhah" w:date="2020-01-31T01:37:00Z">
        <w:r w:rsidR="00E56704" w:rsidRPr="00F30669">
          <w:rPr>
            <w:lang w:val="en-US"/>
          </w:rPr>
          <w:t>s</w:t>
        </w:r>
      </w:ins>
      <w:r w:rsidRPr="00F30669">
        <w:rPr>
          <w:lang w:val="en-US"/>
        </w:rPr>
        <w:t xml:space="preserve"> for all </w:t>
      </w:r>
      <w:r w:rsidR="0099132F" w:rsidRPr="00F30669">
        <w:rPr>
          <w:lang w:val="en-US"/>
        </w:rPr>
        <w:t xml:space="preserve">model </w:t>
      </w:r>
      <w:r w:rsidRPr="00F30669">
        <w:rPr>
          <w:lang w:val="en-US"/>
        </w:rPr>
        <w:t>units. In four other conditions, w</w:t>
      </w:r>
      <w:r w:rsidR="008637BA" w:rsidRPr="00F30669">
        <w:rPr>
          <w:lang w:val="en-US"/>
        </w:rPr>
        <w:t xml:space="preserve">e </w:t>
      </w:r>
      <w:r w:rsidRPr="00F30669">
        <w:rPr>
          <w:lang w:val="en-US"/>
        </w:rPr>
        <w:t xml:space="preserve">imposed an "engram" in </w:t>
      </w:r>
      <w:ins w:id="59" w:author="Manuel Haqiqatkhah" w:date="2020-01-31T00:47:00Z">
        <w:r w:rsidR="00660852" w:rsidRPr="00F30669">
          <w:rPr>
            <w:lang w:val="en-US"/>
          </w:rPr>
          <w:t xml:space="preserve">a subset of </w:t>
        </w:r>
      </w:ins>
      <w:r w:rsidRPr="00F30669">
        <w:rPr>
          <w:lang w:val="en-US"/>
        </w:rPr>
        <w:t xml:space="preserve">the model by </w:t>
      </w:r>
      <w:del w:id="60" w:author="Manuel Haqiqatkhah" w:date="2020-01-31T00:54:00Z">
        <w:r w:rsidRPr="00F30669" w:rsidDel="003C7829">
          <w:rPr>
            <w:lang w:val="en-US"/>
          </w:rPr>
          <w:delText xml:space="preserve">either </w:delText>
        </w:r>
      </w:del>
      <w:ins w:id="61" w:author="Manuel Haqiqatkhah" w:date="2020-01-31T00:54:00Z">
        <w:r w:rsidR="003C7829" w:rsidRPr="00F30669">
          <w:rPr>
            <w:lang w:val="en-US"/>
          </w:rPr>
          <w:t xml:space="preserve">deviating </w:t>
        </w:r>
      </w:ins>
      <w:del w:id="62" w:author="Manuel Haqiqatkhah" w:date="2020-01-31T00:54:00Z">
        <w:r w:rsidRPr="00F30669" w:rsidDel="003C7829">
          <w:rPr>
            <w:lang w:val="en-US"/>
          </w:rPr>
          <w:delText xml:space="preserve">increasing or decreasing </w:delText>
        </w:r>
      </w:del>
      <w:r w:rsidRPr="00F30669">
        <w:rPr>
          <w:lang w:val="en-US"/>
        </w:rPr>
        <w:t xml:space="preserve">the value of only one parameter </w:t>
      </w:r>
      <w:del w:id="63" w:author="Manuel Haqiqatkhah" w:date="2020-01-31T00:55:00Z">
        <w:r w:rsidRPr="00F30669" w:rsidDel="003C7829">
          <w:rPr>
            <w:lang w:val="en-US"/>
          </w:rPr>
          <w:delText>compared to their</w:delText>
        </w:r>
      </w:del>
      <w:ins w:id="64" w:author="Manuel Haqiqatkhah" w:date="2020-01-31T00:55:00Z">
        <w:r w:rsidR="003C7829" w:rsidRPr="00F30669">
          <w:rPr>
            <w:lang w:val="en-US"/>
          </w:rPr>
          <w:t>from the</w:t>
        </w:r>
      </w:ins>
      <w:r w:rsidRPr="00F30669">
        <w:rPr>
          <w:lang w:val="en-US"/>
        </w:rPr>
        <w:t xml:space="preserve"> baseline </w:t>
      </w:r>
      <w:del w:id="65" w:author="Manuel Haqiqatkhah" w:date="2020-01-31T00:47:00Z">
        <w:r w:rsidRPr="00F30669" w:rsidDel="00660852">
          <w:rPr>
            <w:lang w:val="en-US"/>
          </w:rPr>
          <w:delText xml:space="preserve">values </w:delText>
        </w:r>
      </w:del>
      <w:ins w:id="66" w:author="Manuel Haqiqatkhah" w:date="2020-01-31T00:47:00Z">
        <w:r w:rsidR="00660852" w:rsidRPr="00F30669">
          <w:rPr>
            <w:lang w:val="en-US"/>
          </w:rPr>
          <w:t>levels</w:t>
        </w:r>
      </w:ins>
      <w:del w:id="67" w:author="Manuel Haqiqatkhah" w:date="2020-01-31T00:47:00Z">
        <w:r w:rsidR="00BC7A72" w:rsidRPr="00F30669" w:rsidDel="00660852">
          <w:rPr>
            <w:lang w:val="en-US"/>
          </w:rPr>
          <w:delText>for a subset of the system</w:delText>
        </w:r>
      </w:del>
      <w:r w:rsidR="00BC7A72" w:rsidRPr="00F30669">
        <w:rPr>
          <w:lang w:val="en-US"/>
        </w:rPr>
        <w:t>.</w:t>
      </w:r>
    </w:p>
    <w:p w14:paraId="57ACD993" w14:textId="0AC8B0CA" w:rsidR="0026463B" w:rsidRPr="00F30669" w:rsidRDefault="00027E3E">
      <w:pPr>
        <w:pStyle w:val="ListParagraph"/>
        <w:numPr>
          <w:ilvl w:val="0"/>
          <w:numId w:val="1"/>
        </w:numPr>
        <w:spacing w:before="100" w:beforeAutospacing="1" w:after="100" w:line="420" w:lineRule="auto"/>
        <w:ind w:left="283" w:hanging="357"/>
        <w:rPr>
          <w:lang w:val="en-US"/>
        </w:rPr>
        <w:pPrChange w:id="68" w:author="Manuel Haqiqatkhah" w:date="2020-01-31T01:48:00Z">
          <w:pPr>
            <w:spacing w:line="360" w:lineRule="auto"/>
          </w:pPr>
        </w:pPrChange>
      </w:pPr>
      <w:del w:id="69" w:author="Manuel Haqiqatkhah" w:date="2020-01-31T00:47:00Z">
        <w:r w:rsidRPr="00F30669" w:rsidDel="00660852">
          <w:rPr>
            <w:lang w:val="en-US"/>
          </w:rPr>
          <w:delText>Through adaptive rewiring, a</w:delText>
        </w:r>
      </w:del>
      <w:ins w:id="70" w:author="Manuel Haqiqatkhah" w:date="2020-01-31T00:47:00Z">
        <w:r w:rsidR="00660852" w:rsidRPr="00F30669">
          <w:rPr>
            <w:lang w:val="en-US"/>
          </w:rPr>
          <w:t>A</w:t>
        </w:r>
      </w:ins>
      <w:r w:rsidRPr="00F30669">
        <w:rPr>
          <w:lang w:val="en-US"/>
        </w:rPr>
        <w:t xml:space="preserve">ll models </w:t>
      </w:r>
      <w:r w:rsidR="007556D1" w:rsidRPr="00F30669">
        <w:rPr>
          <w:lang w:val="en-US"/>
        </w:rPr>
        <w:t>evolved to structures</w:t>
      </w:r>
      <w:r w:rsidR="006D7048" w:rsidRPr="00F30669">
        <w:rPr>
          <w:lang w:val="en-US"/>
        </w:rPr>
        <w:t xml:space="preserve"> akin to brain networks with respect to </w:t>
      </w:r>
      <w:r w:rsidR="00D52BD0" w:rsidRPr="00F30669">
        <w:rPr>
          <w:lang w:val="en-US"/>
        </w:rPr>
        <w:t xml:space="preserve">various </w:t>
      </w:r>
      <w:r w:rsidR="006D7048" w:rsidRPr="00F30669">
        <w:rPr>
          <w:lang w:val="en-US"/>
        </w:rPr>
        <w:t>network</w:t>
      </w:r>
      <w:ins w:id="71" w:author="Manuel Haqiqatkhah" w:date="2020-01-31T00:45:00Z">
        <w:r w:rsidR="00660852" w:rsidRPr="00F30669">
          <w:rPr>
            <w:lang w:val="en-US"/>
          </w:rPr>
          <w:t xml:space="preserve"> statistics</w:t>
        </w:r>
      </w:ins>
      <w:del w:id="72" w:author="Manuel Haqiqatkhah" w:date="2020-01-31T00:42:00Z">
        <w:r w:rsidR="006D7048" w:rsidRPr="00F30669" w:rsidDel="00660852">
          <w:rPr>
            <w:lang w:val="en-US"/>
          </w:rPr>
          <w:delText xml:space="preserve"> statistics</w:delText>
        </w:r>
        <w:r w:rsidR="00D52BD0" w:rsidRPr="00F30669" w:rsidDel="00660852">
          <w:rPr>
            <w:lang w:val="en-US"/>
          </w:rPr>
          <w:delText xml:space="preserve"> such as modularity, clustering coefficient, small-worldness, assortativity, and rich club coefficient</w:delText>
        </w:r>
      </w:del>
      <w:r w:rsidR="006D7048" w:rsidRPr="00F30669">
        <w:rPr>
          <w:lang w:val="en-US"/>
        </w:rPr>
        <w:t>.</w:t>
      </w:r>
      <w:r w:rsidR="007556D1" w:rsidRPr="00F30669">
        <w:rPr>
          <w:lang w:val="en-US"/>
        </w:rPr>
        <w:t xml:space="preserve"> This finding </w:t>
      </w:r>
      <w:r w:rsidR="00BC7A72" w:rsidRPr="00F30669">
        <w:rPr>
          <w:sz w:val="23"/>
          <w:szCs w:val="23"/>
        </w:rPr>
        <w:t xml:space="preserve">offers computational support for </w:t>
      </w:r>
      <w:r w:rsidR="007556D1" w:rsidRPr="00F30669">
        <w:rPr>
          <w:lang w:val="en-US"/>
        </w:rPr>
        <w:t>robustness of adaptive rewiring against symmetry-breaking conditions.</w:t>
      </w:r>
      <w:bookmarkStart w:id="73" w:name="_GoBack"/>
      <w:bookmarkEnd w:id="73"/>
    </w:p>
    <w:p w14:paraId="2C3DDAA8" w14:textId="68CE04BC" w:rsidR="007556D1" w:rsidDel="00F30669" w:rsidRDefault="007556D1">
      <w:pPr>
        <w:pStyle w:val="ListParagraph"/>
        <w:numPr>
          <w:ilvl w:val="0"/>
          <w:numId w:val="1"/>
        </w:numPr>
        <w:spacing w:before="100" w:beforeAutospacing="1" w:after="100" w:line="420" w:lineRule="auto"/>
        <w:ind w:left="283" w:hanging="357"/>
        <w:rPr>
          <w:del w:id="74" w:author="Manuel Haqiqatkhah" w:date="2020-01-31T01:47:00Z"/>
          <w:lang w:val="en-US"/>
        </w:rPr>
        <w:pPrChange w:id="75" w:author="Manuel Haqiqatkhah" w:date="2020-01-31T01:48:00Z">
          <w:pPr>
            <w:spacing w:line="360" w:lineRule="auto"/>
          </w:pPr>
        </w:pPrChange>
      </w:pPr>
      <w:r w:rsidRPr="00F30669">
        <w:rPr>
          <w:lang w:val="en-US"/>
        </w:rPr>
        <w:t>Moreover, pairwise comparison of models revealed considerable differentiations in structural and functional connectivities among conditions. In other words, imposition of such "engrams" led to</w:t>
      </w:r>
      <w:ins w:id="76" w:author="Manuel Haqiqatkhah" w:date="2020-01-31T01:44:00Z">
        <w:r w:rsidR="00F30669" w:rsidRPr="00F30669">
          <w:rPr>
            <w:lang w:val="en-US"/>
          </w:rPr>
          <w:t xml:space="preserve"> </w:t>
        </w:r>
      </w:ins>
      <w:del w:id="77" w:author="Manuel Haqiqatkhah" w:date="2020-01-31T01:44:00Z">
        <w:r w:rsidRPr="00F30669" w:rsidDel="00F30669">
          <w:rPr>
            <w:lang w:val="en-US"/>
          </w:rPr>
          <w:delText xml:space="preserve"> the evolution </w:delText>
        </w:r>
        <w:r w:rsidR="0099132F" w:rsidRPr="00F30669" w:rsidDel="00F30669">
          <w:rPr>
            <w:lang w:val="en-US"/>
          </w:rPr>
          <w:delText xml:space="preserve">of </w:delText>
        </w:r>
      </w:del>
      <w:r w:rsidR="0099132F" w:rsidRPr="00F30669">
        <w:rPr>
          <w:lang w:val="en-US"/>
        </w:rPr>
        <w:t>function-specific structures and behaviors.</w:t>
      </w:r>
    </w:p>
    <w:p w14:paraId="42989808" w14:textId="77777777" w:rsidR="00F30669" w:rsidRPr="00F30669" w:rsidRDefault="00F30669">
      <w:pPr>
        <w:pStyle w:val="ListParagraph"/>
        <w:numPr>
          <w:ilvl w:val="0"/>
          <w:numId w:val="1"/>
        </w:numPr>
        <w:spacing w:before="100" w:beforeAutospacing="1" w:after="100" w:line="420" w:lineRule="auto"/>
        <w:ind w:left="283" w:hanging="357"/>
        <w:rPr>
          <w:ins w:id="78" w:author="Manuel Haqiqatkhah" w:date="2020-01-31T01:47:00Z"/>
          <w:lang w:val="en-US"/>
        </w:rPr>
        <w:pPrChange w:id="79" w:author="Manuel Haqiqatkhah" w:date="2020-01-31T01:48:00Z">
          <w:pPr>
            <w:spacing w:line="360" w:lineRule="auto"/>
          </w:pPr>
        </w:pPrChange>
      </w:pPr>
    </w:p>
    <w:p w14:paraId="39F24913" w14:textId="2DE7C3A2" w:rsidR="0026463B" w:rsidRPr="00F30669" w:rsidDel="00660852" w:rsidRDefault="0099132F">
      <w:pPr>
        <w:pStyle w:val="ListParagraph"/>
        <w:numPr>
          <w:ilvl w:val="0"/>
          <w:numId w:val="1"/>
        </w:numPr>
        <w:spacing w:before="100" w:beforeAutospacing="1" w:after="100" w:line="420" w:lineRule="auto"/>
        <w:ind w:left="283" w:hanging="357"/>
        <w:rPr>
          <w:del w:id="80" w:author="Manuel Haqiqatkhah" w:date="2020-01-31T00:48:00Z"/>
          <w:lang w:val="en-US"/>
        </w:rPr>
        <w:pPrChange w:id="81" w:author="Manuel Haqiqatkhah" w:date="2020-01-31T01:48:00Z">
          <w:pPr>
            <w:spacing w:line="360" w:lineRule="auto"/>
          </w:pPr>
        </w:pPrChange>
      </w:pPr>
      <w:r w:rsidRPr="00F30669">
        <w:rPr>
          <w:lang w:val="en-US"/>
        </w:rPr>
        <w:lastRenderedPageBreak/>
        <w:t xml:space="preserve">This implies that </w:t>
      </w:r>
      <w:r w:rsidRPr="00F30669">
        <w:rPr>
          <w:sz w:val="23"/>
          <w:szCs w:val="23"/>
        </w:rPr>
        <w:t>functional and structural differentiation can be used to identify functional components in a network, upholding the use of structural and functional connectivity measures in neuroimaging.</w:t>
      </w:r>
    </w:p>
    <w:p w14:paraId="11E396F0" w14:textId="77777777" w:rsidR="00137179" w:rsidRPr="0065400C" w:rsidRDefault="00137179">
      <w:pPr>
        <w:pStyle w:val="ListParagraph"/>
        <w:numPr>
          <w:ilvl w:val="0"/>
          <w:numId w:val="1"/>
        </w:numPr>
        <w:spacing w:before="100" w:beforeAutospacing="1" w:after="100" w:line="420" w:lineRule="auto"/>
        <w:ind w:left="283" w:hanging="357"/>
        <w:rPr>
          <w:lang w:val="en-US"/>
        </w:rPr>
        <w:pPrChange w:id="82" w:author="Manuel Haqiqatkhah" w:date="2020-01-31T01:48:00Z">
          <w:pPr>
            <w:spacing w:line="360" w:lineRule="auto"/>
          </w:pPr>
        </w:pPrChange>
      </w:pPr>
    </w:p>
    <w:sectPr w:rsidR="00137179" w:rsidRPr="0065400C" w:rsidSect="00F30669">
      <w:pgSz w:w="11906" w:h="16838"/>
      <w:pgMar w:top="1440" w:right="1080" w:bottom="1440" w:left="1080" w:header="708" w:footer="708" w:gutter="0"/>
      <w:cols w:space="708"/>
      <w:docGrid w:linePitch="360"/>
      <w:sectPrChange w:id="83" w:author="Manuel Haqiqatkhah" w:date="2020-01-31T01:47:00Z">
        <w:sectPr w:rsidR="00137179" w:rsidRPr="0065400C" w:rsidSect="00F30669">
          <w:pgMar w:top="1440" w:right="1440" w:bottom="1440" w:left="1440" w:header="708" w:footer="708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C6C9C"/>
    <w:multiLevelType w:val="hybridMultilevel"/>
    <w:tmpl w:val="D320247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nuel Haqiqatkhah">
    <w15:presenceInfo w15:providerId="Windows Live" w15:userId="bdd34de6af1544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visionView w:markup="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GwNDczMjI2NrQAEko6SsGpxcWZ+XkgBUa1AEvXhoosAAAA"/>
  </w:docVars>
  <w:rsids>
    <w:rsidRoot w:val="0065400C"/>
    <w:rsid w:val="00027E3E"/>
    <w:rsid w:val="00137179"/>
    <w:rsid w:val="00254572"/>
    <w:rsid w:val="0026463B"/>
    <w:rsid w:val="003332BD"/>
    <w:rsid w:val="003C7829"/>
    <w:rsid w:val="003D2056"/>
    <w:rsid w:val="003D7C3F"/>
    <w:rsid w:val="00515FDB"/>
    <w:rsid w:val="0065400C"/>
    <w:rsid w:val="00660852"/>
    <w:rsid w:val="006D7048"/>
    <w:rsid w:val="007556D1"/>
    <w:rsid w:val="008637BA"/>
    <w:rsid w:val="009303E3"/>
    <w:rsid w:val="00974D77"/>
    <w:rsid w:val="0099132F"/>
    <w:rsid w:val="00BC7A72"/>
    <w:rsid w:val="00CF7745"/>
    <w:rsid w:val="00D52BD0"/>
    <w:rsid w:val="00DC5C0B"/>
    <w:rsid w:val="00E56704"/>
    <w:rsid w:val="00F30669"/>
    <w:rsid w:val="00F74830"/>
    <w:rsid w:val="00F7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5414"/>
  <w15:chartTrackingRefBased/>
  <w15:docId w15:val="{9F206C64-4E11-405A-89EF-60FE61E4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6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C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C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Haqiqatkhah</dc:creator>
  <cp:keywords/>
  <dc:description/>
  <cp:lastModifiedBy>Manuel Haqiqatkhah</cp:lastModifiedBy>
  <cp:revision>17</cp:revision>
  <dcterms:created xsi:type="dcterms:W3CDTF">2020-01-30T22:40:00Z</dcterms:created>
  <dcterms:modified xsi:type="dcterms:W3CDTF">2020-01-31T09:40:00Z</dcterms:modified>
</cp:coreProperties>
</file>